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F12D" w14:textId="77777777" w:rsidR="00980F0E" w:rsidRPr="00A10A4D" w:rsidRDefault="00980F0E">
      <w:pPr>
        <w:rPr>
          <w:rFonts w:cstheme="minorHAnsi"/>
        </w:rPr>
      </w:pPr>
    </w:p>
    <w:p w14:paraId="68C09906" w14:textId="77777777" w:rsidR="00980F0E" w:rsidRPr="00A10A4D" w:rsidRDefault="00980F0E">
      <w:pPr>
        <w:rPr>
          <w:rFonts w:cstheme="minorHAnsi"/>
        </w:rPr>
      </w:pPr>
    </w:p>
    <w:p w14:paraId="35942C15" w14:textId="77777777" w:rsidR="00980F0E" w:rsidRPr="00A10A4D" w:rsidRDefault="00980F0E">
      <w:pPr>
        <w:rPr>
          <w:rFonts w:cstheme="minorHAnsi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5865"/>
      </w:tblGrid>
      <w:tr w:rsidR="00742EB2" w:rsidRPr="00A10A4D" w14:paraId="2DA3D679" w14:textId="77777777" w:rsidTr="00742EB2">
        <w:trPr>
          <w:trHeight w:val="855"/>
        </w:trPr>
        <w:tc>
          <w:tcPr>
            <w:tcW w:w="87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4BB1E74" w14:textId="53E09D42" w:rsidR="00A75CEB" w:rsidRPr="00A10A4D" w:rsidRDefault="00C278AF" w:rsidP="00742E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i/>
                <w:iCs/>
                <w:sz w:val="40"/>
                <w:szCs w:val="40"/>
                <w:lang w:eastAsia="en-GB"/>
              </w:rPr>
            </w:pPr>
            <w:r w:rsidRPr="00A10A4D">
              <w:rPr>
                <w:rFonts w:eastAsia="Times New Roman" w:cstheme="minorHAnsi"/>
                <w:i/>
                <w:iCs/>
                <w:sz w:val="40"/>
                <w:szCs w:val="40"/>
                <w:lang w:eastAsia="en-GB"/>
              </w:rPr>
              <w:t>Supplier</w:t>
            </w:r>
            <w:r w:rsidR="000422B3" w:rsidRPr="00A10A4D">
              <w:rPr>
                <w:rFonts w:eastAsia="Times New Roman" w:cstheme="minorHAnsi"/>
                <w:i/>
                <w:iCs/>
                <w:sz w:val="40"/>
                <w:szCs w:val="40"/>
                <w:lang w:eastAsia="en-GB"/>
              </w:rPr>
              <w:t xml:space="preserve"> </w:t>
            </w:r>
          </w:p>
          <w:p w14:paraId="26FC4F95" w14:textId="398C043C" w:rsidR="00742EB2" w:rsidRPr="00A10A4D" w:rsidRDefault="00F61805" w:rsidP="00742E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i/>
                <w:iCs/>
                <w:sz w:val="40"/>
                <w:szCs w:val="40"/>
                <w:lang w:eastAsia="en-GB"/>
              </w:rPr>
            </w:pPr>
            <w:r w:rsidRPr="00A10A4D">
              <w:rPr>
                <w:rFonts w:eastAsia="Times New Roman" w:cstheme="minorHAnsi"/>
                <w:i/>
                <w:iCs/>
                <w:sz w:val="40"/>
                <w:szCs w:val="40"/>
                <w:lang w:eastAsia="en-GB"/>
              </w:rPr>
              <w:t xml:space="preserve">API </w:t>
            </w:r>
            <w:r w:rsidR="004D7B85" w:rsidRPr="00A10A4D">
              <w:rPr>
                <w:rFonts w:eastAsia="Times New Roman" w:cstheme="minorHAnsi"/>
                <w:i/>
                <w:iCs/>
                <w:sz w:val="40"/>
                <w:szCs w:val="40"/>
                <w:lang w:eastAsia="en-GB"/>
              </w:rPr>
              <w:t xml:space="preserve">Resource </w:t>
            </w:r>
            <w:r w:rsidRPr="00A10A4D">
              <w:rPr>
                <w:rFonts w:eastAsia="Times New Roman" w:cstheme="minorHAnsi"/>
                <w:i/>
                <w:iCs/>
                <w:sz w:val="40"/>
                <w:szCs w:val="40"/>
                <w:lang w:eastAsia="en-GB"/>
              </w:rPr>
              <w:t>Specification</w:t>
            </w:r>
          </w:p>
          <w:p w14:paraId="2FFD90AC" w14:textId="776234E5" w:rsidR="000422B3" w:rsidRPr="00A10A4D" w:rsidRDefault="000422B3" w:rsidP="00742EB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</w:p>
        </w:tc>
      </w:tr>
      <w:tr w:rsidR="00742EB2" w:rsidRPr="00A10A4D" w14:paraId="54B2AF44" w14:textId="77777777" w:rsidTr="00980F0E">
        <w:trPr>
          <w:trHeight w:val="930"/>
        </w:trPr>
        <w:tc>
          <w:tcPr>
            <w:tcW w:w="28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D942849" w14:textId="77777777" w:rsidR="000422B3" w:rsidRPr="00A10A4D" w:rsidRDefault="000422B3" w:rsidP="00742EB2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32"/>
                <w:szCs w:val="32"/>
                <w:lang w:eastAsia="en-GB"/>
              </w:rPr>
            </w:pPr>
          </w:p>
          <w:p w14:paraId="57D6A74F" w14:textId="77777777" w:rsidR="00742EB2" w:rsidRPr="00A10A4D" w:rsidRDefault="00742EB2" w:rsidP="00742EB2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32"/>
                <w:szCs w:val="32"/>
                <w:lang w:eastAsia="en-GB"/>
              </w:rPr>
            </w:pPr>
            <w:r w:rsidRPr="00A10A4D">
              <w:rPr>
                <w:rFonts w:eastAsia="Times New Roman" w:cstheme="minorHAnsi"/>
                <w:sz w:val="32"/>
                <w:szCs w:val="32"/>
                <w:lang w:eastAsia="en-GB"/>
              </w:rPr>
              <w:t>Document Title: </w:t>
            </w:r>
          </w:p>
          <w:p w14:paraId="0167BE72" w14:textId="77777777" w:rsidR="000422B3" w:rsidRPr="00A10A4D" w:rsidRDefault="000422B3" w:rsidP="00742EB2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58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7DA2C00" w14:textId="77777777" w:rsidR="000422B3" w:rsidRPr="00A10A4D" w:rsidRDefault="000422B3" w:rsidP="00742EB2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32"/>
                <w:szCs w:val="32"/>
                <w:lang w:eastAsia="en-GB"/>
              </w:rPr>
            </w:pPr>
          </w:p>
          <w:p w14:paraId="60DD5B16" w14:textId="572760D5" w:rsidR="00742EB2" w:rsidRPr="00A10A4D" w:rsidRDefault="001332B5" w:rsidP="00742EB2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32"/>
                <w:szCs w:val="32"/>
                <w:lang w:eastAsia="en-GB"/>
              </w:rPr>
            </w:pPr>
            <w:r>
              <w:rPr>
                <w:rFonts w:eastAsia="Times New Roman" w:cstheme="minorHAnsi"/>
                <w:sz w:val="32"/>
                <w:szCs w:val="32"/>
                <w:lang w:eastAsia="en-GB"/>
              </w:rPr>
              <w:t xml:space="preserve">CES </w:t>
            </w:r>
            <w:r w:rsidR="005A6559">
              <w:rPr>
                <w:rFonts w:eastAsia="Times New Roman" w:cstheme="minorHAnsi"/>
                <w:sz w:val="32"/>
                <w:szCs w:val="32"/>
                <w:lang w:eastAsia="en-GB"/>
              </w:rPr>
              <w:t xml:space="preserve">Supplier </w:t>
            </w:r>
            <w:r>
              <w:rPr>
                <w:rFonts w:eastAsia="Times New Roman" w:cstheme="minorHAnsi"/>
                <w:sz w:val="32"/>
                <w:szCs w:val="32"/>
                <w:lang w:eastAsia="en-GB"/>
              </w:rPr>
              <w:t>API Specification</w:t>
            </w:r>
            <w:r w:rsidR="00742EB2" w:rsidRPr="00A10A4D">
              <w:rPr>
                <w:rFonts w:eastAsia="Times New Roman" w:cstheme="minorHAnsi"/>
                <w:sz w:val="32"/>
                <w:szCs w:val="32"/>
                <w:lang w:eastAsia="en-GB"/>
              </w:rPr>
              <w:t> </w:t>
            </w:r>
          </w:p>
          <w:p w14:paraId="0401D0C4" w14:textId="27AD7D5B" w:rsidR="000422B3" w:rsidRPr="00A10A4D" w:rsidRDefault="000422B3" w:rsidP="00742EB2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14:paraId="65FAB4A7" w14:textId="77777777" w:rsidR="00742EB2" w:rsidRPr="00A10A4D" w:rsidRDefault="00742EB2" w:rsidP="00742EB2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10A4D">
        <w:rPr>
          <w:rFonts w:eastAsia="Times New Roman" w:cstheme="minorHAnsi"/>
          <w:lang w:eastAsia="en-GB"/>
        </w:rPr>
        <w:t> </w:t>
      </w:r>
    </w:p>
    <w:p w14:paraId="5DF1494D" w14:textId="77777777" w:rsidR="00742EB2" w:rsidRPr="00A10A4D" w:rsidRDefault="00742EB2" w:rsidP="00742EB2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10A4D">
        <w:rPr>
          <w:rFonts w:eastAsia="Times New Roman" w:cstheme="minorHAnsi"/>
          <w:lang w:eastAsia="en-GB"/>
        </w:rPr>
        <w:t> </w:t>
      </w:r>
    </w:p>
    <w:p w14:paraId="0C95F8A0" w14:textId="77777777" w:rsidR="00742EB2" w:rsidRPr="00A10A4D" w:rsidRDefault="00742EB2" w:rsidP="00742EB2">
      <w:pPr>
        <w:spacing w:after="3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10A4D">
        <w:rPr>
          <w:rFonts w:eastAsia="Times New Roman" w:cstheme="minorHAnsi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6"/>
        <w:gridCol w:w="5244"/>
      </w:tblGrid>
      <w:tr w:rsidR="00742EB2" w:rsidRPr="00A10A4D" w14:paraId="0E536273" w14:textId="77777777" w:rsidTr="6D9593C3">
        <w:trPr>
          <w:trHeight w:val="765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6FC9F2" w14:textId="77777777" w:rsidR="00742EB2" w:rsidRPr="00A10A4D" w:rsidRDefault="00742EB2" w:rsidP="00742EB2">
            <w:pPr>
              <w:spacing w:after="0" w:line="240" w:lineRule="auto"/>
              <w:ind w:right="-30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b/>
                <w:bCs/>
                <w:lang w:eastAsia="en-GB"/>
              </w:rPr>
              <w:t>Information Security Classification: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A32F1F" w14:textId="77777777" w:rsidR="00742EB2" w:rsidRPr="00A10A4D" w:rsidRDefault="00742EB2" w:rsidP="00742EB2">
            <w:pPr>
              <w:spacing w:after="0" w:line="240" w:lineRule="auto"/>
              <w:ind w:left="495" w:right="-30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i/>
                <w:iCs/>
                <w:lang w:eastAsia="en-GB"/>
              </w:rPr>
              <w:t>Confidential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42EB2" w:rsidRPr="00A10A4D" w14:paraId="59CA2526" w14:textId="77777777" w:rsidTr="6D9593C3">
        <w:trPr>
          <w:trHeight w:val="555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F4935F" w14:textId="77777777" w:rsidR="00742EB2" w:rsidRPr="00A10A4D" w:rsidRDefault="00742EB2" w:rsidP="00742EB2">
            <w:pPr>
              <w:spacing w:after="0" w:line="240" w:lineRule="auto"/>
              <w:ind w:right="-30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b/>
                <w:bCs/>
                <w:lang w:eastAsia="en-GB"/>
              </w:rPr>
              <w:t>Status: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C662D3" w14:textId="77777777" w:rsidR="00742EB2" w:rsidRPr="00A10A4D" w:rsidRDefault="00742EB2" w:rsidP="00742EB2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i/>
                <w:iCs/>
                <w:lang w:eastAsia="en-GB"/>
              </w:rPr>
              <w:t>Draft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42EB2" w:rsidRPr="00A10A4D" w14:paraId="50A60A8D" w14:textId="77777777" w:rsidTr="6D9593C3">
        <w:trPr>
          <w:trHeight w:val="555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FFFD3E" w14:textId="77777777" w:rsidR="00742EB2" w:rsidRPr="00A10A4D" w:rsidRDefault="00742EB2" w:rsidP="00742EB2">
            <w:pPr>
              <w:spacing w:after="0" w:line="240" w:lineRule="auto"/>
              <w:ind w:right="-30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b/>
                <w:bCs/>
                <w:lang w:eastAsia="en-GB"/>
              </w:rPr>
              <w:t>Version Number: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A31695" w14:textId="632CC052" w:rsidR="00742EB2" w:rsidRPr="00A10A4D" w:rsidRDefault="004B61AA" w:rsidP="00AE1EDC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i/>
                <w:iCs/>
                <w:lang w:eastAsia="en-GB"/>
              </w:rPr>
              <w:t>1.0</w:t>
            </w:r>
          </w:p>
        </w:tc>
      </w:tr>
      <w:tr w:rsidR="00742EB2" w:rsidRPr="00A10A4D" w14:paraId="5A3A1D02" w14:textId="77777777" w:rsidTr="6D9593C3">
        <w:trPr>
          <w:trHeight w:val="540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EF9473" w14:textId="77777777" w:rsidR="00742EB2" w:rsidRPr="00A10A4D" w:rsidRDefault="00742EB2" w:rsidP="00742EB2">
            <w:pPr>
              <w:spacing w:after="0" w:line="240" w:lineRule="auto"/>
              <w:ind w:right="-30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b/>
                <w:bCs/>
                <w:lang w:eastAsia="en-GB"/>
              </w:rPr>
              <w:t>Date: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1EAF5B" w14:textId="3618951D" w:rsidR="00742EB2" w:rsidRPr="00A10A4D" w:rsidRDefault="004B61AA" w:rsidP="00490D7C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Aug-27-2020</w:t>
            </w:r>
          </w:p>
        </w:tc>
      </w:tr>
      <w:tr w:rsidR="00742EB2" w:rsidRPr="00A10A4D" w14:paraId="19780E95" w14:textId="77777777" w:rsidTr="6D9593C3">
        <w:trPr>
          <w:trHeight w:val="570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77C599" w14:textId="77777777" w:rsidR="00742EB2" w:rsidRPr="00A10A4D" w:rsidRDefault="00742EB2" w:rsidP="00742EB2">
            <w:pPr>
              <w:spacing w:after="0" w:line="240" w:lineRule="auto"/>
              <w:ind w:right="-30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b/>
                <w:bCs/>
                <w:lang w:eastAsia="en-GB"/>
              </w:rPr>
              <w:t>Originator: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E43953" w14:textId="70937EAB" w:rsidR="00742EB2" w:rsidRPr="00A10A4D" w:rsidRDefault="004B61AA" w:rsidP="00742EB2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Ruban</w:t>
            </w:r>
            <w:proofErr w:type="spellEnd"/>
          </w:p>
        </w:tc>
      </w:tr>
      <w:tr w:rsidR="00742EB2" w:rsidRPr="00A10A4D" w14:paraId="1487CD2C" w14:textId="77777777" w:rsidTr="6D9593C3">
        <w:trPr>
          <w:trHeight w:val="540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D4240D" w14:textId="54D48AB1" w:rsidR="00742EB2" w:rsidRPr="00A10A4D" w:rsidRDefault="003D3679" w:rsidP="00742EB2">
            <w:pPr>
              <w:spacing w:after="0" w:line="240" w:lineRule="auto"/>
              <w:ind w:right="-30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b/>
                <w:bCs/>
                <w:lang w:eastAsia="en-GB"/>
              </w:rPr>
              <w:t>Supplier</w:t>
            </w:r>
            <w:r w:rsidR="00742EB2" w:rsidRPr="00A10A4D">
              <w:rPr>
                <w:rFonts w:eastAsia="Times New Roman" w:cstheme="minorHAnsi"/>
                <w:b/>
                <w:bCs/>
                <w:lang w:eastAsia="en-GB"/>
              </w:rPr>
              <w:t xml:space="preserve"> Approval</w:t>
            </w:r>
            <w:r w:rsidR="00980F0E" w:rsidRPr="00A10A4D">
              <w:rPr>
                <w:rFonts w:eastAsia="Times New Roman" w:cstheme="minorHAnsi"/>
                <w:b/>
                <w:bCs/>
                <w:lang w:eastAsia="en-GB"/>
              </w:rPr>
              <w:t>:</w:t>
            </w:r>
            <w:r w:rsidR="00742EB2" w:rsidRPr="00A10A4D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77C9DC" w14:textId="25A724A1" w:rsidR="00742EB2" w:rsidRPr="00A10A4D" w:rsidRDefault="00742EB2" w:rsidP="00742EB2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742EB2" w:rsidRPr="00A10A4D" w14:paraId="5D2DAB74" w14:textId="77777777" w:rsidTr="6D9593C3">
        <w:trPr>
          <w:trHeight w:val="555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D6D911" w14:textId="4C796911" w:rsidR="00742EB2" w:rsidRPr="00A10A4D" w:rsidRDefault="00742EB2" w:rsidP="00742EB2">
            <w:pPr>
              <w:spacing w:after="0" w:line="240" w:lineRule="auto"/>
              <w:ind w:right="-30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A10A4D">
              <w:rPr>
                <w:rFonts w:eastAsia="Times New Roman" w:cstheme="minorHAnsi"/>
                <w:b/>
                <w:bCs/>
                <w:lang w:eastAsia="en-GB"/>
              </w:rPr>
              <w:t>Customer Approval</w:t>
            </w:r>
            <w:r w:rsidR="00980F0E" w:rsidRPr="00A10A4D">
              <w:rPr>
                <w:rFonts w:eastAsia="Times New Roman" w:cstheme="minorHAnsi"/>
                <w:b/>
                <w:bCs/>
                <w:lang w:eastAsia="en-GB"/>
              </w:rPr>
              <w:t>:</w:t>
            </w:r>
            <w:r w:rsidRPr="00A10A4D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5230FA" w14:textId="2AD26184" w:rsidR="00742EB2" w:rsidRPr="00A10A4D" w:rsidRDefault="00742EB2" w:rsidP="00742EB2">
            <w:pPr>
              <w:spacing w:after="0" w:line="240" w:lineRule="auto"/>
              <w:ind w:right="-30" w:firstLine="495"/>
              <w:jc w:val="both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n-GB"/>
              </w:rPr>
            </w:pPr>
          </w:p>
        </w:tc>
      </w:tr>
    </w:tbl>
    <w:p w14:paraId="541E67CB" w14:textId="74B84A2E" w:rsidR="00E33F8A" w:rsidRPr="00A10A4D" w:rsidRDefault="00E33F8A" w:rsidP="00E33F8A">
      <w:pPr>
        <w:rPr>
          <w:rFonts w:cstheme="minorHAnsi"/>
        </w:rPr>
      </w:pPr>
      <w:r w:rsidRPr="00A10A4D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i w:val="0"/>
          <w:iCs w:val="0"/>
          <w:color w:val="auto"/>
          <w:sz w:val="22"/>
          <w:szCs w:val="22"/>
          <w:lang w:val="en-GB" w:eastAsia="en-US"/>
        </w:rPr>
        <w:id w:val="-575664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83538" w14:textId="7F580CF6" w:rsidR="003D2392" w:rsidRPr="00A10A4D" w:rsidRDefault="70E6B7BD" w:rsidP="00FF0C06">
          <w:pPr>
            <w:pStyle w:val="Head03"/>
            <w:rPr>
              <w:rFonts w:asciiTheme="minorHAnsi" w:hAnsiTheme="minorHAnsi" w:cstheme="minorHAnsi"/>
            </w:rPr>
          </w:pPr>
          <w:r w:rsidRPr="00A10A4D">
            <w:rPr>
              <w:rFonts w:asciiTheme="minorHAnsi" w:hAnsiTheme="minorHAnsi" w:cstheme="minorHAnsi"/>
            </w:rPr>
            <w:t>Contents</w:t>
          </w:r>
        </w:p>
        <w:p w14:paraId="4D2F08B2" w14:textId="77777777" w:rsidR="00FF0C06" w:rsidRPr="00A10A4D" w:rsidRDefault="00FF0C06" w:rsidP="00FF0C06">
          <w:pPr>
            <w:pStyle w:val="Head03"/>
            <w:rPr>
              <w:rFonts w:asciiTheme="minorHAnsi" w:hAnsiTheme="minorHAnsi" w:cstheme="minorHAnsi"/>
            </w:rPr>
          </w:pPr>
        </w:p>
        <w:p w14:paraId="375BE7E0" w14:textId="4E34D8E9" w:rsidR="008574CA" w:rsidRDefault="003D2392">
          <w:pPr>
            <w:pStyle w:val="TOC1"/>
            <w:rPr>
              <w:ins w:id="0" w:author="Kumar, Ashwani (Cognizant)" w:date="2021-01-06T23:29:00Z"/>
              <w:rFonts w:eastAsiaTheme="minorEastAsia"/>
              <w:noProof/>
              <w:lang w:val="en-IN" w:eastAsia="en-IN"/>
            </w:rPr>
          </w:pPr>
          <w:r w:rsidRPr="00A10A4D">
            <w:rPr>
              <w:rFonts w:cstheme="minorHAnsi"/>
            </w:rPr>
            <w:fldChar w:fldCharType="begin"/>
          </w:r>
          <w:r w:rsidRPr="00A10A4D">
            <w:rPr>
              <w:rFonts w:cstheme="minorHAnsi"/>
            </w:rPr>
            <w:instrText xml:space="preserve"> TOC \o "1-3" \h \z \u </w:instrText>
          </w:r>
          <w:r w:rsidRPr="00A10A4D">
            <w:rPr>
              <w:rFonts w:cstheme="minorHAnsi"/>
            </w:rPr>
            <w:fldChar w:fldCharType="separate"/>
          </w:r>
          <w:ins w:id="1" w:author="Kumar, Ashwani (Cognizant)" w:date="2021-01-06T23:29:00Z">
            <w:r w:rsidR="008574CA" w:rsidRPr="00B8247B">
              <w:rPr>
                <w:rStyle w:val="Hyperlink"/>
                <w:noProof/>
              </w:rPr>
              <w:fldChar w:fldCharType="begin"/>
            </w:r>
            <w:r w:rsidR="008574CA" w:rsidRPr="00B8247B">
              <w:rPr>
                <w:rStyle w:val="Hyperlink"/>
                <w:noProof/>
              </w:rPr>
              <w:instrText xml:space="preserve"> </w:instrText>
            </w:r>
            <w:r w:rsidR="008574CA">
              <w:rPr>
                <w:noProof/>
              </w:rPr>
              <w:instrText>HYPERLINK \l "_Toc60868701"</w:instrText>
            </w:r>
            <w:r w:rsidR="008574CA" w:rsidRPr="00B8247B">
              <w:rPr>
                <w:rStyle w:val="Hyperlink"/>
                <w:noProof/>
              </w:rPr>
              <w:instrText xml:space="preserve"> </w:instrText>
            </w:r>
            <w:r w:rsidR="008574CA" w:rsidRPr="00B8247B">
              <w:rPr>
                <w:rStyle w:val="Hyperlink"/>
                <w:noProof/>
              </w:rPr>
              <w:fldChar w:fldCharType="separate"/>
            </w:r>
            <w:r w:rsidR="008574CA" w:rsidRPr="00B8247B">
              <w:rPr>
                <w:rStyle w:val="Hyperlink"/>
                <w:rFonts w:cstheme="minorHAnsi"/>
                <w:noProof/>
              </w:rPr>
              <w:t>1</w:t>
            </w:r>
            <w:r w:rsidR="008574CA">
              <w:rPr>
                <w:rFonts w:eastAsiaTheme="minorEastAsia"/>
                <w:noProof/>
                <w:lang w:val="en-IN" w:eastAsia="en-IN"/>
              </w:rPr>
              <w:tab/>
            </w:r>
            <w:r w:rsidR="008574CA" w:rsidRPr="00B8247B">
              <w:rPr>
                <w:rStyle w:val="Hyperlink"/>
                <w:rFonts w:cstheme="minorHAnsi"/>
                <w:noProof/>
              </w:rPr>
              <w:t>Introduction</w:t>
            </w:r>
            <w:r w:rsidR="008574CA">
              <w:rPr>
                <w:noProof/>
                <w:webHidden/>
              </w:rPr>
              <w:tab/>
            </w:r>
            <w:r w:rsidR="008574CA">
              <w:rPr>
                <w:noProof/>
                <w:webHidden/>
              </w:rPr>
              <w:fldChar w:fldCharType="begin"/>
            </w:r>
            <w:r w:rsidR="008574CA">
              <w:rPr>
                <w:noProof/>
                <w:webHidden/>
              </w:rPr>
              <w:instrText xml:space="preserve"> PAGEREF _Toc60868701 \h </w:instrText>
            </w:r>
          </w:ins>
          <w:r w:rsidR="008574CA">
            <w:rPr>
              <w:noProof/>
              <w:webHidden/>
            </w:rPr>
          </w:r>
          <w:r w:rsidR="008574CA">
            <w:rPr>
              <w:noProof/>
              <w:webHidden/>
            </w:rPr>
            <w:fldChar w:fldCharType="separate"/>
          </w:r>
          <w:ins w:id="2" w:author="Kumar, Ashwani (Cognizant)" w:date="2021-01-06T23:29:00Z">
            <w:r w:rsidR="008574CA">
              <w:rPr>
                <w:noProof/>
                <w:webHidden/>
              </w:rPr>
              <w:t>3</w:t>
            </w:r>
            <w:r w:rsidR="008574CA">
              <w:rPr>
                <w:noProof/>
                <w:webHidden/>
              </w:rPr>
              <w:fldChar w:fldCharType="end"/>
            </w:r>
            <w:r w:rsidR="008574CA" w:rsidRPr="00B8247B">
              <w:rPr>
                <w:rStyle w:val="Hyperlink"/>
                <w:noProof/>
              </w:rPr>
              <w:fldChar w:fldCharType="end"/>
            </w:r>
          </w:ins>
        </w:p>
        <w:p w14:paraId="5BDB473A" w14:textId="6838AB9E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3" w:author="Kumar, Ashwani (Cognizant)" w:date="2021-01-06T23:29:00Z"/>
              <w:rFonts w:eastAsiaTheme="minorEastAsia"/>
              <w:noProof/>
              <w:lang w:val="en-IN" w:eastAsia="en-IN"/>
            </w:rPr>
          </w:pPr>
          <w:ins w:id="4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"_Toc60868702"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rFonts w:cstheme="minorHAnsi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Kumar, Ashwani (Cognizant)" w:date="2021-01-06T23:2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06486785" w14:textId="6D2B1D13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6" w:author="Kumar, Ashwani (Cognizant)" w:date="2021-01-06T23:29:00Z"/>
              <w:rFonts w:eastAsiaTheme="minorEastAsia"/>
              <w:noProof/>
              <w:lang w:val="en-IN" w:eastAsia="en-IN"/>
            </w:rPr>
          </w:pPr>
          <w:ins w:id="7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"_Toc60868703"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rFonts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Kumar, Ashwani (Cognizant)" w:date="2021-01-06T23:2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22B81EED" w14:textId="38039C4D" w:rsidR="008574CA" w:rsidRDefault="008574CA">
          <w:pPr>
            <w:pStyle w:val="TOC1"/>
            <w:rPr>
              <w:ins w:id="9" w:author="Kumar, Ashwani (Cognizant)" w:date="2021-01-06T23:29:00Z"/>
              <w:rFonts w:eastAsiaTheme="minorEastAsia"/>
              <w:noProof/>
              <w:lang w:val="en-IN" w:eastAsia="en-IN"/>
            </w:rPr>
          </w:pPr>
          <w:ins w:id="10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"_Toc60868704"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rFonts w:cstheme="minorHAnsi"/>
                <w:noProof/>
              </w:rPr>
              <w:t>Supplier API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Kumar, Ashwani (Cognizant)" w:date="2021-01-06T23:2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0C873A20" w14:textId="5819AEAD" w:rsidR="008574CA" w:rsidRDefault="008574CA">
          <w:pPr>
            <w:pStyle w:val="TOC1"/>
            <w:rPr>
              <w:ins w:id="12" w:author="Kumar, Ashwani (Cognizant)" w:date="2021-01-06T23:29:00Z"/>
              <w:rFonts w:eastAsiaTheme="minorEastAsia"/>
              <w:noProof/>
              <w:lang w:val="en-IN" w:eastAsia="en-IN"/>
            </w:rPr>
          </w:pPr>
          <w:ins w:id="13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"_Toc60868705"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APIs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Kumar, Ashwani (Cognizant)" w:date="2021-01-06T23:2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3ACD90CD" w14:textId="451525EF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15" w:author="Kumar, Ashwani (Cognizant)" w:date="2021-01-06T23:29:00Z"/>
              <w:rFonts w:eastAsiaTheme="minorEastAsia"/>
              <w:noProof/>
              <w:lang w:val="en-IN" w:eastAsia="en-IN"/>
            </w:rPr>
          </w:pPr>
          <w:ins w:id="16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"_Toc60868706"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 xml:space="preserve">API Resource Specification - </w:t>
            </w:r>
            <w:r w:rsidRPr="00B8247B">
              <w:rPr>
                <w:rStyle w:val="Hyperlink"/>
                <w:rFonts w:cstheme="minorHAnsi"/>
                <w:noProof/>
              </w:rPr>
              <w:t>Get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Kumar, Ashwani (Cognizant)" w:date="2021-01-06T23:2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7B38E4A2" w14:textId="7424F9B7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18" w:author="Kumar, Ashwani (Cognizant)" w:date="2021-01-06T23:29:00Z"/>
              <w:rFonts w:eastAsiaTheme="minorEastAsia"/>
              <w:noProof/>
              <w:lang w:val="en-IN" w:eastAsia="en-IN"/>
            </w:rPr>
          </w:pPr>
          <w:ins w:id="19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"_Toc60868707"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Kumar, Ashwani (Cognizant)" w:date="2021-01-06T23:2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50A804B9" w14:textId="5D4EA3F1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21" w:author="Kumar, Ashwani (Cognizant)" w:date="2021-01-06T23:29:00Z"/>
              <w:rFonts w:eastAsiaTheme="minorEastAsia"/>
              <w:noProof/>
              <w:lang w:val="en-IN" w:eastAsia="en-IN"/>
            </w:rPr>
          </w:pPr>
          <w:ins w:id="22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"_Toc60868708"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Technical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Kumar, Ashwani (Cognizant)" w:date="2021-01-06T23:2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58CA205F" w14:textId="5F76B39F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24" w:author="Kumar, Ashwani (Cognizant)" w:date="2021-01-06T23:29:00Z"/>
              <w:rFonts w:eastAsiaTheme="minorEastAsia"/>
              <w:noProof/>
              <w:lang w:val="en-IN" w:eastAsia="en-IN"/>
            </w:rPr>
          </w:pPr>
          <w:ins w:id="25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"_Toc60868709"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API Resource Specification - Post Planned, Baseline and Actual Exam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Kumar, Ashwani (Cognizant)" w:date="2021-01-06T23:2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5D48BD51" w14:textId="35191C9F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27" w:author="Kumar, Ashwani (Cognizant)" w:date="2021-01-06T23:29:00Z"/>
              <w:rFonts w:eastAsiaTheme="minorEastAsia"/>
              <w:noProof/>
              <w:lang w:val="en-IN" w:eastAsia="en-IN"/>
            </w:rPr>
          </w:pPr>
          <w:ins w:id="28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"_Toc60868710"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Kumar, Ashwani (Cognizant)" w:date="2021-01-06T23:2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4A93C057" w14:textId="7AE5C18E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30" w:author="Kumar, Ashwani (Cognizant)" w:date="2021-01-06T23:29:00Z"/>
              <w:rFonts w:eastAsiaTheme="minorEastAsia"/>
              <w:noProof/>
              <w:lang w:val="en-IN" w:eastAsia="en-IN"/>
            </w:rPr>
          </w:pPr>
          <w:ins w:id="31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"_Toc60868711"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Technical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_Toc60868711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Kumar, Ashwani (Cognizant)" w:date="2021-01-06T23:2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2146A35F" w14:textId="6A803797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33" w:author="Kumar, Ashwani (Cognizant)" w:date="2021-01-06T23:29:00Z"/>
              <w:rFonts w:eastAsiaTheme="minorEastAsia"/>
              <w:noProof/>
              <w:lang w:val="en-IN" w:eastAsia="en-IN"/>
            </w:rPr>
          </w:pPr>
          <w:ins w:id="34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"_Toc60868888"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API Resource Specification - Get Task List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Kumar, Ashwani (Cognizant)" w:date="2021-01-06T23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2DF63E37" w14:textId="25067E26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36" w:author="Kumar, Ashwani (Cognizant)" w:date="2021-01-06T23:29:00Z"/>
              <w:rFonts w:eastAsiaTheme="minorEastAsia"/>
              <w:noProof/>
              <w:lang w:val="en-IN" w:eastAsia="en-IN"/>
            </w:rPr>
          </w:pPr>
          <w:ins w:id="37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"_Toc60868889"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Kumar, Ashwani (Cognizant)" w:date="2021-01-06T23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5ABDA17D" w14:textId="31BE884A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39" w:author="Kumar, Ashwani (Cognizant)" w:date="2021-01-06T23:29:00Z"/>
              <w:rFonts w:eastAsiaTheme="minorEastAsia"/>
              <w:noProof/>
              <w:lang w:val="en-IN" w:eastAsia="en-IN"/>
            </w:rPr>
          </w:pPr>
          <w:ins w:id="40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"_Toc60868890"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Technical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Kumar, Ashwani (Cognizant)" w:date="2021-01-06T23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37E92CA0" w14:textId="3D582FF0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42" w:author="Kumar, Ashwani (Cognizant)" w:date="2021-01-06T23:29:00Z"/>
              <w:rFonts w:eastAsiaTheme="minorEastAsia"/>
              <w:noProof/>
              <w:lang w:val="en-IN" w:eastAsia="en-IN"/>
            </w:rPr>
          </w:pPr>
          <w:ins w:id="43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"_Toc60868891"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API Resource Specification - Post Examination Data -Multipart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Kumar, Ashwani (Cognizant)" w:date="2021-01-06T23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0761C567" w14:textId="12C0243C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45" w:author="Kumar, Ashwani (Cognizant)" w:date="2021-01-06T23:29:00Z"/>
              <w:rFonts w:eastAsiaTheme="minorEastAsia"/>
              <w:noProof/>
              <w:lang w:val="en-IN" w:eastAsia="en-IN"/>
            </w:rPr>
          </w:pPr>
          <w:ins w:id="46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"_Toc60868892"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Kumar, Ashwani (Cognizant)" w:date="2021-01-06T23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4CDEBAA3" w14:textId="5A6B97BE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48" w:author="Kumar, Ashwani (Cognizant)" w:date="2021-01-06T23:29:00Z"/>
              <w:rFonts w:eastAsiaTheme="minorEastAsia"/>
              <w:noProof/>
              <w:lang w:val="en-IN" w:eastAsia="en-IN"/>
            </w:rPr>
          </w:pPr>
          <w:ins w:id="49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"_Toc60868893"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Technical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Kumar, Ashwani (Cognizant)" w:date="2021-01-06T23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17AADE3A" w14:textId="0B3993A4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51" w:author="Kumar, Ashwani (Cognizant)" w:date="2021-01-06T23:29:00Z"/>
              <w:rFonts w:eastAsiaTheme="minorEastAsia"/>
              <w:noProof/>
              <w:lang w:val="en-IN" w:eastAsia="en-IN"/>
            </w:rPr>
          </w:pPr>
          <w:ins w:id="52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"_Toc60868894"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API Resource Specification - Get Defect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Kumar, Ashwani (Cognizant)" w:date="2021-01-06T23:2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111C16D6" w14:textId="7949B937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54" w:author="Kumar, Ashwani (Cognizant)" w:date="2021-01-06T23:29:00Z"/>
              <w:rFonts w:eastAsiaTheme="minorEastAsia"/>
              <w:noProof/>
              <w:lang w:val="en-IN" w:eastAsia="en-IN"/>
            </w:rPr>
          </w:pPr>
          <w:ins w:id="55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"_Toc60868895"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Kumar, Ashwani (Cognizant)" w:date="2021-01-06T23:2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7DA4D951" w14:textId="77A27929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57" w:author="Kumar, Ashwani (Cognizant)" w:date="2021-01-06T23:29:00Z"/>
              <w:rFonts w:eastAsiaTheme="minorEastAsia"/>
              <w:noProof/>
              <w:lang w:val="en-IN" w:eastAsia="en-IN"/>
            </w:rPr>
          </w:pPr>
          <w:ins w:id="58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"_Toc60868896"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Technical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Kumar, Ashwani (Cognizant)" w:date="2021-01-06T23:2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383206DE" w14:textId="708D660F" w:rsidR="008574CA" w:rsidRDefault="008574CA">
          <w:pPr>
            <w:pStyle w:val="TOC2"/>
            <w:tabs>
              <w:tab w:val="left" w:pos="880"/>
              <w:tab w:val="right" w:leader="dot" w:pos="9016"/>
            </w:tabs>
            <w:rPr>
              <w:ins w:id="60" w:author="Kumar, Ashwani (Cognizant)" w:date="2021-01-06T23:29:00Z"/>
              <w:rFonts w:eastAsiaTheme="minorEastAsia"/>
              <w:noProof/>
              <w:lang w:val="en-IN" w:eastAsia="en-IN"/>
            </w:rPr>
          </w:pPr>
          <w:ins w:id="61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"_Toc60868897"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API Resource Specification - Get Recommendation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Kumar, Ashwani (Cognizant)" w:date="2021-01-06T23:29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723E31A9" w14:textId="56931A70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63" w:author="Kumar, Ashwani (Cognizant)" w:date="2021-01-06T23:29:00Z"/>
              <w:rFonts w:eastAsiaTheme="minorEastAsia"/>
              <w:noProof/>
              <w:lang w:val="en-IN" w:eastAsia="en-IN"/>
            </w:rPr>
          </w:pPr>
          <w:ins w:id="64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"_Toc60868898"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Kumar, Ashwani (Cognizant)" w:date="2021-01-06T23:29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57041761" w14:textId="73D11383" w:rsidR="008574CA" w:rsidRDefault="008574CA">
          <w:pPr>
            <w:pStyle w:val="TOC3"/>
            <w:tabs>
              <w:tab w:val="left" w:pos="1320"/>
              <w:tab w:val="right" w:leader="dot" w:pos="9016"/>
            </w:tabs>
            <w:rPr>
              <w:ins w:id="66" w:author="Kumar, Ashwani (Cognizant)" w:date="2021-01-06T23:29:00Z"/>
              <w:rFonts w:eastAsiaTheme="minorEastAsia"/>
              <w:noProof/>
              <w:lang w:val="en-IN" w:eastAsia="en-IN"/>
            </w:rPr>
          </w:pPr>
          <w:ins w:id="67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"_Toc60868899"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3.6.2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noProof/>
              </w:rPr>
              <w:t>Technical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_Toc60868899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Kumar, Ashwani (Cognizant)" w:date="2021-01-06T23:29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5301CF29" w14:textId="6FCF81F7" w:rsidR="008574CA" w:rsidRDefault="008574CA">
          <w:pPr>
            <w:pStyle w:val="TOC1"/>
            <w:rPr>
              <w:ins w:id="69" w:author="Kumar, Ashwani (Cognizant)" w:date="2021-01-06T23:29:00Z"/>
              <w:rFonts w:eastAsiaTheme="minorEastAsia"/>
              <w:noProof/>
              <w:lang w:val="en-IN" w:eastAsia="en-IN"/>
            </w:rPr>
          </w:pPr>
          <w:ins w:id="70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"_Toc60868900"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rFonts w:cstheme="minorHAnsi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_Toc60868900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Kumar, Ashwani (Cognizant)" w:date="2021-01-06T23:29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07753974" w14:textId="58CBC346" w:rsidR="008574CA" w:rsidRDefault="008574CA">
          <w:pPr>
            <w:pStyle w:val="TOC1"/>
            <w:rPr>
              <w:ins w:id="72" w:author="Kumar, Ashwani (Cognizant)" w:date="2021-01-06T23:29:00Z"/>
              <w:rFonts w:eastAsiaTheme="minorEastAsia"/>
              <w:noProof/>
              <w:lang w:val="en-IN" w:eastAsia="en-IN"/>
            </w:rPr>
          </w:pPr>
          <w:ins w:id="73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"_Toc60868901"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rFonts w:cstheme="minorHAnsi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_Toc60868901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Kumar, Ashwani (Cognizant)" w:date="2021-01-06T23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3729DDA6" w14:textId="1A9BBC5B" w:rsidR="008574CA" w:rsidRDefault="008574CA">
          <w:pPr>
            <w:pStyle w:val="TOC1"/>
            <w:rPr>
              <w:ins w:id="75" w:author="Kumar, Ashwani (Cognizant)" w:date="2021-01-06T23:29:00Z"/>
              <w:rFonts w:eastAsiaTheme="minorEastAsia"/>
              <w:noProof/>
              <w:lang w:val="en-IN" w:eastAsia="en-IN"/>
            </w:rPr>
          </w:pPr>
          <w:ins w:id="76" w:author="Kumar, Ashwani (Cognizant)" w:date="2021-01-06T23:29:00Z">
            <w:r w:rsidRPr="00B8247B">
              <w:rPr>
                <w:rStyle w:val="Hyperlink"/>
                <w:noProof/>
              </w:rPr>
              <w:fldChar w:fldCharType="begin"/>
            </w:r>
            <w:r w:rsidRPr="00B8247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"_Toc60868902"</w:instrText>
            </w:r>
            <w:r w:rsidRPr="00B8247B">
              <w:rPr>
                <w:rStyle w:val="Hyperlink"/>
                <w:noProof/>
              </w:rPr>
              <w:instrText xml:space="preserve"> </w:instrText>
            </w:r>
            <w:r w:rsidRPr="00B8247B">
              <w:rPr>
                <w:rStyle w:val="Hyperlink"/>
                <w:noProof/>
              </w:rPr>
              <w:fldChar w:fldCharType="separate"/>
            </w:r>
            <w:r w:rsidRPr="00B8247B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8247B">
              <w:rPr>
                <w:rStyle w:val="Hyperlink"/>
                <w:rFonts w:cstheme="minorHAnsi"/>
                <w:noProof/>
              </w:rPr>
              <w:t>Review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_Toc60868902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Kumar, Ashwani (Cognizant)" w:date="2021-01-06T23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B8247B">
              <w:rPr>
                <w:rStyle w:val="Hyperlink"/>
                <w:noProof/>
              </w:rPr>
              <w:fldChar w:fldCharType="end"/>
            </w:r>
          </w:ins>
        </w:p>
        <w:p w14:paraId="570E7FBF" w14:textId="00A2BB43" w:rsidR="005A3646" w:rsidDel="00605F64" w:rsidRDefault="0009680C">
          <w:pPr>
            <w:pStyle w:val="TOC1"/>
            <w:rPr>
              <w:del w:id="78" w:author="Kumar, Ashwani (Cognizant)" w:date="2021-01-06T17:23:00Z"/>
              <w:rFonts w:eastAsiaTheme="minorEastAsia"/>
              <w:noProof/>
              <w:lang w:val="en-US"/>
            </w:rPr>
          </w:pPr>
          <w:del w:id="7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"_Toc50472527" </w:delInstrText>
            </w:r>
            <w:r w:rsidDel="00605F64">
              <w:rPr>
                <w:noProof/>
              </w:rPr>
              <w:fldChar w:fldCharType="separate"/>
            </w:r>
          </w:del>
          <w:ins w:id="8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8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Introduction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_Toc50472527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6247AB36" w14:textId="7ABE0631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82" w:author="Kumar, Ashwani (Cognizant)" w:date="2021-01-06T17:23:00Z"/>
              <w:rFonts w:eastAsiaTheme="minorEastAsia"/>
              <w:noProof/>
              <w:lang w:val="en-US"/>
            </w:rPr>
          </w:pPr>
          <w:del w:id="8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"_Toc50472528" </w:delInstrText>
            </w:r>
            <w:r w:rsidDel="00605F64">
              <w:rPr>
                <w:noProof/>
              </w:rPr>
              <w:fldChar w:fldCharType="separate"/>
            </w:r>
          </w:del>
          <w:ins w:id="8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8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1.1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Document Purpose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_Toc50472528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728014E0" w14:textId="18CE7560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86" w:author="Kumar, Ashwani (Cognizant)" w:date="2021-01-06T17:23:00Z"/>
              <w:rFonts w:eastAsiaTheme="minorEastAsia"/>
              <w:noProof/>
              <w:lang w:val="en-US"/>
            </w:rPr>
          </w:pPr>
          <w:del w:id="8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"_Toc50472529" </w:delInstrText>
            </w:r>
            <w:r w:rsidDel="00605F64">
              <w:rPr>
                <w:noProof/>
              </w:rPr>
              <w:fldChar w:fldCharType="separate"/>
            </w:r>
          </w:del>
          <w:ins w:id="8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8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1.2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References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_Toc50472529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36ADC28C" w14:textId="29CD1396" w:rsidR="005A3646" w:rsidDel="00605F64" w:rsidRDefault="0009680C">
          <w:pPr>
            <w:pStyle w:val="TOC1"/>
            <w:rPr>
              <w:del w:id="90" w:author="Kumar, Ashwani (Cognizant)" w:date="2021-01-06T17:23:00Z"/>
              <w:rFonts w:eastAsiaTheme="minorEastAsia"/>
              <w:noProof/>
              <w:lang w:val="en-US"/>
            </w:rPr>
          </w:pPr>
          <w:del w:id="9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"_Toc50472530" </w:delInstrText>
            </w:r>
            <w:r w:rsidDel="00605F64">
              <w:rPr>
                <w:noProof/>
              </w:rPr>
              <w:fldChar w:fldCharType="separate"/>
            </w:r>
          </w:del>
          <w:ins w:id="9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9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API Resource Specification - Send Task List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_Toc50472530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4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430D415C" w14:textId="186CC058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94" w:author="Kumar, Ashwani (Cognizant)" w:date="2021-01-06T17:23:00Z"/>
              <w:rFonts w:eastAsiaTheme="minorEastAsia"/>
              <w:noProof/>
              <w:lang w:val="en-US"/>
            </w:rPr>
          </w:pPr>
          <w:del w:id="9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"_Toc50472531" </w:delInstrText>
            </w:r>
            <w:r w:rsidDel="00605F64">
              <w:rPr>
                <w:noProof/>
              </w:rPr>
              <w:fldChar w:fldCharType="separate"/>
            </w:r>
          </w:del>
          <w:ins w:id="9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9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Description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_Toc50472531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4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6E9151B7" w14:textId="01B085B8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98" w:author="Kumar, Ashwani (Cognizant)" w:date="2021-01-06T17:23:00Z"/>
              <w:rFonts w:eastAsiaTheme="minorEastAsia"/>
              <w:noProof/>
              <w:lang w:val="en-US"/>
            </w:rPr>
          </w:pPr>
          <w:del w:id="9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"_Toc50472532" </w:delInstrText>
            </w:r>
            <w:r w:rsidDel="00605F64">
              <w:rPr>
                <w:noProof/>
              </w:rPr>
              <w:fldChar w:fldCharType="separate"/>
            </w:r>
          </w:del>
          <w:ins w:id="10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0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Technical Definition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_Toc50472532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4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57F8DDE1" w14:textId="55C800DD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02" w:author="Kumar, Ashwani (Cognizant)" w:date="2021-01-06T17:23:00Z"/>
              <w:rFonts w:eastAsiaTheme="minorEastAsia"/>
              <w:noProof/>
              <w:lang w:val="en-US"/>
            </w:rPr>
          </w:pPr>
          <w:del w:id="10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"_Toc50472533" </w:delInstrText>
            </w:r>
            <w:r w:rsidDel="00605F64">
              <w:rPr>
                <w:noProof/>
              </w:rPr>
              <w:fldChar w:fldCharType="separate"/>
            </w:r>
          </w:del>
          <w:ins w:id="10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0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2.2.1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Access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_Toc50472533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4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0164D915" w14:textId="53570A5C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06" w:author="Kumar, Ashwani (Cognizant)" w:date="2021-01-06T17:23:00Z"/>
              <w:rFonts w:eastAsiaTheme="minorEastAsia"/>
              <w:noProof/>
              <w:lang w:val="en-US"/>
            </w:rPr>
          </w:pPr>
          <w:del w:id="10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"_Toc50472534" </w:delInstrText>
            </w:r>
            <w:r w:rsidDel="00605F64">
              <w:rPr>
                <w:noProof/>
              </w:rPr>
              <w:fldChar w:fldCharType="separate"/>
            </w:r>
          </w:del>
          <w:ins w:id="10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0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2.2.2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Message Specification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_Toc50472534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5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4E8B407" w14:textId="1191D74A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10" w:author="Kumar, Ashwani (Cognizant)" w:date="2021-01-06T17:23:00Z"/>
              <w:rFonts w:eastAsiaTheme="minorEastAsia"/>
              <w:noProof/>
              <w:lang w:val="en-US"/>
            </w:rPr>
          </w:pPr>
          <w:del w:id="11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"_Toc50472535" </w:delInstrText>
            </w:r>
            <w:r w:rsidDel="00605F64">
              <w:rPr>
                <w:noProof/>
              </w:rPr>
              <w:fldChar w:fldCharType="separate"/>
            </w:r>
          </w:del>
          <w:ins w:id="11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1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2.2.3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Sample Request and Response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_Toc50472535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6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3E4F2944" w14:textId="5AA18FF9" w:rsidR="005A3646" w:rsidDel="00605F64" w:rsidRDefault="0009680C">
          <w:pPr>
            <w:pStyle w:val="TOC1"/>
            <w:rPr>
              <w:del w:id="114" w:author="Kumar, Ashwani (Cognizant)" w:date="2021-01-06T17:23:00Z"/>
              <w:rFonts w:eastAsiaTheme="minorEastAsia"/>
              <w:noProof/>
              <w:lang w:val="en-US"/>
            </w:rPr>
          </w:pPr>
          <w:del w:id="11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"_Toc50472536" </w:delInstrText>
            </w:r>
            <w:r w:rsidDel="00605F64">
              <w:rPr>
                <w:noProof/>
              </w:rPr>
              <w:fldChar w:fldCharType="separate"/>
            </w:r>
          </w:del>
          <w:ins w:id="11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1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3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API Resource Specification - Send Planned Dated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_Toc50472536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7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7DEEE7EF" w14:textId="10303051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18" w:author="Kumar, Ashwani (Cognizant)" w:date="2021-01-06T17:23:00Z"/>
              <w:rFonts w:eastAsiaTheme="minorEastAsia"/>
              <w:noProof/>
              <w:lang w:val="en-US"/>
            </w:rPr>
          </w:pPr>
          <w:del w:id="11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"_Toc50472537" </w:delInstrText>
            </w:r>
            <w:r w:rsidDel="00605F64">
              <w:rPr>
                <w:noProof/>
              </w:rPr>
              <w:fldChar w:fldCharType="separate"/>
            </w:r>
          </w:del>
          <w:ins w:id="12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2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3.1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Description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_Toc50472537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7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5144B642" w14:textId="3E781AFD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22" w:author="Kumar, Ashwani (Cognizant)" w:date="2021-01-06T17:23:00Z"/>
              <w:rFonts w:eastAsiaTheme="minorEastAsia"/>
              <w:noProof/>
              <w:lang w:val="en-US"/>
            </w:rPr>
          </w:pPr>
          <w:del w:id="12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"_Toc50472538" </w:delInstrText>
            </w:r>
            <w:r w:rsidDel="00605F64">
              <w:rPr>
                <w:noProof/>
              </w:rPr>
              <w:fldChar w:fldCharType="separate"/>
            </w:r>
          </w:del>
          <w:ins w:id="12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2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3.2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Technical Definition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_Toc50472538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7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5410D452" w14:textId="20111AB2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26" w:author="Kumar, Ashwani (Cognizant)" w:date="2021-01-06T17:23:00Z"/>
              <w:rFonts w:eastAsiaTheme="minorEastAsia"/>
              <w:noProof/>
              <w:lang w:val="en-US"/>
            </w:rPr>
          </w:pPr>
          <w:del w:id="12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"_Toc50472539" </w:delInstrText>
            </w:r>
            <w:r w:rsidDel="00605F64">
              <w:rPr>
                <w:noProof/>
              </w:rPr>
              <w:fldChar w:fldCharType="separate"/>
            </w:r>
          </w:del>
          <w:ins w:id="12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2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3.2.1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Access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_Toc50472539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7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24AE3F88" w14:textId="06DD429F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30" w:author="Kumar, Ashwani (Cognizant)" w:date="2021-01-06T17:23:00Z"/>
              <w:rFonts w:eastAsiaTheme="minorEastAsia"/>
              <w:noProof/>
              <w:lang w:val="en-US"/>
            </w:rPr>
          </w:pPr>
          <w:del w:id="13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"_Toc50472540" </w:delInstrText>
            </w:r>
            <w:r w:rsidDel="00605F64">
              <w:rPr>
                <w:noProof/>
              </w:rPr>
              <w:fldChar w:fldCharType="separate"/>
            </w:r>
          </w:del>
          <w:ins w:id="13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3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3.2.2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Message Specification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_Toc50472540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8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4BC813E8" w14:textId="5E9B758C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34" w:author="Kumar, Ashwani (Cognizant)" w:date="2021-01-06T17:23:00Z"/>
              <w:rFonts w:eastAsiaTheme="minorEastAsia"/>
              <w:noProof/>
              <w:lang w:val="en-US"/>
            </w:rPr>
          </w:pPr>
          <w:del w:id="13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"_Toc50472541" </w:delInstrText>
            </w:r>
            <w:r w:rsidDel="00605F64">
              <w:rPr>
                <w:noProof/>
              </w:rPr>
              <w:fldChar w:fldCharType="separate"/>
            </w:r>
          </w:del>
          <w:ins w:id="13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3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3.2.3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Sample Request and Response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_Toc50472541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8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55B07A68" w14:textId="55C3B567" w:rsidR="005A3646" w:rsidDel="00605F64" w:rsidRDefault="0009680C">
          <w:pPr>
            <w:pStyle w:val="TOC1"/>
            <w:rPr>
              <w:del w:id="138" w:author="Kumar, Ashwani (Cognizant)" w:date="2021-01-06T17:23:00Z"/>
              <w:rFonts w:eastAsiaTheme="minorEastAsia"/>
              <w:noProof/>
              <w:lang w:val="en-US"/>
            </w:rPr>
          </w:pPr>
          <w:del w:id="13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"_Toc50472542" </w:delInstrText>
            </w:r>
            <w:r w:rsidDel="00605F64">
              <w:rPr>
                <w:noProof/>
              </w:rPr>
              <w:fldChar w:fldCharType="separate"/>
            </w:r>
          </w:del>
          <w:ins w:id="14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4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4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API Resource Specification - Send Baselined Planned Dated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_Toc50472542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9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6E54BA6D" w14:textId="081839A6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42" w:author="Kumar, Ashwani (Cognizant)" w:date="2021-01-06T17:23:00Z"/>
              <w:rFonts w:eastAsiaTheme="minorEastAsia"/>
              <w:noProof/>
              <w:lang w:val="en-US"/>
            </w:rPr>
          </w:pPr>
          <w:del w:id="14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"_Toc50472543" </w:delInstrText>
            </w:r>
            <w:r w:rsidDel="00605F64">
              <w:rPr>
                <w:noProof/>
              </w:rPr>
              <w:fldChar w:fldCharType="separate"/>
            </w:r>
          </w:del>
          <w:ins w:id="14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4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4.1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Description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_Toc50472543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9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4380CED9" w14:textId="501EADEE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46" w:author="Kumar, Ashwani (Cognizant)" w:date="2021-01-06T17:23:00Z"/>
              <w:rFonts w:eastAsiaTheme="minorEastAsia"/>
              <w:noProof/>
              <w:lang w:val="en-US"/>
            </w:rPr>
          </w:pPr>
          <w:del w:id="14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"_Toc50472544" </w:delInstrText>
            </w:r>
            <w:r w:rsidDel="00605F64">
              <w:rPr>
                <w:noProof/>
              </w:rPr>
              <w:fldChar w:fldCharType="separate"/>
            </w:r>
          </w:del>
          <w:ins w:id="14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4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4.2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Technical Definition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_Toc50472544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9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3F8C405C" w14:textId="520D8E66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50" w:author="Kumar, Ashwani (Cognizant)" w:date="2021-01-06T17:23:00Z"/>
              <w:rFonts w:eastAsiaTheme="minorEastAsia"/>
              <w:noProof/>
              <w:lang w:val="en-US"/>
            </w:rPr>
          </w:pPr>
          <w:del w:id="15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"_Toc50472545" </w:delInstrText>
            </w:r>
            <w:r w:rsidDel="00605F64">
              <w:rPr>
                <w:noProof/>
              </w:rPr>
              <w:fldChar w:fldCharType="separate"/>
            </w:r>
          </w:del>
          <w:ins w:id="15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5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4.2.1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Access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_Toc50472545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9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028DE7FC" w14:textId="04DF18FC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54" w:author="Kumar, Ashwani (Cognizant)" w:date="2021-01-06T17:23:00Z"/>
              <w:rFonts w:eastAsiaTheme="minorEastAsia"/>
              <w:noProof/>
              <w:lang w:val="en-US"/>
            </w:rPr>
          </w:pPr>
          <w:del w:id="15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"_Toc50472546" </w:delInstrText>
            </w:r>
            <w:r w:rsidDel="00605F64">
              <w:rPr>
                <w:noProof/>
              </w:rPr>
              <w:fldChar w:fldCharType="separate"/>
            </w:r>
          </w:del>
          <w:ins w:id="15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5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4.2.2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Sample Request and Response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_Toc50472546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10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9096ADE" w14:textId="6908D532" w:rsidR="005A3646" w:rsidDel="00605F64" w:rsidRDefault="0009680C">
          <w:pPr>
            <w:pStyle w:val="TOC1"/>
            <w:rPr>
              <w:del w:id="158" w:author="Kumar, Ashwani (Cognizant)" w:date="2021-01-06T17:23:00Z"/>
              <w:rFonts w:eastAsiaTheme="minorEastAsia"/>
              <w:noProof/>
              <w:lang w:val="en-US"/>
            </w:rPr>
          </w:pPr>
          <w:del w:id="15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"_Toc50472547" </w:delInstrText>
            </w:r>
            <w:r w:rsidDel="00605F64">
              <w:rPr>
                <w:noProof/>
              </w:rPr>
              <w:fldChar w:fldCharType="separate"/>
            </w:r>
          </w:del>
          <w:ins w:id="16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6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5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API Resource Specification - Send Task List Agreement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_Toc50472547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11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9558299" w14:textId="620F863C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62" w:author="Kumar, Ashwani (Cognizant)" w:date="2021-01-06T17:23:00Z"/>
              <w:rFonts w:eastAsiaTheme="minorEastAsia"/>
              <w:noProof/>
              <w:lang w:val="en-US"/>
            </w:rPr>
          </w:pPr>
          <w:del w:id="16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"_Toc50472548" </w:delInstrText>
            </w:r>
            <w:r w:rsidDel="00605F64">
              <w:rPr>
                <w:noProof/>
              </w:rPr>
              <w:fldChar w:fldCharType="separate"/>
            </w:r>
          </w:del>
          <w:ins w:id="16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6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5.1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Description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_Toc50472548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11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007FD7B1" w14:textId="227D9D74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66" w:author="Kumar, Ashwani (Cognizant)" w:date="2021-01-06T17:23:00Z"/>
              <w:rFonts w:eastAsiaTheme="minorEastAsia"/>
              <w:noProof/>
              <w:lang w:val="en-US"/>
            </w:rPr>
          </w:pPr>
          <w:del w:id="16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"_Toc50472549" </w:delInstrText>
            </w:r>
            <w:r w:rsidDel="00605F64">
              <w:rPr>
                <w:noProof/>
              </w:rPr>
              <w:fldChar w:fldCharType="separate"/>
            </w:r>
          </w:del>
          <w:ins w:id="16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6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5.2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Technical Definition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_Toc50472549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11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438245F1" w14:textId="61435EDC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70" w:author="Kumar, Ashwani (Cognizant)" w:date="2021-01-06T17:23:00Z"/>
              <w:rFonts w:eastAsiaTheme="minorEastAsia"/>
              <w:noProof/>
              <w:lang w:val="en-US"/>
            </w:rPr>
          </w:pPr>
          <w:del w:id="17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"_Toc50472550" </w:delInstrText>
            </w:r>
            <w:r w:rsidDel="00605F64">
              <w:rPr>
                <w:noProof/>
              </w:rPr>
              <w:fldChar w:fldCharType="separate"/>
            </w:r>
          </w:del>
          <w:ins w:id="17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7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5.2.1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Access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_Toc50472550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11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77C20192" w14:textId="08E84E6C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74" w:author="Kumar, Ashwani (Cognizant)" w:date="2021-01-06T17:23:00Z"/>
              <w:rFonts w:eastAsiaTheme="minorEastAsia"/>
              <w:noProof/>
              <w:lang w:val="en-US"/>
            </w:rPr>
          </w:pPr>
          <w:del w:id="17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"_Toc50472551" </w:delInstrText>
            </w:r>
            <w:r w:rsidDel="00605F64">
              <w:rPr>
                <w:noProof/>
              </w:rPr>
              <w:fldChar w:fldCharType="separate"/>
            </w:r>
          </w:del>
          <w:ins w:id="17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7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5.2.2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Message Specification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_Toc50472551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12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68C32D3B" w14:textId="717AE0C9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78" w:author="Kumar, Ashwani (Cognizant)" w:date="2021-01-06T17:23:00Z"/>
              <w:rFonts w:eastAsiaTheme="minorEastAsia"/>
              <w:noProof/>
              <w:lang w:val="en-US"/>
            </w:rPr>
          </w:pPr>
          <w:del w:id="17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"_Toc50472552" </w:delInstrText>
            </w:r>
            <w:r w:rsidDel="00605F64">
              <w:rPr>
                <w:noProof/>
              </w:rPr>
              <w:fldChar w:fldCharType="separate"/>
            </w:r>
          </w:del>
          <w:ins w:id="18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8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5.2.3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Sample Request and Response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_Toc50472552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12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22AB1F8E" w14:textId="4E7BDEC0" w:rsidR="005A3646" w:rsidDel="00605F64" w:rsidRDefault="0009680C">
          <w:pPr>
            <w:pStyle w:val="TOC1"/>
            <w:rPr>
              <w:del w:id="182" w:author="Kumar, Ashwani (Cognizant)" w:date="2021-01-06T17:23:00Z"/>
              <w:rFonts w:eastAsiaTheme="minorEastAsia"/>
              <w:noProof/>
              <w:lang w:val="en-US"/>
            </w:rPr>
          </w:pPr>
          <w:del w:id="18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"_Toc50472553" </w:delInstrText>
            </w:r>
            <w:r w:rsidDel="00605F64">
              <w:rPr>
                <w:noProof/>
              </w:rPr>
              <w:fldChar w:fldCharType="separate"/>
            </w:r>
          </w:del>
          <w:ins w:id="18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8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6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API Resource Specification - Send Examination Data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_Toc50472553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9E64C60" w14:textId="5BF7D889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86" w:author="Kumar, Ashwani (Cognizant)" w:date="2021-01-06T17:23:00Z"/>
              <w:rFonts w:eastAsiaTheme="minorEastAsia"/>
              <w:noProof/>
              <w:lang w:val="en-US"/>
            </w:rPr>
          </w:pPr>
          <w:del w:id="18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"_Toc50472554" </w:delInstrText>
            </w:r>
            <w:r w:rsidDel="00605F64">
              <w:rPr>
                <w:noProof/>
              </w:rPr>
              <w:fldChar w:fldCharType="separate"/>
            </w:r>
          </w:del>
          <w:ins w:id="18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8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6.1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Description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_Toc50472554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330CC4C9" w14:textId="41E93C40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190" w:author="Kumar, Ashwani (Cognizant)" w:date="2021-01-06T17:23:00Z"/>
              <w:rFonts w:eastAsiaTheme="minorEastAsia"/>
              <w:noProof/>
              <w:lang w:val="en-US"/>
            </w:rPr>
          </w:pPr>
          <w:del w:id="19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"_Toc50472555" </w:delInstrText>
            </w:r>
            <w:r w:rsidDel="00605F64">
              <w:rPr>
                <w:noProof/>
              </w:rPr>
              <w:fldChar w:fldCharType="separate"/>
            </w:r>
          </w:del>
          <w:ins w:id="19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9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6.2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Technical Definition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_Toc50472555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0BE6188E" w14:textId="7A3BC61D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94" w:author="Kumar, Ashwani (Cognizant)" w:date="2021-01-06T17:23:00Z"/>
              <w:rFonts w:eastAsiaTheme="minorEastAsia"/>
              <w:noProof/>
              <w:lang w:val="en-US"/>
            </w:rPr>
          </w:pPr>
          <w:del w:id="19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"_Toc50472556" </w:delInstrText>
            </w:r>
            <w:r w:rsidDel="00605F64">
              <w:rPr>
                <w:noProof/>
              </w:rPr>
              <w:fldChar w:fldCharType="separate"/>
            </w:r>
          </w:del>
          <w:ins w:id="19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19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6.2.1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Access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_Toc50472556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548C8A5" w14:textId="56A59DC9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198" w:author="Kumar, Ashwani (Cognizant)" w:date="2021-01-06T17:23:00Z"/>
              <w:rFonts w:eastAsiaTheme="minorEastAsia"/>
              <w:noProof/>
              <w:lang w:val="en-US"/>
            </w:rPr>
          </w:pPr>
          <w:del w:id="19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"_Toc50472557" </w:delInstrText>
            </w:r>
            <w:r w:rsidDel="00605F64">
              <w:rPr>
                <w:noProof/>
              </w:rPr>
              <w:fldChar w:fldCharType="separate"/>
            </w:r>
          </w:del>
          <w:ins w:id="20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0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6.2.2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Sample Request and Response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_Toc50472557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15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2446193E" w14:textId="4E201D57" w:rsidR="005A3646" w:rsidDel="00605F64" w:rsidRDefault="0009680C">
          <w:pPr>
            <w:pStyle w:val="TOC1"/>
            <w:rPr>
              <w:del w:id="202" w:author="Kumar, Ashwani (Cognizant)" w:date="2021-01-06T17:23:00Z"/>
              <w:rFonts w:eastAsiaTheme="minorEastAsia"/>
              <w:noProof/>
              <w:lang w:val="en-US"/>
            </w:rPr>
          </w:pPr>
          <w:del w:id="20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"_Toc50472558" </w:delInstrText>
            </w:r>
            <w:r w:rsidDel="00605F64">
              <w:rPr>
                <w:noProof/>
              </w:rPr>
              <w:fldChar w:fldCharType="separate"/>
            </w:r>
          </w:del>
          <w:ins w:id="20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0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7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API Resource Specification - Defect Tracker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_Toc50472558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16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304314F3" w14:textId="793C1594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206" w:author="Kumar, Ashwani (Cognizant)" w:date="2021-01-06T17:23:00Z"/>
              <w:rFonts w:eastAsiaTheme="minorEastAsia"/>
              <w:noProof/>
              <w:lang w:val="en-US"/>
            </w:rPr>
          </w:pPr>
          <w:del w:id="20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"_Toc50472559" </w:delInstrText>
            </w:r>
            <w:r w:rsidDel="00605F64">
              <w:rPr>
                <w:noProof/>
              </w:rPr>
              <w:fldChar w:fldCharType="separate"/>
            </w:r>
          </w:del>
          <w:ins w:id="20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0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7.1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Description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_Toc50472559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16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8877550" w14:textId="62979CFB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210" w:author="Kumar, Ashwani (Cognizant)" w:date="2021-01-06T17:23:00Z"/>
              <w:rFonts w:eastAsiaTheme="minorEastAsia"/>
              <w:noProof/>
              <w:lang w:val="en-US"/>
            </w:rPr>
          </w:pPr>
          <w:del w:id="21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"_Toc50472560" </w:delInstrText>
            </w:r>
            <w:r w:rsidDel="00605F64">
              <w:rPr>
                <w:noProof/>
              </w:rPr>
              <w:fldChar w:fldCharType="separate"/>
            </w:r>
          </w:del>
          <w:ins w:id="21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1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7.2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Technical Definition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_Toc50472560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17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FAC3909" w14:textId="35F786B4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214" w:author="Kumar, Ashwani (Cognizant)" w:date="2021-01-06T17:23:00Z"/>
              <w:rFonts w:eastAsiaTheme="minorEastAsia"/>
              <w:noProof/>
              <w:lang w:val="en-US"/>
            </w:rPr>
          </w:pPr>
          <w:del w:id="21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"_Toc50472561" </w:delInstrText>
            </w:r>
            <w:r w:rsidDel="00605F64">
              <w:rPr>
                <w:noProof/>
              </w:rPr>
              <w:fldChar w:fldCharType="separate"/>
            </w:r>
          </w:del>
          <w:ins w:id="21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1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7.2.1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Access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_Toc50472561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17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2D14BFE0" w14:textId="7A6D375C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218" w:author="Kumar, Ashwani (Cognizant)" w:date="2021-01-06T17:23:00Z"/>
              <w:rFonts w:eastAsiaTheme="minorEastAsia"/>
              <w:noProof/>
              <w:lang w:val="en-US"/>
            </w:rPr>
          </w:pPr>
          <w:del w:id="21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"_Toc50472562" </w:delInstrText>
            </w:r>
            <w:r w:rsidDel="00605F64">
              <w:rPr>
                <w:noProof/>
              </w:rPr>
              <w:fldChar w:fldCharType="separate"/>
            </w:r>
          </w:del>
          <w:ins w:id="22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2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7.2.2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Message Specification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_Toc50472562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18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011B14C" w14:textId="369590F2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222" w:author="Kumar, Ashwani (Cognizant)" w:date="2021-01-06T17:23:00Z"/>
              <w:rFonts w:eastAsiaTheme="minorEastAsia"/>
              <w:noProof/>
              <w:lang w:val="en-US"/>
            </w:rPr>
          </w:pPr>
          <w:del w:id="22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"_Toc50472563" </w:delInstrText>
            </w:r>
            <w:r w:rsidDel="00605F64">
              <w:rPr>
                <w:noProof/>
              </w:rPr>
              <w:fldChar w:fldCharType="separate"/>
            </w:r>
          </w:del>
          <w:ins w:id="22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2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7.2.3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Sample Request and Response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_Toc50472563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19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1CB5793" w14:textId="795021D9" w:rsidR="005A3646" w:rsidDel="00605F64" w:rsidRDefault="0009680C">
          <w:pPr>
            <w:pStyle w:val="TOC1"/>
            <w:rPr>
              <w:del w:id="226" w:author="Kumar, Ashwani (Cognizant)" w:date="2021-01-06T17:23:00Z"/>
              <w:rFonts w:eastAsiaTheme="minorEastAsia"/>
              <w:noProof/>
              <w:lang w:val="en-US"/>
            </w:rPr>
          </w:pPr>
          <w:del w:id="22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"_Toc50472564" </w:delInstrText>
            </w:r>
            <w:r w:rsidDel="00605F64">
              <w:rPr>
                <w:noProof/>
              </w:rPr>
              <w:fldChar w:fldCharType="separate"/>
            </w:r>
          </w:del>
          <w:ins w:id="22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2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8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API Resource Specification - Recommendation Review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_Toc50472564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20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40EB6743" w14:textId="423AD4D9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230" w:author="Kumar, Ashwani (Cognizant)" w:date="2021-01-06T17:23:00Z"/>
              <w:rFonts w:eastAsiaTheme="minorEastAsia"/>
              <w:noProof/>
              <w:lang w:val="en-US"/>
            </w:rPr>
          </w:pPr>
          <w:del w:id="23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"_Toc50472565" </w:delInstrText>
            </w:r>
            <w:r w:rsidDel="00605F64">
              <w:rPr>
                <w:noProof/>
              </w:rPr>
              <w:fldChar w:fldCharType="separate"/>
            </w:r>
          </w:del>
          <w:ins w:id="23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33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8.1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Description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_Toc50472565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20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21E54C69" w14:textId="527244D6" w:rsidR="005A3646" w:rsidDel="00605F64" w:rsidRDefault="0009680C">
          <w:pPr>
            <w:pStyle w:val="TOC2"/>
            <w:tabs>
              <w:tab w:val="left" w:pos="880"/>
              <w:tab w:val="right" w:leader="dot" w:pos="9016"/>
            </w:tabs>
            <w:rPr>
              <w:del w:id="234" w:author="Kumar, Ashwani (Cognizant)" w:date="2021-01-06T17:23:00Z"/>
              <w:rFonts w:eastAsiaTheme="minorEastAsia"/>
              <w:noProof/>
              <w:lang w:val="en-US"/>
            </w:rPr>
          </w:pPr>
          <w:del w:id="23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"_Toc50472566" </w:delInstrText>
            </w:r>
            <w:r w:rsidDel="00605F64">
              <w:rPr>
                <w:noProof/>
              </w:rPr>
              <w:fldChar w:fldCharType="separate"/>
            </w:r>
          </w:del>
          <w:ins w:id="23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3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8.2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Technical Definition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_Toc50472566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20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74B10E2A" w14:textId="78D1CDD7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238" w:author="Kumar, Ashwani (Cognizant)" w:date="2021-01-06T17:23:00Z"/>
              <w:rFonts w:eastAsiaTheme="minorEastAsia"/>
              <w:noProof/>
              <w:lang w:val="en-US"/>
            </w:rPr>
          </w:pPr>
          <w:del w:id="23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"_Toc50472567" </w:delInstrText>
            </w:r>
            <w:r w:rsidDel="00605F64">
              <w:rPr>
                <w:noProof/>
              </w:rPr>
              <w:fldChar w:fldCharType="separate"/>
            </w:r>
          </w:del>
          <w:ins w:id="24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4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8.2.1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Access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_Toc50472567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20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47796009" w14:textId="65EE89C0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242" w:author="Kumar, Ashwani (Cognizant)" w:date="2021-01-06T17:23:00Z"/>
              <w:rFonts w:eastAsiaTheme="minorEastAsia"/>
              <w:noProof/>
              <w:lang w:val="en-US"/>
            </w:rPr>
          </w:pPr>
          <w:del w:id="243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"_Toc50472568" </w:delInstrText>
            </w:r>
            <w:r w:rsidDel="00605F64">
              <w:rPr>
                <w:noProof/>
              </w:rPr>
              <w:fldChar w:fldCharType="separate"/>
            </w:r>
          </w:del>
          <w:ins w:id="244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45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8.2.2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Message Specification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_Toc50472568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21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16662000" w14:textId="049AC061" w:rsidR="005A3646" w:rsidDel="00605F64" w:rsidRDefault="0009680C">
          <w:pPr>
            <w:pStyle w:val="TOC3"/>
            <w:tabs>
              <w:tab w:val="left" w:pos="1320"/>
              <w:tab w:val="right" w:leader="dot" w:pos="9016"/>
            </w:tabs>
            <w:rPr>
              <w:del w:id="246" w:author="Kumar, Ashwani (Cognizant)" w:date="2021-01-06T17:23:00Z"/>
              <w:rFonts w:eastAsiaTheme="minorEastAsia"/>
              <w:noProof/>
              <w:lang w:val="en-US"/>
            </w:rPr>
          </w:pPr>
          <w:del w:id="247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"_Toc50472569" </w:delInstrText>
            </w:r>
            <w:r w:rsidDel="00605F64">
              <w:rPr>
                <w:noProof/>
              </w:rPr>
              <w:fldChar w:fldCharType="separate"/>
            </w:r>
          </w:del>
          <w:ins w:id="248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49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8.2.3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Sample Request and Response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_Toc50472569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21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66E65499" w14:textId="1DED965E" w:rsidR="005A3646" w:rsidDel="00605F64" w:rsidRDefault="0009680C">
          <w:pPr>
            <w:pStyle w:val="TOC1"/>
            <w:rPr>
              <w:del w:id="250" w:author="Kumar, Ashwani (Cognizant)" w:date="2021-01-06T17:23:00Z"/>
              <w:rFonts w:eastAsiaTheme="minorEastAsia"/>
              <w:noProof/>
              <w:lang w:val="en-US"/>
            </w:rPr>
          </w:pPr>
          <w:del w:id="251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"_Toc50472570" </w:delInstrText>
            </w:r>
            <w:r w:rsidDel="00605F64">
              <w:rPr>
                <w:noProof/>
              </w:rPr>
              <w:fldChar w:fldCharType="separate"/>
            </w:r>
          </w:del>
          <w:ins w:id="252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53" w:author="Kumar, Ashwani (Cognizant)" w:date="2021-01-06T17:23:00Z">
            <w:r w:rsidR="005A3646" w:rsidRPr="002F4BB1" w:rsidDel="00605F64">
              <w:rPr>
                <w:rStyle w:val="Hyperlink"/>
                <w:noProof/>
              </w:rPr>
              <w:delText>9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Authentication and Authorization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_Toc50472570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2D485F0E" w14:textId="422C1233" w:rsidR="005A3646" w:rsidDel="00605F64" w:rsidRDefault="0009680C">
          <w:pPr>
            <w:pStyle w:val="TOC1"/>
            <w:tabs>
              <w:tab w:val="left" w:pos="660"/>
            </w:tabs>
            <w:rPr>
              <w:del w:id="254" w:author="Kumar, Ashwani (Cognizant)" w:date="2021-01-06T17:23:00Z"/>
              <w:rFonts w:eastAsiaTheme="minorEastAsia"/>
              <w:noProof/>
              <w:lang w:val="en-US"/>
            </w:rPr>
          </w:pPr>
          <w:del w:id="255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"_Toc50472571" </w:delInstrText>
            </w:r>
            <w:r w:rsidDel="00605F64">
              <w:rPr>
                <w:noProof/>
              </w:rPr>
              <w:fldChar w:fldCharType="separate"/>
            </w:r>
          </w:del>
          <w:ins w:id="256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57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10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Document History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_Toc50472571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4C735E06" w14:textId="65C64B1B" w:rsidR="005A3646" w:rsidDel="00605F64" w:rsidRDefault="0009680C">
          <w:pPr>
            <w:pStyle w:val="TOC1"/>
            <w:tabs>
              <w:tab w:val="left" w:pos="660"/>
            </w:tabs>
            <w:rPr>
              <w:del w:id="258" w:author="Kumar, Ashwani (Cognizant)" w:date="2021-01-06T17:23:00Z"/>
              <w:rFonts w:eastAsiaTheme="minorEastAsia"/>
              <w:noProof/>
              <w:lang w:val="en-US"/>
            </w:rPr>
          </w:pPr>
          <w:del w:id="259" w:author="Kumar, Ashwani (Cognizant)" w:date="2021-01-06T17:23:00Z">
            <w:r w:rsidDel="00605F64">
              <w:rPr>
                <w:noProof/>
              </w:rPr>
              <w:fldChar w:fldCharType="begin"/>
            </w:r>
            <w:r w:rsidDel="00605F64">
              <w:rPr>
                <w:noProof/>
              </w:rPr>
              <w:delInstrText xml:space="preserve"> HYPERLINK \l "_Toc50472572" </w:delInstrText>
            </w:r>
            <w:r w:rsidDel="00605F64">
              <w:rPr>
                <w:noProof/>
              </w:rPr>
              <w:fldChar w:fldCharType="separate"/>
            </w:r>
          </w:del>
          <w:ins w:id="260" w:author="Kumar, Ashwani (Cognizant)" w:date="2021-01-06T23:29:00Z">
            <w:r w:rsidR="008574CA">
              <w:rPr>
                <w:b/>
                <w:bCs/>
                <w:noProof/>
                <w:lang w:val="en-US"/>
              </w:rPr>
              <w:t>Error! Hyperlink reference not valid.</w:t>
            </w:r>
          </w:ins>
          <w:del w:id="261" w:author="Kumar, Ashwani (Cognizant)" w:date="2021-01-06T17:23:00Z">
            <w:r w:rsidR="005A3646" w:rsidRPr="002F4BB1" w:rsidDel="00605F64">
              <w:rPr>
                <w:rStyle w:val="Hyperlink"/>
                <w:rFonts w:cstheme="minorHAnsi"/>
                <w:noProof/>
              </w:rPr>
              <w:delText>11</w:delText>
            </w:r>
            <w:r w:rsidR="005A3646" w:rsidDel="00605F64">
              <w:rPr>
                <w:rFonts w:eastAsiaTheme="minorEastAsia"/>
                <w:noProof/>
                <w:lang w:val="en-US"/>
              </w:rPr>
              <w:tab/>
            </w:r>
            <w:r w:rsidR="005A3646" w:rsidRPr="002F4BB1" w:rsidDel="00605F64">
              <w:rPr>
                <w:rStyle w:val="Hyperlink"/>
                <w:rFonts w:cstheme="minorHAnsi"/>
                <w:noProof/>
              </w:rPr>
              <w:delText>Review History</w:delText>
            </w:r>
            <w:r w:rsidR="005A3646" w:rsidDel="00605F64">
              <w:rPr>
                <w:noProof/>
                <w:webHidden/>
              </w:rPr>
              <w:tab/>
            </w:r>
            <w:r w:rsidR="005A3646" w:rsidDel="00605F64">
              <w:rPr>
                <w:noProof/>
                <w:webHidden/>
              </w:rPr>
              <w:fldChar w:fldCharType="begin"/>
            </w:r>
            <w:r w:rsidR="005A3646" w:rsidDel="00605F64">
              <w:rPr>
                <w:noProof/>
                <w:webHidden/>
              </w:rPr>
              <w:delInstrText xml:space="preserve"> PAGEREF _Toc50472572 \h </w:delInstrText>
            </w:r>
            <w:r w:rsidR="005A3646" w:rsidDel="00605F64">
              <w:rPr>
                <w:noProof/>
                <w:webHidden/>
              </w:rPr>
            </w:r>
            <w:r w:rsidR="005A3646" w:rsidDel="00605F64">
              <w:rPr>
                <w:noProof/>
                <w:webHidden/>
              </w:rPr>
              <w:fldChar w:fldCharType="separate"/>
            </w:r>
            <w:r w:rsidR="005A3646" w:rsidDel="00605F64">
              <w:rPr>
                <w:noProof/>
                <w:webHidden/>
              </w:rPr>
              <w:delText>23</w:delText>
            </w:r>
            <w:r w:rsidR="005A3646" w:rsidDel="00605F64">
              <w:rPr>
                <w:noProof/>
                <w:webHidden/>
              </w:rPr>
              <w:fldChar w:fldCharType="end"/>
            </w:r>
            <w:r w:rsidDel="00605F64">
              <w:rPr>
                <w:noProof/>
              </w:rPr>
              <w:fldChar w:fldCharType="end"/>
            </w:r>
          </w:del>
        </w:p>
        <w:p w14:paraId="7131CFC0" w14:textId="00EAE007" w:rsidR="00BE43D0" w:rsidRPr="00A10A4D" w:rsidRDefault="003D2392" w:rsidP="00483286">
          <w:pPr>
            <w:rPr>
              <w:rFonts w:cstheme="minorHAnsi"/>
              <w:b/>
              <w:bCs/>
              <w:noProof/>
            </w:rPr>
          </w:pPr>
          <w:r w:rsidRPr="00A10A4D">
            <w:rPr>
              <w:rFonts w:cstheme="minorHAnsi"/>
              <w:b/>
              <w:bCs/>
              <w:noProof/>
            </w:rPr>
            <w:fldChar w:fldCharType="end"/>
          </w:r>
        </w:p>
        <w:p w14:paraId="4A40CD7C" w14:textId="1EFBF0CA" w:rsidR="00483286" w:rsidRPr="00A10A4D" w:rsidRDefault="00B14E35" w:rsidP="00483286">
          <w:pPr>
            <w:rPr>
              <w:rFonts w:cstheme="minorHAnsi"/>
            </w:rPr>
          </w:pPr>
        </w:p>
      </w:sdtContent>
    </w:sdt>
    <w:p w14:paraId="5DE49004" w14:textId="77777777" w:rsidR="00ED7082" w:rsidRDefault="00ED7082">
      <w:pPr>
        <w:rPr>
          <w:ins w:id="262" w:author="Yvan Van Hentenryck" w:date="2020-12-29T10:13:00Z"/>
          <w:rFonts w:eastAsiaTheme="majorEastAsia" w:cstheme="minorHAnsi"/>
          <w:color w:val="2E74B5" w:themeColor="accent1" w:themeShade="BF"/>
          <w:sz w:val="36"/>
          <w:szCs w:val="32"/>
        </w:rPr>
      </w:pPr>
      <w:bookmarkStart w:id="263" w:name="_Toc284578520"/>
      <w:bookmarkStart w:id="264" w:name="_Toc284837110"/>
      <w:bookmarkStart w:id="265" w:name="_Toc530466501"/>
      <w:ins w:id="266" w:author="Yvan Van Hentenryck" w:date="2020-12-29T10:13:00Z">
        <w:r>
          <w:rPr>
            <w:rFonts w:cstheme="minorHAnsi"/>
          </w:rPr>
          <w:br w:type="page"/>
        </w:r>
      </w:ins>
    </w:p>
    <w:p w14:paraId="602B8D96" w14:textId="58555D2E" w:rsidR="00AA37F6" w:rsidRPr="00A10A4D" w:rsidRDefault="00AA37F6" w:rsidP="00BE43D0">
      <w:pPr>
        <w:pStyle w:val="Heading1"/>
        <w:rPr>
          <w:rFonts w:asciiTheme="minorHAnsi" w:hAnsiTheme="minorHAnsi" w:cstheme="minorHAnsi"/>
        </w:rPr>
      </w:pPr>
      <w:bookmarkStart w:id="267" w:name="_Toc60868701"/>
      <w:r w:rsidRPr="00A10A4D">
        <w:rPr>
          <w:rFonts w:asciiTheme="minorHAnsi" w:hAnsiTheme="minorHAnsi" w:cstheme="minorHAnsi"/>
        </w:rPr>
        <w:lastRenderedPageBreak/>
        <w:t>Introduction</w:t>
      </w:r>
      <w:bookmarkEnd w:id="267"/>
    </w:p>
    <w:p w14:paraId="747C956A" w14:textId="77777777" w:rsidR="00BE43D0" w:rsidRPr="00A10A4D" w:rsidRDefault="00BE43D0" w:rsidP="00AA37F6">
      <w:pPr>
        <w:pStyle w:val="Heading2"/>
        <w:rPr>
          <w:rFonts w:asciiTheme="minorHAnsi" w:hAnsiTheme="minorHAnsi" w:cstheme="minorHAnsi"/>
        </w:rPr>
      </w:pPr>
      <w:bookmarkStart w:id="268" w:name="_Toc60868702"/>
      <w:r w:rsidRPr="00A10A4D">
        <w:rPr>
          <w:rFonts w:asciiTheme="minorHAnsi" w:hAnsiTheme="minorHAnsi" w:cstheme="minorHAnsi"/>
        </w:rPr>
        <w:t>Document Purpose</w:t>
      </w:r>
      <w:bookmarkEnd w:id="263"/>
      <w:bookmarkEnd w:id="264"/>
      <w:bookmarkEnd w:id="265"/>
      <w:bookmarkEnd w:id="268"/>
    </w:p>
    <w:p w14:paraId="6A7CF9E4" w14:textId="55988AFD" w:rsidR="00BE43D0" w:rsidRPr="00A10A4D" w:rsidRDefault="000F4571" w:rsidP="4AA5FEF7">
      <w:pPr>
        <w:rPr>
          <w:rFonts w:cstheme="minorHAnsi"/>
        </w:rPr>
      </w:pPr>
      <w:r>
        <w:rPr>
          <w:rFonts w:cstheme="minorHAnsi"/>
        </w:rPr>
        <w:t xml:space="preserve">This document defines </w:t>
      </w:r>
      <w:r w:rsidR="4AA5FEF7" w:rsidRPr="00A10A4D">
        <w:rPr>
          <w:rFonts w:cstheme="minorHAnsi"/>
        </w:rPr>
        <w:t>API resource</w:t>
      </w:r>
      <w:r>
        <w:rPr>
          <w:rFonts w:cstheme="minorHAnsi"/>
        </w:rPr>
        <w:t>s</w:t>
      </w:r>
      <w:r w:rsidR="4AA5FEF7" w:rsidRPr="00A10A4D">
        <w:rPr>
          <w:rFonts w:cstheme="minorHAnsi"/>
        </w:rPr>
        <w:t xml:space="preserve"> between the </w:t>
      </w:r>
      <w:r w:rsidR="009C0399" w:rsidRPr="00A10A4D">
        <w:rPr>
          <w:rFonts w:cstheme="minorHAnsi"/>
        </w:rPr>
        <w:t>Network Rail</w:t>
      </w:r>
      <w:r>
        <w:rPr>
          <w:rFonts w:cstheme="minorHAnsi"/>
        </w:rPr>
        <w:t xml:space="preserve"> CES (CEFA Enabling Solution) solution</w:t>
      </w:r>
      <w:r w:rsidR="009C0399" w:rsidRPr="00A10A4D">
        <w:rPr>
          <w:rFonts w:cstheme="minorHAnsi"/>
        </w:rPr>
        <w:t xml:space="preserve"> and</w:t>
      </w:r>
      <w:r w:rsidR="4AA5FEF7" w:rsidRPr="00A10A4D">
        <w:rPr>
          <w:rFonts w:cstheme="minorHAnsi"/>
        </w:rPr>
        <w:t xml:space="preserve"> </w:t>
      </w:r>
      <w:ins w:id="269" w:author="Yvan Van Hentenryck" w:date="2020-12-29T10:13:00Z">
        <w:r w:rsidR="00ED7082">
          <w:rPr>
            <w:rFonts w:cstheme="minorHAnsi"/>
          </w:rPr>
          <w:t xml:space="preserve">CEFA </w:t>
        </w:r>
      </w:ins>
      <w:r w:rsidR="009C0399" w:rsidRPr="00A10A4D">
        <w:rPr>
          <w:rFonts w:cstheme="minorHAnsi"/>
        </w:rPr>
        <w:t>Supplier</w:t>
      </w:r>
      <w:r w:rsidR="4AA5FEF7" w:rsidRPr="00A10A4D">
        <w:rPr>
          <w:rFonts w:cstheme="minorHAnsi"/>
        </w:rPr>
        <w:t xml:space="preserve"> systems. The d</w:t>
      </w:r>
      <w:r w:rsidR="001934E6">
        <w:rPr>
          <w:rFonts w:cstheme="minorHAnsi"/>
        </w:rPr>
        <w:t xml:space="preserve">efinition </w:t>
      </w:r>
      <w:del w:id="270" w:author="Yvan Van Hentenryck" w:date="2020-12-29T10:14:00Z">
        <w:r w:rsidR="001934E6" w:rsidDel="00ED7082">
          <w:rPr>
            <w:rFonts w:cstheme="minorHAnsi"/>
          </w:rPr>
          <w:delText xml:space="preserve">including </w:delText>
        </w:r>
      </w:del>
      <w:ins w:id="271" w:author="Yvan Van Hentenryck" w:date="2020-12-29T10:14:00Z">
        <w:r w:rsidR="00ED7082">
          <w:rPr>
            <w:rFonts w:cstheme="minorHAnsi"/>
          </w:rPr>
          <w:t xml:space="preserve">includes </w:t>
        </w:r>
      </w:ins>
      <w:r w:rsidR="001934E6">
        <w:rPr>
          <w:rFonts w:cstheme="minorHAnsi"/>
        </w:rPr>
        <w:t>methods, paths</w:t>
      </w:r>
      <w:r w:rsidR="4AA5FEF7" w:rsidRPr="00A10A4D">
        <w:rPr>
          <w:rFonts w:cstheme="minorHAnsi"/>
        </w:rPr>
        <w:t xml:space="preserve">, </w:t>
      </w:r>
      <w:r w:rsidR="001934E6">
        <w:rPr>
          <w:rFonts w:cstheme="minorHAnsi"/>
        </w:rPr>
        <w:t xml:space="preserve">response </w:t>
      </w:r>
      <w:r w:rsidR="002319B6">
        <w:rPr>
          <w:rFonts w:cstheme="minorHAnsi"/>
        </w:rPr>
        <w:t>f</w:t>
      </w:r>
      <w:r w:rsidR="002319B6" w:rsidRPr="00A10A4D">
        <w:rPr>
          <w:rFonts w:cstheme="minorHAnsi"/>
        </w:rPr>
        <w:t>ormat,</w:t>
      </w:r>
      <w:r w:rsidR="001934E6">
        <w:rPr>
          <w:rFonts w:cstheme="minorHAnsi"/>
        </w:rPr>
        <w:t xml:space="preserve"> request/response</w:t>
      </w:r>
      <w:r w:rsidR="4AA5FEF7" w:rsidRPr="00A10A4D">
        <w:rPr>
          <w:rFonts w:cstheme="minorHAnsi"/>
        </w:rPr>
        <w:t>.</w:t>
      </w:r>
    </w:p>
    <w:p w14:paraId="4A36CD16" w14:textId="77B68881" w:rsidR="004D7B85" w:rsidRPr="00A10A4D" w:rsidRDefault="4AA5FEF7" w:rsidP="4AA5FEF7">
      <w:pPr>
        <w:rPr>
          <w:rFonts w:cstheme="minorHAnsi"/>
        </w:rPr>
      </w:pPr>
      <w:del w:id="272" w:author="Yvan Van Hentenryck" w:date="2020-12-29T10:15:00Z">
        <w:r w:rsidRPr="00A10A4D" w:rsidDel="00ED7082">
          <w:rPr>
            <w:rFonts w:cstheme="minorHAnsi"/>
          </w:rPr>
          <w:delText xml:space="preserve">The detail agreed between </w:delText>
        </w:r>
        <w:r w:rsidR="009C0399" w:rsidRPr="00A10A4D" w:rsidDel="00ED7082">
          <w:rPr>
            <w:rFonts w:cstheme="minorHAnsi"/>
          </w:rPr>
          <w:delText>Supplier</w:delText>
        </w:r>
        <w:r w:rsidR="000F4571" w:rsidDel="00ED7082">
          <w:rPr>
            <w:rFonts w:cstheme="minorHAnsi"/>
          </w:rPr>
          <w:delText>s</w:delText>
        </w:r>
        <w:r w:rsidRPr="00A10A4D" w:rsidDel="00ED7082">
          <w:rPr>
            <w:rFonts w:cstheme="minorHAnsi"/>
          </w:rPr>
          <w:delText xml:space="preserve"> and </w:delText>
        </w:r>
        <w:r w:rsidR="009C0399" w:rsidRPr="00A10A4D" w:rsidDel="00ED7082">
          <w:rPr>
            <w:rFonts w:cstheme="minorHAnsi"/>
          </w:rPr>
          <w:delText>Network Rail</w:delText>
        </w:r>
        <w:r w:rsidRPr="00A10A4D" w:rsidDel="00ED7082">
          <w:rPr>
            <w:rFonts w:cstheme="minorHAnsi"/>
          </w:rPr>
          <w:delText xml:space="preserve"> within t</w:delText>
        </w:r>
      </w:del>
      <w:ins w:id="273" w:author="Yvan Van Hentenryck" w:date="2020-12-29T10:15:00Z">
        <w:r w:rsidR="00ED7082">
          <w:rPr>
            <w:rFonts w:cstheme="minorHAnsi"/>
          </w:rPr>
          <w:t>T</w:t>
        </w:r>
      </w:ins>
      <w:r w:rsidRPr="00A10A4D">
        <w:rPr>
          <w:rFonts w:cstheme="minorHAnsi"/>
        </w:rPr>
        <w:t xml:space="preserve">his document will form the </w:t>
      </w:r>
      <w:r w:rsidR="000F4571">
        <w:rPr>
          <w:rFonts w:cstheme="minorHAnsi"/>
        </w:rPr>
        <w:t>design</w:t>
      </w:r>
      <w:r w:rsidRPr="00A10A4D">
        <w:rPr>
          <w:rFonts w:cstheme="minorHAnsi"/>
        </w:rPr>
        <w:t xml:space="preserve"> specification for the API to be </w:t>
      </w:r>
      <w:r w:rsidR="00F02620" w:rsidRPr="00A10A4D">
        <w:rPr>
          <w:rFonts w:cstheme="minorHAnsi"/>
        </w:rPr>
        <w:t xml:space="preserve">initially </w:t>
      </w:r>
      <w:r w:rsidRPr="00A10A4D">
        <w:rPr>
          <w:rFonts w:cstheme="minorHAnsi"/>
        </w:rPr>
        <w:t>developed.</w:t>
      </w:r>
    </w:p>
    <w:p w14:paraId="62C3576A" w14:textId="32CD81BB" w:rsidR="00AA37F6" w:rsidRPr="00A10A4D" w:rsidRDefault="00AA37F6" w:rsidP="00AA37F6">
      <w:pPr>
        <w:pStyle w:val="Heading2"/>
        <w:rPr>
          <w:rFonts w:asciiTheme="minorHAnsi" w:hAnsiTheme="minorHAnsi" w:cstheme="minorHAnsi"/>
        </w:rPr>
      </w:pPr>
      <w:bookmarkStart w:id="274" w:name="_Toc60868703"/>
      <w:r w:rsidRPr="00A10A4D">
        <w:rPr>
          <w:rFonts w:asciiTheme="minorHAnsi" w:hAnsiTheme="minorHAnsi" w:cstheme="minorHAnsi"/>
        </w:rPr>
        <w:t>References</w:t>
      </w:r>
      <w:bookmarkEnd w:id="2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AA37F6" w:rsidRPr="00A10A4D" w14:paraId="7C288E92" w14:textId="77777777" w:rsidTr="00AA37F6">
        <w:tc>
          <w:tcPr>
            <w:tcW w:w="1555" w:type="dxa"/>
          </w:tcPr>
          <w:p w14:paraId="0C6683B6" w14:textId="00863E27" w:rsidR="00AA37F6" w:rsidRPr="00A10A4D" w:rsidRDefault="000F4571" w:rsidP="00AA37F6">
            <w:pPr>
              <w:rPr>
                <w:rFonts w:cstheme="minorHAnsi"/>
              </w:rPr>
            </w:pPr>
            <w:r>
              <w:rPr>
                <w:rFonts w:cstheme="minorHAnsi"/>
              </w:rPr>
              <w:t>S.N0</w:t>
            </w:r>
          </w:p>
        </w:tc>
        <w:tc>
          <w:tcPr>
            <w:tcW w:w="2976" w:type="dxa"/>
          </w:tcPr>
          <w:p w14:paraId="53D78820" w14:textId="2CD53335" w:rsidR="00AA37F6" w:rsidRPr="00A10A4D" w:rsidRDefault="00EC2784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4485" w:type="dxa"/>
          </w:tcPr>
          <w:p w14:paraId="0E8E1782" w14:textId="2DB4673A" w:rsidR="00AA37F6" w:rsidRPr="00A10A4D" w:rsidRDefault="00EC2784">
            <w:pPr>
              <w:rPr>
                <w:rFonts w:cstheme="minorHAnsi"/>
              </w:rPr>
            </w:pPr>
            <w:r>
              <w:rPr>
                <w:rFonts w:cstheme="minorHAnsi"/>
              </w:rPr>
              <w:t>Share point Link</w:t>
            </w:r>
          </w:p>
        </w:tc>
      </w:tr>
      <w:tr w:rsidR="00AA37F6" w:rsidRPr="00A10A4D" w14:paraId="75528852" w14:textId="77777777" w:rsidTr="00AA37F6">
        <w:tc>
          <w:tcPr>
            <w:tcW w:w="1555" w:type="dxa"/>
          </w:tcPr>
          <w:p w14:paraId="1F52701F" w14:textId="51AD1A6C" w:rsidR="00AA37F6" w:rsidRPr="00A10A4D" w:rsidRDefault="00EC2784" w:rsidP="00AA37F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76" w:type="dxa"/>
          </w:tcPr>
          <w:p w14:paraId="38A41926" w14:textId="127206D5" w:rsidR="00AA37F6" w:rsidRPr="00A10A4D" w:rsidRDefault="00EC2784" w:rsidP="00AA37F6">
            <w:pPr>
              <w:rPr>
                <w:rFonts w:cstheme="minorHAnsi"/>
              </w:rPr>
            </w:pPr>
            <w:r>
              <w:rPr>
                <w:rFonts w:cstheme="minorHAnsi"/>
              </w:rPr>
              <w:t>ICD</w:t>
            </w:r>
          </w:p>
        </w:tc>
        <w:tc>
          <w:tcPr>
            <w:tcW w:w="4485" w:type="dxa"/>
          </w:tcPr>
          <w:p w14:paraId="0A659003" w14:textId="1F9DCA7E" w:rsidR="00AA37F6" w:rsidRPr="00A10A4D" w:rsidRDefault="00AA37F6" w:rsidP="00EC2784">
            <w:pPr>
              <w:pStyle w:val="ListParagraph"/>
              <w:ind w:left="775"/>
              <w:rPr>
                <w:rFonts w:cstheme="minorHAnsi"/>
              </w:rPr>
            </w:pPr>
          </w:p>
        </w:tc>
      </w:tr>
      <w:tr w:rsidR="00EC2784" w:rsidRPr="00A10A4D" w14:paraId="39AD87C7" w14:textId="77777777" w:rsidTr="00AA37F6">
        <w:tc>
          <w:tcPr>
            <w:tcW w:w="1555" w:type="dxa"/>
          </w:tcPr>
          <w:p w14:paraId="0B4A4137" w14:textId="4A109C3C" w:rsidR="00EC2784" w:rsidRDefault="00EC2784" w:rsidP="00AA37F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76" w:type="dxa"/>
          </w:tcPr>
          <w:p w14:paraId="3AB48218" w14:textId="34F0557C" w:rsidR="00EC2784" w:rsidRDefault="00EC2784" w:rsidP="00AA37F6">
            <w:pPr>
              <w:rPr>
                <w:rFonts w:cstheme="minorHAnsi"/>
              </w:rPr>
            </w:pPr>
            <w:r>
              <w:rPr>
                <w:rFonts w:cstheme="minorHAnsi"/>
              </w:rPr>
              <w:t>DSD</w:t>
            </w:r>
          </w:p>
        </w:tc>
        <w:tc>
          <w:tcPr>
            <w:tcW w:w="4485" w:type="dxa"/>
          </w:tcPr>
          <w:p w14:paraId="39EFA584" w14:textId="77777777" w:rsidR="00EC2784" w:rsidRPr="00A10A4D" w:rsidRDefault="00EC2784" w:rsidP="00EC2784">
            <w:pPr>
              <w:pStyle w:val="ListParagraph"/>
              <w:ind w:left="775"/>
              <w:rPr>
                <w:rFonts w:cstheme="minorHAnsi"/>
              </w:rPr>
            </w:pPr>
          </w:p>
        </w:tc>
      </w:tr>
    </w:tbl>
    <w:p w14:paraId="10F6B79B" w14:textId="2BE555F7" w:rsidR="00AA37F6" w:rsidRPr="00A10A4D" w:rsidRDefault="00AA37F6">
      <w:pPr>
        <w:rPr>
          <w:rFonts w:cstheme="minorHAnsi"/>
        </w:rPr>
      </w:pPr>
    </w:p>
    <w:p w14:paraId="22DAAB42" w14:textId="578B9FBB" w:rsidR="00BE43D0" w:rsidRPr="00A10A4D" w:rsidRDefault="00BE43D0">
      <w:pPr>
        <w:rPr>
          <w:rFonts w:cstheme="minorHAnsi"/>
        </w:rPr>
      </w:pPr>
      <w:r w:rsidRPr="00A10A4D">
        <w:rPr>
          <w:rFonts w:cstheme="minorHAnsi"/>
        </w:rPr>
        <w:br w:type="page"/>
      </w:r>
    </w:p>
    <w:p w14:paraId="227BA519" w14:textId="77777777" w:rsidR="003A0F70" w:rsidRPr="00A10A4D" w:rsidRDefault="003A0F70" w:rsidP="003A0F70">
      <w:pPr>
        <w:rPr>
          <w:rFonts w:cstheme="minorHAnsi"/>
        </w:rPr>
      </w:pPr>
    </w:p>
    <w:p w14:paraId="6056941A" w14:textId="77777777" w:rsidR="00BE43D0" w:rsidRPr="00A10A4D" w:rsidRDefault="00BE43D0" w:rsidP="003A0F70">
      <w:pPr>
        <w:rPr>
          <w:rFonts w:cstheme="minorHAnsi"/>
        </w:rPr>
      </w:pPr>
    </w:p>
    <w:p w14:paraId="03900CBE" w14:textId="5C33BBEB" w:rsidR="007375BD" w:rsidRDefault="007375BD" w:rsidP="00055AB1">
      <w:pPr>
        <w:pStyle w:val="Heading1"/>
        <w:rPr>
          <w:rFonts w:asciiTheme="minorHAnsi" w:hAnsiTheme="minorHAnsi" w:cstheme="minorHAnsi"/>
        </w:rPr>
      </w:pPr>
      <w:bookmarkStart w:id="275" w:name="_Toc60868704"/>
      <w:bookmarkStart w:id="276" w:name="_Toc530466500"/>
      <w:r>
        <w:rPr>
          <w:rFonts w:asciiTheme="minorHAnsi" w:hAnsiTheme="minorHAnsi" w:cstheme="minorHAnsi"/>
        </w:rPr>
        <w:t>Supplier API Overview</w:t>
      </w:r>
      <w:bookmarkEnd w:id="275"/>
    </w:p>
    <w:p w14:paraId="54055FAD" w14:textId="399357A9" w:rsidR="009F0CCB" w:rsidRDefault="009F0CCB" w:rsidP="009F0CCB">
      <w:pPr>
        <w:rPr>
          <w:rFonts w:ascii="Arial" w:hAnsi="Arial" w:cs="Arial"/>
        </w:rPr>
      </w:pPr>
      <w:r>
        <w:t>As part of the Civil Examination Framework Agreement</w:t>
      </w:r>
      <w:ins w:id="277" w:author="Yvan Van Hentenryck" w:date="2020-12-29T10:15:00Z">
        <w:r w:rsidR="00ED7082">
          <w:t xml:space="preserve"> (CEFA)</w:t>
        </w:r>
      </w:ins>
      <w:r>
        <w:t xml:space="preserve">, Network Rail shall develop APIs (Application Programming Interface) to exchange examination data with the </w:t>
      </w:r>
      <w:ins w:id="278" w:author="Yvan Van Hentenryck" w:date="2020-12-29T10:16:00Z">
        <w:r w:rsidR="00ED7082">
          <w:t xml:space="preserve">CEFA </w:t>
        </w:r>
      </w:ins>
      <w:r>
        <w:t>supplier</w:t>
      </w:r>
      <w:ins w:id="279" w:author="Yvan Van Hentenryck" w:date="2020-12-29T10:16:00Z">
        <w:r w:rsidR="00ED7082">
          <w:t>s</w:t>
        </w:r>
      </w:ins>
      <w:r>
        <w:t xml:space="preserve"> to facilitate the examination process for the Structures Assets. </w:t>
      </w:r>
    </w:p>
    <w:p w14:paraId="6D344424" w14:textId="77777777" w:rsidR="009F0CCB" w:rsidRDefault="009F0CCB" w:rsidP="009F0CCB">
      <w:pPr>
        <w:rPr>
          <w:rFonts w:ascii="Calibri" w:hAnsi="Calibri" w:cs="Calibri"/>
        </w:rPr>
      </w:pPr>
    </w:p>
    <w:p w14:paraId="349BE33F" w14:textId="27FF57FD" w:rsidR="00ED7082" w:rsidRDefault="00ED7082" w:rsidP="009F0CCB">
      <w:pPr>
        <w:rPr>
          <w:ins w:id="280" w:author="Yvan Van Hentenryck" w:date="2020-12-29T10:17:00Z"/>
        </w:rPr>
      </w:pPr>
      <w:ins w:id="281" w:author="Yvan Van Hentenryck" w:date="2020-12-29T10:18:00Z">
        <w:r>
          <w:t xml:space="preserve">To exchange exam data with NR, </w:t>
        </w:r>
      </w:ins>
      <w:del w:id="282" w:author="Yvan Van Hentenryck" w:date="2020-12-29T10:18:00Z">
        <w:r w:rsidR="009F0CCB" w:rsidDel="00ED7082">
          <w:delText>T</w:delText>
        </w:r>
      </w:del>
      <w:ins w:id="283" w:author="Yvan Van Hentenryck" w:date="2020-12-29T10:18:00Z">
        <w:r>
          <w:t>t</w:t>
        </w:r>
      </w:ins>
      <w:r w:rsidR="009F0CCB">
        <w:t xml:space="preserve">he </w:t>
      </w:r>
      <w:ins w:id="284" w:author="Yvan Van Hentenryck" w:date="2020-12-29T10:18:00Z">
        <w:r>
          <w:t xml:space="preserve">CEFA </w:t>
        </w:r>
      </w:ins>
      <w:r w:rsidR="009F0CCB">
        <w:t>suppliers will have the options to</w:t>
      </w:r>
      <w:ins w:id="285" w:author="Yvan Van Hentenryck" w:date="2020-12-29T10:17:00Z">
        <w:r>
          <w:t>:</w:t>
        </w:r>
      </w:ins>
    </w:p>
    <w:p w14:paraId="256B4A75" w14:textId="7FA0A83E" w:rsidR="00ED7082" w:rsidRDefault="00ED7082" w:rsidP="00ED7082">
      <w:pPr>
        <w:pStyle w:val="ListParagraph"/>
        <w:numPr>
          <w:ilvl w:val="0"/>
          <w:numId w:val="60"/>
        </w:numPr>
        <w:rPr>
          <w:ins w:id="286" w:author="Yvan Van Hentenryck" w:date="2020-12-29T10:17:00Z"/>
        </w:rPr>
      </w:pPr>
      <w:ins w:id="287" w:author="Yvan Van Hentenryck" w:date="2020-12-29T10:17:00Z">
        <w:r>
          <w:t xml:space="preserve">Access directly </w:t>
        </w:r>
      </w:ins>
      <w:del w:id="288" w:author="Yvan Van Hentenryck" w:date="2020-12-29T10:17:00Z">
        <w:r w:rsidR="009F0CCB" w:rsidDel="00ED7082">
          <w:delText xml:space="preserve"> use</w:delText>
        </w:r>
      </w:del>
      <w:r w:rsidR="009F0CCB">
        <w:t xml:space="preserve"> the </w:t>
      </w:r>
      <w:del w:id="289" w:author="Yvan Van Hentenryck" w:date="2020-12-29T10:17:00Z">
        <w:r w:rsidR="009F0CCB" w:rsidDel="00ED7082">
          <w:delText>[1]</w:delText>
        </w:r>
      </w:del>
      <w:r w:rsidR="009F0CCB">
        <w:t xml:space="preserve"> CEFA Enabling Solution (CES), a </w:t>
      </w:r>
      <w:del w:id="290" w:author="Kumar, Ashwani (Cognizant)" w:date="2021-01-06T14:08:00Z">
        <w:r w:rsidR="009F0CCB" w:rsidDel="00CC0ACE">
          <w:delText>web based</w:delText>
        </w:r>
      </w:del>
      <w:ins w:id="291" w:author="Kumar, Ashwani (Cognizant)" w:date="2021-01-06T14:08:00Z">
        <w:r w:rsidR="00CC0ACE">
          <w:t>web-based</w:t>
        </w:r>
      </w:ins>
      <w:r w:rsidR="009F0CCB">
        <w:t xml:space="preserve"> tool, or </w:t>
      </w:r>
    </w:p>
    <w:p w14:paraId="0927002F" w14:textId="3DDFBBBE" w:rsidR="009F0CCB" w:rsidRDefault="009F0CCB">
      <w:pPr>
        <w:pStyle w:val="ListParagraph"/>
        <w:numPr>
          <w:ilvl w:val="0"/>
          <w:numId w:val="60"/>
        </w:numPr>
        <w:pPrChange w:id="292" w:author="Yvan Van Hentenryck" w:date="2020-12-29T10:25:00Z">
          <w:pPr/>
        </w:pPrChange>
      </w:pPr>
      <w:del w:id="293" w:author="Yvan Van Hentenryck" w:date="2020-12-29T10:17:00Z">
        <w:r w:rsidDel="00ED7082">
          <w:delText>[2]</w:delText>
        </w:r>
      </w:del>
      <w:ins w:id="294" w:author="Yvan Van Hentenryck" w:date="2020-12-29T10:25:00Z">
        <w:del w:id="295" w:author="Kumar, Ashwani (Cognizant)" w:date="2021-01-06T14:08:00Z">
          <w:r w:rsidR="00A515AD" w:rsidDel="00CC0ACE">
            <w:delText>U</w:delText>
          </w:r>
        </w:del>
      </w:ins>
      <w:ins w:id="296" w:author="Yvan Van Hentenryck" w:date="2020-12-29T10:17:00Z">
        <w:del w:id="297" w:author="Kumar, Ashwani (Cognizant)" w:date="2021-01-06T14:08:00Z">
          <w:r w:rsidR="00ED7082" w:rsidDel="00CC0ACE">
            <w:delText xml:space="preserve">se </w:delText>
          </w:r>
        </w:del>
      </w:ins>
      <w:del w:id="298" w:author="Kumar, Ashwani (Cognizant)" w:date="2021-01-06T14:08:00Z">
        <w:r w:rsidDel="00CC0ACE">
          <w:delText xml:space="preserve"> APIs</w:delText>
        </w:r>
      </w:del>
      <w:ins w:id="299" w:author="Kumar, Ashwani (Cognizant)" w:date="2021-01-06T14:08:00Z">
        <w:r w:rsidR="00CC0ACE">
          <w:t>Use APIs</w:t>
        </w:r>
      </w:ins>
      <w:r>
        <w:t xml:space="preserve"> to exchange examination related information</w:t>
      </w:r>
      <w:ins w:id="300" w:author="Yvan Van Hentenryck" w:date="2020-12-29T10:26:00Z">
        <w:r w:rsidR="00A515AD">
          <w:t>:</w:t>
        </w:r>
      </w:ins>
      <w:del w:id="301" w:author="Yvan Van Hentenryck" w:date="2020-12-29T10:26:00Z">
        <w:r w:rsidDel="00A515AD">
          <w:delText>.</w:delText>
        </w:r>
      </w:del>
      <w:r>
        <w:t xml:space="preserve"> It is envisaged that the </w:t>
      </w:r>
      <w:del w:id="302" w:author="Yvan Van Hentenryck" w:date="2020-12-29T10:20:00Z">
        <w:r w:rsidDel="00ED7082">
          <w:delText>established</w:delText>
        </w:r>
      </w:del>
      <w:r>
        <w:t xml:space="preserve"> Examining Organisations (supplier</w:t>
      </w:r>
      <w:ins w:id="303" w:author="Yvan Van Hentenryck" w:date="2020-12-29T10:26:00Z">
        <w:r w:rsidR="00A515AD">
          <w:t>s</w:t>
        </w:r>
      </w:ins>
      <w:r>
        <w:t xml:space="preserve">) </w:t>
      </w:r>
      <w:ins w:id="304" w:author="Yvan Van Hentenryck" w:date="2020-12-29T10:22:00Z">
        <w:r w:rsidR="00ED7082">
          <w:t>may</w:t>
        </w:r>
      </w:ins>
      <w:ins w:id="305" w:author="Yvan Van Hentenryck" w:date="2020-12-29T10:26:00Z">
        <w:r w:rsidR="00A515AD">
          <w:t xml:space="preserve"> pri</w:t>
        </w:r>
      </w:ins>
      <w:ins w:id="306" w:author="Yvan Van Hentenryck" w:date="2020-12-29T10:27:00Z">
        <w:r w:rsidR="00A515AD">
          <w:t xml:space="preserve">vilege the exclusive </w:t>
        </w:r>
      </w:ins>
      <w:ins w:id="307" w:author="Yvan Van Hentenryck" w:date="2020-12-29T10:22:00Z">
        <w:r w:rsidR="00ED7082">
          <w:t>use</w:t>
        </w:r>
      </w:ins>
      <w:ins w:id="308" w:author="Yvan Van Hentenryck" w:date="2020-12-29T10:27:00Z">
        <w:r w:rsidR="00A515AD">
          <w:t xml:space="preserve"> of their own system </w:t>
        </w:r>
      </w:ins>
      <w:ins w:id="309" w:author="Yvan Van Hentenryck" w:date="2020-12-29T10:22:00Z">
        <w:r w:rsidR="00ED7082">
          <w:t>interfaces</w:t>
        </w:r>
      </w:ins>
      <w:ins w:id="310" w:author="Yvan Van Hentenryck" w:date="2020-12-29T10:28:00Z">
        <w:r w:rsidR="00A515AD">
          <w:t xml:space="preserve">. In this case </w:t>
        </w:r>
      </w:ins>
      <w:del w:id="311" w:author="Yvan Van Hentenryck" w:date="2020-12-29T10:24:00Z">
        <w:r w:rsidDel="00A515AD">
          <w:delText>shall use their own tool to plan, conduct and analyse examinations and therefore</w:delText>
        </w:r>
      </w:del>
      <w:del w:id="312" w:author="Yvan Van Hentenryck" w:date="2020-12-29T10:22:00Z">
        <w:r w:rsidDel="00ED7082">
          <w:delText xml:space="preserve"> may not choose use CES solution interfaces</w:delText>
        </w:r>
      </w:del>
      <w:del w:id="313" w:author="Yvan Van Hentenryck" w:date="2020-12-29T10:29:00Z">
        <w:r w:rsidDel="00A515AD">
          <w:delText xml:space="preserve">. Therefore some </w:delText>
        </w:r>
      </w:del>
      <w:r>
        <w:t xml:space="preserve">suppliers can use the APIs to receive </w:t>
      </w:r>
      <w:ins w:id="314" w:author="Yvan Van Hentenryck" w:date="2020-12-29T10:29:00Z">
        <w:r w:rsidR="00A515AD">
          <w:t xml:space="preserve">from NR </w:t>
        </w:r>
      </w:ins>
      <w:r>
        <w:t>and send</w:t>
      </w:r>
      <w:ins w:id="315" w:author="Yvan Van Hentenryck" w:date="2020-12-29T10:29:00Z">
        <w:r w:rsidR="00A515AD">
          <w:t xml:space="preserve"> to NR</w:t>
        </w:r>
      </w:ins>
      <w:r>
        <w:t xml:space="preserve"> the examination related information.</w:t>
      </w:r>
    </w:p>
    <w:p w14:paraId="383EBC27" w14:textId="16EC55EE" w:rsidR="009F0CCB" w:rsidDel="00A515AD" w:rsidRDefault="009F0CCB" w:rsidP="009F0CCB">
      <w:pPr>
        <w:rPr>
          <w:del w:id="316" w:author="Yvan Van Hentenryck" w:date="2020-12-29T10:30:00Z"/>
        </w:rPr>
      </w:pPr>
    </w:p>
    <w:p w14:paraId="4E63E747" w14:textId="77777777" w:rsidR="00A515AD" w:rsidRDefault="009F0CCB">
      <w:pPr>
        <w:ind w:firstLine="720"/>
        <w:rPr>
          <w:ins w:id="317" w:author="Yvan Van Hentenryck" w:date="2020-12-29T10:29:00Z"/>
        </w:rPr>
        <w:pPrChange w:id="318" w:author="Yvan Van Hentenryck" w:date="2020-12-29T10:30:00Z">
          <w:pPr/>
        </w:pPrChange>
      </w:pPr>
      <w:r>
        <w:t xml:space="preserve">While using the APIs, the suppliers have options to </w:t>
      </w:r>
    </w:p>
    <w:p w14:paraId="1539EBE8" w14:textId="16D50388" w:rsidR="00A515AD" w:rsidRDefault="009F0CCB">
      <w:pPr>
        <w:pStyle w:val="ListParagraph"/>
        <w:numPr>
          <w:ilvl w:val="0"/>
          <w:numId w:val="61"/>
        </w:numPr>
        <w:rPr>
          <w:ins w:id="319" w:author="Yvan Van Hentenryck" w:date="2020-12-29T10:30:00Z"/>
        </w:rPr>
        <w:pPrChange w:id="320" w:author="Yvan Van Hentenryck" w:date="2020-12-29T10:30:00Z">
          <w:pPr/>
        </w:pPrChange>
      </w:pPr>
      <w:del w:id="321" w:author="Yvan Van Hentenryck" w:date="2020-12-29T10:30:00Z">
        <w:r w:rsidDel="00A515AD">
          <w:delText xml:space="preserve">[2a] </w:delText>
        </w:r>
      </w:del>
      <w:r>
        <w:t xml:space="preserve">integrate the APIs with their existing systems or </w:t>
      </w:r>
    </w:p>
    <w:p w14:paraId="59C4FD08" w14:textId="100B2738" w:rsidR="009F0CCB" w:rsidRDefault="009F0CCB">
      <w:pPr>
        <w:pStyle w:val="ListParagraph"/>
        <w:numPr>
          <w:ilvl w:val="0"/>
          <w:numId w:val="61"/>
        </w:numPr>
        <w:pPrChange w:id="322" w:author="Yvan Van Hentenryck" w:date="2020-12-29T10:30:00Z">
          <w:pPr/>
        </w:pPrChange>
      </w:pPr>
      <w:del w:id="323" w:author="Yvan Van Hentenryck" w:date="2020-12-29T10:30:00Z">
        <w:r w:rsidDel="00A515AD">
          <w:delText xml:space="preserve">[2b] </w:delText>
        </w:r>
      </w:del>
      <w:r>
        <w:t xml:space="preserve">use browser extensions to get and post data. </w:t>
      </w:r>
    </w:p>
    <w:p w14:paraId="752C0614" w14:textId="77777777" w:rsidR="009F0CCB" w:rsidRDefault="009F0CCB" w:rsidP="009F0CCB"/>
    <w:p w14:paraId="34F215DE" w14:textId="77777777" w:rsidR="009F0CCB" w:rsidRDefault="009F0CCB" w:rsidP="009F0CCB">
      <w:r>
        <w:t>The below table lists the scenarios for data exchange between NR &amp; the Examining Organisations (supplier):</w:t>
      </w:r>
    </w:p>
    <w:p w14:paraId="463DAF01" w14:textId="77777777" w:rsidR="009F0CCB" w:rsidRDefault="009F0CCB" w:rsidP="009F0CCB"/>
    <w:tbl>
      <w:tblPr>
        <w:tblW w:w="10036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324" w:author="Kumar, Ashwani (Cognizant)" w:date="2021-01-06T23:21:00Z">
          <w:tblPr>
            <w:tblW w:w="10036" w:type="dxa"/>
            <w:tblInd w:w="-1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831"/>
        <w:gridCol w:w="2387"/>
        <w:gridCol w:w="1171"/>
        <w:gridCol w:w="1171"/>
        <w:gridCol w:w="4476"/>
        <w:tblGridChange w:id="325">
          <w:tblGrid>
            <w:gridCol w:w="3"/>
            <w:gridCol w:w="9"/>
            <w:gridCol w:w="819"/>
            <w:gridCol w:w="3"/>
            <w:gridCol w:w="9"/>
            <w:gridCol w:w="2375"/>
            <w:gridCol w:w="3"/>
            <w:gridCol w:w="9"/>
            <w:gridCol w:w="1159"/>
            <w:gridCol w:w="3"/>
            <w:gridCol w:w="9"/>
            <w:gridCol w:w="1159"/>
            <w:gridCol w:w="3"/>
            <w:gridCol w:w="9"/>
            <w:gridCol w:w="4464"/>
            <w:gridCol w:w="3"/>
            <w:gridCol w:w="9"/>
          </w:tblGrid>
        </w:tblGridChange>
      </w:tblGrid>
      <w:tr w:rsidR="009F0CCB" w:rsidDel="000B422A" w14:paraId="058C297A" w14:textId="0E664452" w:rsidTr="000B422A">
        <w:trPr>
          <w:trHeight w:val="284"/>
          <w:del w:id="326" w:author="Kumar, Ashwani (Cognizant)" w:date="2021-01-06T23:21:00Z"/>
          <w:trPrChange w:id="327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28" w:author="Kumar, Ashwani (Cognizant)" w:date="2021-01-06T23:21:00Z">
              <w:tcPr>
                <w:tcW w:w="831" w:type="dxa"/>
                <w:gridSpan w:val="3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1F3864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76F8C89" w14:textId="45FA3F6B" w:rsidR="009F0CCB" w:rsidDel="000B422A" w:rsidRDefault="009F0CCB" w:rsidP="00F87ECF">
            <w:pPr>
              <w:jc w:val="center"/>
              <w:rPr>
                <w:del w:id="329" w:author="Kumar, Ashwani (Cognizant)" w:date="2021-01-06T23:21:00Z"/>
                <w:b/>
                <w:bCs/>
                <w:lang w:val="en-US"/>
              </w:rPr>
            </w:pPr>
            <w:del w:id="330" w:author="Kumar, Ashwani (Cognizant)" w:date="2021-01-06T23:21:00Z">
              <w:r w:rsidDel="000B422A">
                <w:rPr>
                  <w:b/>
                  <w:bCs/>
                </w:rPr>
                <w:delText>S. No</w:delText>
              </w:r>
            </w:del>
          </w:p>
        </w:tc>
        <w:tc>
          <w:tcPr>
            <w:tcW w:w="2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31" w:author="Kumar, Ashwani (Cognizant)" w:date="2021-01-06T23:21:00Z">
              <w:tcPr>
                <w:tcW w:w="2387" w:type="dxa"/>
                <w:gridSpan w:val="3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1F3864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D6F2F13" w14:textId="2C5FCD0E" w:rsidR="009F0CCB" w:rsidDel="000B422A" w:rsidRDefault="009F0CCB">
            <w:pPr>
              <w:jc w:val="center"/>
              <w:rPr>
                <w:del w:id="332" w:author="Kumar, Ashwani (Cognizant)" w:date="2021-01-06T23:21:00Z"/>
                <w:b/>
                <w:bCs/>
              </w:rPr>
            </w:pPr>
            <w:del w:id="333" w:author="Kumar, Ashwani (Cognizant)" w:date="2021-01-06T23:21:00Z">
              <w:r w:rsidDel="000B422A">
                <w:rPr>
                  <w:b/>
                  <w:bCs/>
                </w:rPr>
                <w:delText>APIs</w:delText>
              </w:r>
            </w:del>
            <w:ins w:id="334" w:author="Yvan Van Hentenryck" w:date="2020-12-29T10:31:00Z">
              <w:del w:id="335" w:author="Kumar, Ashwani (Cognizant)" w:date="2021-01-06T23:21:00Z">
                <w:r w:rsidR="00A515AD" w:rsidDel="000B422A">
                  <w:rPr>
                    <w:b/>
                    <w:bCs/>
                  </w:rPr>
                  <w:delText xml:space="preserve"> Name</w:delText>
                </w:r>
              </w:del>
            </w:ins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36" w:author="Kumar, Ashwani (Cognizant)" w:date="2021-01-06T23:21:00Z">
              <w:tcPr>
                <w:tcW w:w="1171" w:type="dxa"/>
                <w:gridSpan w:val="3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1F3864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D6DB46F" w14:textId="724A5C1D" w:rsidR="009F0CCB" w:rsidDel="000B422A" w:rsidRDefault="009F0CCB">
            <w:pPr>
              <w:jc w:val="center"/>
              <w:rPr>
                <w:del w:id="337" w:author="Kumar, Ashwani (Cognizant)" w:date="2021-01-06T23:21:00Z"/>
                <w:b/>
                <w:bCs/>
              </w:rPr>
            </w:pPr>
            <w:del w:id="338" w:author="Kumar, Ashwani (Cognizant)" w:date="2021-01-06T23:21:00Z">
              <w:r w:rsidDel="000B422A">
                <w:rPr>
                  <w:b/>
                  <w:bCs/>
                </w:rPr>
                <w:delText>Publisher</w:delText>
              </w:r>
            </w:del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39" w:author="Kumar, Ashwani (Cognizant)" w:date="2021-01-06T23:21:00Z">
              <w:tcPr>
                <w:tcW w:w="1171" w:type="dxa"/>
                <w:gridSpan w:val="3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1F3864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4AFD993" w14:textId="29BCB00F" w:rsidR="009F0CCB" w:rsidDel="000B422A" w:rsidRDefault="009F0CCB">
            <w:pPr>
              <w:jc w:val="center"/>
              <w:rPr>
                <w:del w:id="340" w:author="Kumar, Ashwani (Cognizant)" w:date="2021-01-06T23:21:00Z"/>
                <w:b/>
                <w:bCs/>
              </w:rPr>
            </w:pPr>
            <w:del w:id="341" w:author="Kumar, Ashwani (Cognizant)" w:date="2021-01-06T23:21:00Z">
              <w:r w:rsidDel="000B422A">
                <w:rPr>
                  <w:b/>
                  <w:bCs/>
                </w:rPr>
                <w:delText>Receiver</w:delText>
              </w:r>
            </w:del>
          </w:p>
        </w:tc>
        <w:tc>
          <w:tcPr>
            <w:tcW w:w="4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42" w:author="Kumar, Ashwani (Cognizant)" w:date="2021-01-06T23:21:00Z">
              <w:tcPr>
                <w:tcW w:w="4476" w:type="dxa"/>
                <w:gridSpan w:val="3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1F3864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93A884F" w14:textId="46BAFC1A" w:rsidR="009F0CCB" w:rsidDel="000B422A" w:rsidRDefault="009F0CCB">
            <w:pPr>
              <w:jc w:val="center"/>
              <w:rPr>
                <w:del w:id="343" w:author="Kumar, Ashwani (Cognizant)" w:date="2021-01-06T23:21:00Z"/>
                <w:b/>
                <w:bCs/>
              </w:rPr>
            </w:pPr>
            <w:del w:id="344" w:author="Kumar, Ashwani (Cognizant)" w:date="2021-01-06T23:21:00Z">
              <w:r w:rsidDel="000B422A">
                <w:rPr>
                  <w:b/>
                  <w:bCs/>
                </w:rPr>
                <w:delText>Trigger</w:delText>
              </w:r>
            </w:del>
          </w:p>
        </w:tc>
      </w:tr>
      <w:tr w:rsidR="009F0CCB" w:rsidDel="000B422A" w14:paraId="5C07F91C" w14:textId="435EE403" w:rsidTr="000B422A">
        <w:trPr>
          <w:trHeight w:val="284"/>
          <w:del w:id="345" w:author="Kumar, Ashwani (Cognizant)" w:date="2021-01-06T23:21:00Z"/>
          <w:trPrChange w:id="346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47" w:author="Kumar, Ashwani (Cognizant)" w:date="2021-01-06T23:21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D1FDA93" w14:textId="0457AD39" w:rsidR="009F0CCB" w:rsidDel="000B422A" w:rsidRDefault="009F0CCB">
            <w:pPr>
              <w:ind w:firstLine="220"/>
              <w:rPr>
                <w:del w:id="348" w:author="Kumar, Ashwani (Cognizant)" w:date="2021-01-06T23:21:00Z"/>
                <w:color w:val="000000"/>
              </w:rPr>
            </w:pPr>
            <w:del w:id="349" w:author="Kumar, Ashwani (Cognizant)" w:date="2021-01-06T23:21:00Z">
              <w:r w:rsidDel="000B422A">
                <w:rPr>
                  <w:color w:val="000000"/>
                </w:rPr>
                <w:delText>1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50" w:author="Kumar, Ashwani (Cognizant)" w:date="2021-01-06T23:21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A112E83" w14:textId="329D165C" w:rsidR="009F0CCB" w:rsidDel="000B422A" w:rsidRDefault="009F0CCB">
            <w:pPr>
              <w:ind w:firstLine="220"/>
              <w:rPr>
                <w:del w:id="351" w:author="Kumar, Ashwani (Cognizant)" w:date="2021-01-06T23:21:00Z"/>
                <w:color w:val="000000"/>
              </w:rPr>
            </w:pPr>
            <w:del w:id="352" w:author="Kumar, Ashwani (Cognizant)" w:date="2021-01-06T23:21:00Z">
              <w:r w:rsidDel="000B422A">
                <w:rPr>
                  <w:color w:val="000000"/>
                </w:rPr>
                <w:delText xml:space="preserve">Get Task List 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53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0325433" w14:textId="4F6F992B" w:rsidR="009F0CCB" w:rsidDel="000B422A" w:rsidRDefault="009F0CCB">
            <w:pPr>
              <w:ind w:firstLine="220"/>
              <w:jc w:val="center"/>
              <w:rPr>
                <w:del w:id="354" w:author="Kumar, Ashwani (Cognizant)" w:date="2021-01-06T23:21:00Z"/>
                <w:color w:val="000000"/>
              </w:rPr>
            </w:pPr>
            <w:del w:id="355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56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5D4DEB4" w14:textId="0753E6FC" w:rsidR="009F0CCB" w:rsidDel="000B422A" w:rsidRDefault="009F0CCB">
            <w:pPr>
              <w:ind w:firstLine="220"/>
              <w:jc w:val="center"/>
              <w:rPr>
                <w:del w:id="357" w:author="Kumar, Ashwani (Cognizant)" w:date="2021-01-06T23:21:00Z"/>
                <w:color w:val="000000"/>
              </w:rPr>
            </w:pPr>
            <w:del w:id="358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59" w:author="Kumar, Ashwani (Cognizant)" w:date="2021-01-06T23:21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2705F61" w14:textId="38D0F54A" w:rsidR="009F0CCB" w:rsidDel="000B422A" w:rsidRDefault="009F0CCB">
            <w:pPr>
              <w:ind w:firstLine="220"/>
              <w:rPr>
                <w:del w:id="360" w:author="Kumar, Ashwani (Cognizant)" w:date="2021-01-06T23:21:00Z"/>
                <w:color w:val="000000"/>
              </w:rPr>
            </w:pPr>
            <w:del w:id="361" w:author="Kumar, Ashwani (Cognizant)" w:date="2021-01-06T23:21:00Z">
              <w:r w:rsidDel="000B422A">
                <w:rPr>
                  <w:color w:val="000000"/>
                </w:rPr>
                <w:delText xml:space="preserve">CEFA PM submits task list in CES </w:delText>
              </w:r>
            </w:del>
          </w:p>
        </w:tc>
      </w:tr>
      <w:tr w:rsidR="009F0CCB" w:rsidDel="000B422A" w14:paraId="72E9AA56" w14:textId="580D00F0" w:rsidTr="00A515AD">
        <w:trPr>
          <w:trHeight w:val="284"/>
          <w:del w:id="362" w:author="Kumar, Ashwani (Cognizant)" w:date="2021-01-06T23:21:00Z"/>
          <w:trPrChange w:id="363" w:author="Yvan Van Hentenryck" w:date="2020-12-29T10:32:00Z">
            <w:trPr>
              <w:gridBefore w:val="1"/>
              <w:gridAfter w:val="0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64" w:author="Yvan Van Hentenryck" w:date="2020-12-29T10:32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38EC7E2A" w14:textId="2A5E0F8C" w:rsidR="009F0CCB" w:rsidDel="000B422A" w:rsidRDefault="009F0CCB">
            <w:pPr>
              <w:ind w:firstLine="220"/>
              <w:rPr>
                <w:del w:id="365" w:author="Kumar, Ashwani (Cognizant)" w:date="2021-01-06T23:21:00Z"/>
                <w:color w:val="000000"/>
              </w:rPr>
            </w:pPr>
            <w:bookmarkStart w:id="366" w:name="_Hlk60130360"/>
            <w:del w:id="367" w:author="Kumar, Ashwani (Cognizant)" w:date="2021-01-06T23:21:00Z">
              <w:r w:rsidDel="000B422A">
                <w:rPr>
                  <w:color w:val="000000"/>
                </w:rPr>
                <w:delText>2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68" w:author="Yvan Van Hentenryck" w:date="2020-12-29T10:32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3B0E6AD" w14:textId="75873A22" w:rsidR="009F0CCB" w:rsidDel="000B422A" w:rsidRDefault="009F0CCB">
            <w:pPr>
              <w:ind w:firstLine="220"/>
              <w:rPr>
                <w:del w:id="369" w:author="Kumar, Ashwani (Cognizant)" w:date="2021-01-06T23:21:00Z"/>
                <w:color w:val="000000"/>
              </w:rPr>
            </w:pPr>
            <w:del w:id="370" w:author="Kumar, Ashwani (Cognizant)" w:date="2021-01-06T23:21:00Z">
              <w:r w:rsidDel="000B422A">
                <w:rPr>
                  <w:color w:val="000000"/>
                </w:rPr>
                <w:delText>Post Planned Date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71" w:author="Yvan Van Hentenryck" w:date="2020-12-29T10:32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48E5763" w14:textId="5FCE271B" w:rsidR="009F0CCB" w:rsidDel="000B422A" w:rsidRDefault="009F0CCB">
            <w:pPr>
              <w:ind w:firstLine="220"/>
              <w:jc w:val="center"/>
              <w:rPr>
                <w:del w:id="372" w:author="Kumar, Ashwani (Cognizant)" w:date="2021-01-06T23:21:00Z"/>
                <w:color w:val="000000"/>
              </w:rPr>
            </w:pPr>
            <w:del w:id="373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74" w:author="Yvan Van Hentenryck" w:date="2020-12-29T10:32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33BB30F4" w14:textId="02BF2149" w:rsidR="009F0CCB" w:rsidDel="000B422A" w:rsidRDefault="009F0CCB">
            <w:pPr>
              <w:ind w:firstLine="220"/>
              <w:jc w:val="center"/>
              <w:rPr>
                <w:del w:id="375" w:author="Kumar, Ashwani (Cognizant)" w:date="2021-01-06T23:21:00Z"/>
                <w:color w:val="000000"/>
              </w:rPr>
            </w:pPr>
            <w:del w:id="376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77" w:author="Yvan Van Hentenryck" w:date="2020-12-29T10:32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F51DF20" w14:textId="796CA543" w:rsidR="009F0CCB" w:rsidDel="000B422A" w:rsidRDefault="009F0CCB">
            <w:pPr>
              <w:ind w:firstLine="220"/>
              <w:rPr>
                <w:del w:id="378" w:author="Kumar, Ashwani (Cognizant)" w:date="2021-01-06T23:21:00Z"/>
                <w:color w:val="000000"/>
              </w:rPr>
            </w:pPr>
            <w:del w:id="379" w:author="Kumar, Ashwani (Cognizant)" w:date="2021-01-06T23:21:00Z">
              <w:r w:rsidDel="000B422A">
                <w:rPr>
                  <w:color w:val="000000"/>
                </w:rPr>
                <w:delText>Supplier Planner submits planned dates</w:delText>
              </w:r>
            </w:del>
          </w:p>
        </w:tc>
      </w:tr>
      <w:bookmarkEnd w:id="366"/>
      <w:tr w:rsidR="009F0CCB" w:rsidDel="000B422A" w14:paraId="22FFC719" w14:textId="6F55F6EA" w:rsidTr="000B422A">
        <w:trPr>
          <w:trHeight w:val="284"/>
          <w:del w:id="380" w:author="Kumar, Ashwani (Cognizant)" w:date="2021-01-06T23:21:00Z"/>
          <w:trPrChange w:id="381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82" w:author="Kumar, Ashwani (Cognizant)" w:date="2021-01-06T23:21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9388BAC" w14:textId="366B4859" w:rsidR="009F0CCB" w:rsidDel="000B422A" w:rsidRDefault="009F0CCB">
            <w:pPr>
              <w:ind w:firstLine="220"/>
              <w:rPr>
                <w:del w:id="383" w:author="Kumar, Ashwani (Cognizant)" w:date="2021-01-06T23:21:00Z"/>
                <w:color w:val="000000"/>
              </w:rPr>
            </w:pPr>
            <w:commentRangeStart w:id="384"/>
            <w:del w:id="385" w:author="Kumar, Ashwani (Cognizant)" w:date="2021-01-06T23:21:00Z">
              <w:r w:rsidDel="000B422A">
                <w:rPr>
                  <w:color w:val="000000"/>
                </w:rPr>
                <w:delText>3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86" w:author="Kumar, Ashwani (Cognizant)" w:date="2021-01-06T23:21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95304A6" w14:textId="4CC35912" w:rsidR="009F0CCB" w:rsidDel="000B422A" w:rsidRDefault="009F0CCB">
            <w:pPr>
              <w:ind w:firstLine="220"/>
              <w:rPr>
                <w:del w:id="387" w:author="Kumar, Ashwani (Cognizant)" w:date="2021-01-06T23:21:00Z"/>
                <w:color w:val="000000"/>
              </w:rPr>
            </w:pPr>
            <w:del w:id="388" w:author="Kumar, Ashwani (Cognizant)" w:date="2021-01-06T23:21:00Z">
              <w:r w:rsidDel="000B422A">
                <w:rPr>
                  <w:color w:val="000000"/>
                </w:rPr>
                <w:delText>Post Baselined Planned Date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89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0E632DD" w14:textId="7D3CE01A" w:rsidR="009F0CCB" w:rsidDel="000B422A" w:rsidRDefault="009F0CCB">
            <w:pPr>
              <w:ind w:firstLine="220"/>
              <w:jc w:val="center"/>
              <w:rPr>
                <w:del w:id="390" w:author="Kumar, Ashwani (Cognizant)" w:date="2021-01-06T23:21:00Z"/>
                <w:color w:val="000000"/>
              </w:rPr>
            </w:pPr>
            <w:del w:id="391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92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A3A2AF6" w14:textId="236E3A1C" w:rsidR="009F0CCB" w:rsidDel="000B422A" w:rsidRDefault="009F0CCB">
            <w:pPr>
              <w:ind w:firstLine="220"/>
              <w:jc w:val="center"/>
              <w:rPr>
                <w:del w:id="393" w:author="Kumar, Ashwani (Cognizant)" w:date="2021-01-06T23:21:00Z"/>
                <w:color w:val="000000"/>
              </w:rPr>
            </w:pPr>
            <w:del w:id="394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395" w:author="Kumar, Ashwani (Cognizant)" w:date="2021-01-06T23:21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48F280A" w14:textId="56B816F7" w:rsidR="009F0CCB" w:rsidDel="000B422A" w:rsidRDefault="009F0CCB">
            <w:pPr>
              <w:ind w:firstLine="220"/>
              <w:rPr>
                <w:del w:id="396" w:author="Kumar, Ashwani (Cognizant)" w:date="2021-01-06T23:21:00Z"/>
                <w:color w:val="000000"/>
              </w:rPr>
            </w:pPr>
            <w:del w:id="397" w:author="Kumar, Ashwani (Cognizant)" w:date="2021-01-06T23:21:00Z">
              <w:r w:rsidDel="000B422A">
                <w:rPr>
                  <w:color w:val="000000"/>
                </w:rPr>
                <w:delText>Supplier Planner submits baselined planned dates</w:delText>
              </w:r>
              <w:commentRangeEnd w:id="384"/>
              <w:r w:rsidR="009E7F3C" w:rsidDel="000B422A">
                <w:rPr>
                  <w:rStyle w:val="CommentReference"/>
                </w:rPr>
                <w:commentReference w:id="384"/>
              </w:r>
            </w:del>
          </w:p>
        </w:tc>
      </w:tr>
      <w:tr w:rsidR="009F0CCB" w:rsidDel="000B422A" w14:paraId="515726B1" w14:textId="3BACE940" w:rsidTr="000B422A">
        <w:trPr>
          <w:trHeight w:val="284"/>
          <w:del w:id="398" w:author="Kumar, Ashwani (Cognizant)" w:date="2021-01-06T23:21:00Z"/>
          <w:trPrChange w:id="399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00" w:author="Kumar, Ashwani (Cognizant)" w:date="2021-01-06T23:21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985DE27" w14:textId="4FEE7282" w:rsidR="009F0CCB" w:rsidDel="000B422A" w:rsidRDefault="009F0CCB">
            <w:pPr>
              <w:ind w:firstLine="220"/>
              <w:rPr>
                <w:del w:id="401" w:author="Kumar, Ashwani (Cognizant)" w:date="2021-01-06T23:21:00Z"/>
                <w:color w:val="000000"/>
              </w:rPr>
            </w:pPr>
            <w:commentRangeStart w:id="402"/>
            <w:del w:id="403" w:author="Kumar, Ashwani (Cognizant)" w:date="2021-01-06T23:21:00Z">
              <w:r w:rsidDel="000B422A">
                <w:rPr>
                  <w:color w:val="000000"/>
                </w:rPr>
                <w:delText>4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04" w:author="Kumar, Ashwani (Cognizant)" w:date="2021-01-06T23:21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FA8505E" w14:textId="09ABB6AD" w:rsidR="009F0CCB" w:rsidDel="000B422A" w:rsidRDefault="009F0CCB">
            <w:pPr>
              <w:ind w:firstLine="220"/>
              <w:rPr>
                <w:del w:id="405" w:author="Kumar, Ashwani (Cognizant)" w:date="2021-01-06T23:21:00Z"/>
                <w:color w:val="000000"/>
              </w:rPr>
            </w:pPr>
            <w:del w:id="406" w:author="Kumar, Ashwani (Cognizant)" w:date="2021-01-06T23:21:00Z">
              <w:r w:rsidDel="000B422A">
                <w:rPr>
                  <w:color w:val="000000"/>
                </w:rPr>
                <w:delText>Get Task List Agreement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07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71FE396" w14:textId="1B8BCF56" w:rsidR="009F0CCB" w:rsidDel="000B422A" w:rsidRDefault="009F0CCB">
            <w:pPr>
              <w:ind w:firstLine="220"/>
              <w:jc w:val="center"/>
              <w:rPr>
                <w:del w:id="408" w:author="Kumar, Ashwani (Cognizant)" w:date="2021-01-06T23:21:00Z"/>
                <w:color w:val="000000"/>
              </w:rPr>
            </w:pPr>
            <w:del w:id="409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10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D6AEF99" w14:textId="5D9DCA77" w:rsidR="009F0CCB" w:rsidDel="000B422A" w:rsidRDefault="009F0CCB">
            <w:pPr>
              <w:ind w:firstLine="220"/>
              <w:jc w:val="center"/>
              <w:rPr>
                <w:del w:id="411" w:author="Kumar, Ashwani (Cognizant)" w:date="2021-01-06T23:21:00Z"/>
                <w:color w:val="000000"/>
              </w:rPr>
            </w:pPr>
            <w:del w:id="412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13" w:author="Kumar, Ashwani (Cognizant)" w:date="2021-01-06T23:21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A768EF6" w14:textId="096D283A" w:rsidR="009F0CCB" w:rsidDel="000B422A" w:rsidRDefault="009F0CCB">
            <w:pPr>
              <w:ind w:firstLine="220"/>
              <w:rPr>
                <w:del w:id="414" w:author="Kumar, Ashwani (Cognizant)" w:date="2021-01-06T23:21:00Z"/>
                <w:color w:val="000000"/>
              </w:rPr>
            </w:pPr>
            <w:del w:id="415" w:author="Kumar, Ashwani (Cognizant)" w:date="2021-01-06T23:21:00Z">
              <w:r w:rsidDel="000B422A">
                <w:rPr>
                  <w:color w:val="000000"/>
                </w:rPr>
                <w:delText>AE confirms the planned dates, submitted by the supplier, in CES</w:delText>
              </w:r>
              <w:commentRangeEnd w:id="402"/>
              <w:r w:rsidR="009E7F3C" w:rsidDel="000B422A">
                <w:rPr>
                  <w:rStyle w:val="CommentReference"/>
                </w:rPr>
                <w:commentReference w:id="402"/>
              </w:r>
            </w:del>
          </w:p>
        </w:tc>
      </w:tr>
      <w:tr w:rsidR="00A515AD" w:rsidDel="000B422A" w14:paraId="623DC5FB" w14:textId="505F2B53" w:rsidTr="00CB69F9">
        <w:trPr>
          <w:trHeight w:val="284"/>
          <w:ins w:id="416" w:author="Yvan Van Hentenryck" w:date="2020-12-29T10:32:00Z"/>
          <w:del w:id="417" w:author="Kumar, Ashwani (Cognizant)" w:date="2021-01-06T23:21:00Z"/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5663B" w14:textId="737D0E38" w:rsidR="00A515AD" w:rsidDel="000B422A" w:rsidRDefault="00A515AD" w:rsidP="00A515AD">
            <w:pPr>
              <w:ind w:firstLine="220"/>
              <w:rPr>
                <w:ins w:id="418" w:author="Yvan Van Hentenryck" w:date="2020-12-29T10:32:00Z"/>
                <w:del w:id="419" w:author="Kumar, Ashwani (Cognizant)" w:date="2021-01-06T23:21:00Z"/>
                <w:color w:val="000000"/>
              </w:rPr>
            </w:pPr>
            <w:commentRangeStart w:id="420"/>
            <w:ins w:id="421" w:author="Yvan Van Hentenryck" w:date="2020-12-29T10:32:00Z">
              <w:del w:id="422" w:author="Kumar, Ashwani (Cognizant)" w:date="2021-01-06T23:21:00Z">
                <w:r w:rsidDel="000B422A">
                  <w:rPr>
                    <w:color w:val="000000"/>
                  </w:rPr>
                  <w:delText>2</w:delText>
                </w:r>
              </w:del>
            </w:ins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FCA11" w14:textId="1F976F9C" w:rsidR="00A515AD" w:rsidDel="000B422A" w:rsidRDefault="00A515AD" w:rsidP="00A515AD">
            <w:pPr>
              <w:ind w:firstLine="220"/>
              <w:rPr>
                <w:ins w:id="423" w:author="Yvan Van Hentenryck" w:date="2020-12-29T10:32:00Z"/>
                <w:del w:id="424" w:author="Kumar, Ashwani (Cognizant)" w:date="2021-01-06T23:21:00Z"/>
                <w:color w:val="000000"/>
              </w:rPr>
            </w:pPr>
            <w:ins w:id="425" w:author="Yvan Van Hentenryck" w:date="2020-12-29T10:32:00Z">
              <w:del w:id="426" w:author="Kumar, Ashwani (Cognizant)" w:date="2021-01-06T23:21:00Z">
                <w:r w:rsidDel="000B422A">
                  <w:rPr>
                    <w:color w:val="000000"/>
                  </w:rPr>
                  <w:delText>Post Planned Date</w:delText>
                </w:r>
              </w:del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79F7B" w14:textId="0FA1717E" w:rsidR="00A515AD" w:rsidDel="000B422A" w:rsidRDefault="00A515AD" w:rsidP="00A515AD">
            <w:pPr>
              <w:ind w:firstLine="220"/>
              <w:jc w:val="center"/>
              <w:rPr>
                <w:ins w:id="427" w:author="Yvan Van Hentenryck" w:date="2020-12-29T10:32:00Z"/>
                <w:del w:id="428" w:author="Kumar, Ashwani (Cognizant)" w:date="2021-01-06T23:21:00Z"/>
                <w:color w:val="000000"/>
              </w:rPr>
            </w:pPr>
            <w:ins w:id="429" w:author="Yvan Van Hentenryck" w:date="2020-12-29T10:32:00Z">
              <w:del w:id="430" w:author="Kumar, Ashwani (Cognizant)" w:date="2021-01-06T23:21:00Z">
                <w:r w:rsidDel="000B422A">
                  <w:rPr>
                    <w:color w:val="000000"/>
                  </w:rPr>
                  <w:delText>Supplier</w:delText>
                </w:r>
              </w:del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DF917" w14:textId="3F8B9CA1" w:rsidR="00A515AD" w:rsidDel="000B422A" w:rsidRDefault="00A515AD" w:rsidP="00A515AD">
            <w:pPr>
              <w:ind w:firstLine="220"/>
              <w:jc w:val="center"/>
              <w:rPr>
                <w:ins w:id="431" w:author="Yvan Van Hentenryck" w:date="2020-12-29T10:32:00Z"/>
                <w:del w:id="432" w:author="Kumar, Ashwani (Cognizant)" w:date="2021-01-06T23:21:00Z"/>
                <w:color w:val="000000"/>
              </w:rPr>
            </w:pPr>
            <w:ins w:id="433" w:author="Yvan Van Hentenryck" w:date="2020-12-29T10:32:00Z">
              <w:del w:id="434" w:author="Kumar, Ashwani (Cognizant)" w:date="2021-01-06T23:21:00Z">
                <w:r w:rsidDel="000B422A">
                  <w:rPr>
                    <w:color w:val="000000"/>
                  </w:rPr>
                  <w:delText>NR</w:delText>
                </w:r>
              </w:del>
            </w:ins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9C52A" w14:textId="6A04AC9E" w:rsidR="00A515AD" w:rsidDel="000B422A" w:rsidRDefault="00A515AD" w:rsidP="00A515AD">
            <w:pPr>
              <w:ind w:firstLine="220"/>
              <w:rPr>
                <w:ins w:id="435" w:author="Yvan Van Hentenryck" w:date="2020-12-29T10:32:00Z"/>
                <w:del w:id="436" w:author="Kumar, Ashwani (Cognizant)" w:date="2021-01-06T23:21:00Z"/>
                <w:color w:val="000000"/>
              </w:rPr>
            </w:pPr>
            <w:ins w:id="437" w:author="Yvan Van Hentenryck" w:date="2020-12-29T10:32:00Z">
              <w:del w:id="438" w:author="Kumar, Ashwani (Cognizant)" w:date="2021-01-06T23:21:00Z">
                <w:r w:rsidDel="000B422A">
                  <w:rPr>
                    <w:color w:val="000000"/>
                  </w:rPr>
                  <w:delText>Supplier Planner submits planned dates</w:delText>
                </w:r>
              </w:del>
            </w:ins>
            <w:commentRangeEnd w:id="420"/>
            <w:ins w:id="439" w:author="Yvan Van Hentenryck" w:date="2020-12-29T10:34:00Z">
              <w:del w:id="440" w:author="Kumar, Ashwani (Cognizant)" w:date="2021-01-06T23:21:00Z">
                <w:r w:rsidR="00F87ECF" w:rsidDel="000B422A">
                  <w:rPr>
                    <w:rStyle w:val="CommentReference"/>
                  </w:rPr>
                  <w:commentReference w:id="420"/>
                </w:r>
              </w:del>
            </w:ins>
          </w:p>
        </w:tc>
      </w:tr>
      <w:tr w:rsidR="00A515AD" w:rsidDel="000B422A" w14:paraId="44F3D308" w14:textId="3ACA7BD6" w:rsidTr="000B422A">
        <w:trPr>
          <w:trHeight w:val="284"/>
          <w:del w:id="441" w:author="Kumar, Ashwani (Cognizant)" w:date="2021-01-06T23:21:00Z"/>
          <w:trPrChange w:id="442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43" w:author="Kumar, Ashwani (Cognizant)" w:date="2021-01-06T23:21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7743E67" w14:textId="6E0DE7A4" w:rsidR="00A515AD" w:rsidDel="000B422A" w:rsidRDefault="00A515AD" w:rsidP="00A515AD">
            <w:pPr>
              <w:ind w:firstLine="220"/>
              <w:rPr>
                <w:del w:id="444" w:author="Kumar, Ashwani (Cognizant)" w:date="2021-01-06T23:21:00Z"/>
                <w:color w:val="000000"/>
              </w:rPr>
            </w:pPr>
            <w:del w:id="445" w:author="Kumar, Ashwani (Cognizant)" w:date="2021-01-06T23:21:00Z">
              <w:r w:rsidDel="000B422A">
                <w:rPr>
                  <w:color w:val="000000"/>
                </w:rPr>
                <w:delText>5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46" w:author="Kumar, Ashwani (Cognizant)" w:date="2021-01-06T23:21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18AB0AF" w14:textId="267C6C46" w:rsidR="00A515AD" w:rsidDel="000B422A" w:rsidRDefault="00A515AD" w:rsidP="00A515AD">
            <w:pPr>
              <w:ind w:firstLine="220"/>
              <w:rPr>
                <w:del w:id="447" w:author="Kumar, Ashwani (Cognizant)" w:date="2021-01-06T23:21:00Z"/>
                <w:color w:val="000000"/>
              </w:rPr>
            </w:pPr>
            <w:del w:id="448" w:author="Kumar, Ashwani (Cognizant)" w:date="2021-01-06T23:21:00Z">
              <w:r w:rsidDel="000B422A">
                <w:rPr>
                  <w:color w:val="000000"/>
                </w:rPr>
                <w:delText>Post Actual Exam dates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49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0A91D6A" w14:textId="0E529046" w:rsidR="00A515AD" w:rsidDel="000B422A" w:rsidRDefault="00A515AD" w:rsidP="00A515AD">
            <w:pPr>
              <w:ind w:firstLine="220"/>
              <w:jc w:val="center"/>
              <w:rPr>
                <w:del w:id="450" w:author="Kumar, Ashwani (Cognizant)" w:date="2021-01-06T23:21:00Z"/>
                <w:color w:val="000000"/>
              </w:rPr>
            </w:pPr>
            <w:del w:id="451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52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2DA3E4F" w14:textId="107594EA" w:rsidR="00A515AD" w:rsidDel="000B422A" w:rsidRDefault="00A515AD" w:rsidP="00A515AD">
            <w:pPr>
              <w:ind w:firstLine="220"/>
              <w:jc w:val="center"/>
              <w:rPr>
                <w:del w:id="453" w:author="Kumar, Ashwani (Cognizant)" w:date="2021-01-06T23:21:00Z"/>
                <w:color w:val="000000"/>
              </w:rPr>
            </w:pPr>
            <w:del w:id="454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55" w:author="Kumar, Ashwani (Cognizant)" w:date="2021-01-06T23:21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9950529" w14:textId="09DE936D" w:rsidR="00A515AD" w:rsidDel="000B422A" w:rsidRDefault="00A515AD" w:rsidP="00A515AD">
            <w:pPr>
              <w:ind w:firstLine="220"/>
              <w:rPr>
                <w:del w:id="456" w:author="Kumar, Ashwani (Cognizant)" w:date="2021-01-06T23:21:00Z"/>
                <w:color w:val="000000"/>
              </w:rPr>
            </w:pPr>
            <w:del w:id="457" w:author="Kumar, Ashwani (Cognizant)" w:date="2021-01-06T23:21:00Z">
              <w:r w:rsidDel="000B422A">
                <w:rPr>
                  <w:color w:val="000000"/>
                </w:rPr>
                <w:delText>Examiner submits actual exam dates</w:delText>
              </w:r>
            </w:del>
          </w:p>
        </w:tc>
      </w:tr>
      <w:tr w:rsidR="00A515AD" w:rsidDel="000B422A" w14:paraId="64A81866" w14:textId="3E40426D" w:rsidTr="000B422A">
        <w:trPr>
          <w:trHeight w:val="284"/>
          <w:del w:id="458" w:author="Kumar, Ashwani (Cognizant)" w:date="2021-01-06T23:21:00Z"/>
          <w:trPrChange w:id="459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60" w:author="Kumar, Ashwani (Cognizant)" w:date="2021-01-06T23:21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8F3AB47" w14:textId="04FDA646" w:rsidR="00A515AD" w:rsidDel="000B422A" w:rsidRDefault="00A515AD" w:rsidP="00A515AD">
            <w:pPr>
              <w:ind w:firstLine="220"/>
              <w:rPr>
                <w:del w:id="461" w:author="Kumar, Ashwani (Cognizant)" w:date="2021-01-06T23:21:00Z"/>
                <w:color w:val="000000"/>
              </w:rPr>
            </w:pPr>
            <w:del w:id="462" w:author="Kumar, Ashwani (Cognizant)" w:date="2021-01-06T23:21:00Z">
              <w:r w:rsidDel="000B422A">
                <w:rPr>
                  <w:color w:val="000000"/>
                </w:rPr>
                <w:delText>6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63" w:author="Kumar, Ashwani (Cognizant)" w:date="2021-01-06T23:21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6FEA6AD" w14:textId="11E083A1" w:rsidR="00A515AD" w:rsidDel="000B422A" w:rsidRDefault="00A515AD" w:rsidP="00A515AD">
            <w:pPr>
              <w:ind w:firstLine="220"/>
              <w:rPr>
                <w:del w:id="464" w:author="Kumar, Ashwani (Cognizant)" w:date="2021-01-06T23:21:00Z"/>
                <w:color w:val="000000"/>
              </w:rPr>
            </w:pPr>
            <w:del w:id="465" w:author="Kumar, Ashwani (Cognizant)" w:date="2021-01-06T23:21:00Z">
              <w:r w:rsidDel="000B422A">
                <w:rPr>
                  <w:color w:val="000000"/>
                </w:rPr>
                <w:delText>Post Examination Data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66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24CF332" w14:textId="6D2673CE" w:rsidR="00A515AD" w:rsidDel="000B422A" w:rsidRDefault="00A515AD" w:rsidP="00A515AD">
            <w:pPr>
              <w:ind w:firstLine="220"/>
              <w:jc w:val="center"/>
              <w:rPr>
                <w:del w:id="467" w:author="Kumar, Ashwani (Cognizant)" w:date="2021-01-06T23:21:00Z"/>
                <w:color w:val="000000"/>
              </w:rPr>
            </w:pPr>
            <w:del w:id="468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69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D1A8F6C" w14:textId="77358824" w:rsidR="00A515AD" w:rsidDel="000B422A" w:rsidRDefault="00A515AD" w:rsidP="00A515AD">
            <w:pPr>
              <w:ind w:firstLine="220"/>
              <w:jc w:val="center"/>
              <w:rPr>
                <w:del w:id="470" w:author="Kumar, Ashwani (Cognizant)" w:date="2021-01-06T23:21:00Z"/>
                <w:color w:val="000000"/>
              </w:rPr>
            </w:pPr>
            <w:del w:id="471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72" w:author="Kumar, Ashwani (Cognizant)" w:date="2021-01-06T23:21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EFCD5F0" w14:textId="5BB4B2E8" w:rsidR="00A515AD" w:rsidDel="000B422A" w:rsidRDefault="00A515AD" w:rsidP="00A515AD">
            <w:pPr>
              <w:ind w:firstLine="220"/>
              <w:rPr>
                <w:del w:id="473" w:author="Kumar, Ashwani (Cognizant)" w:date="2021-01-06T23:21:00Z"/>
                <w:color w:val="000000"/>
              </w:rPr>
            </w:pPr>
            <w:del w:id="474" w:author="Kumar, Ashwani (Cognizant)" w:date="2021-01-06T23:21:00Z">
              <w:r w:rsidDel="000B422A">
                <w:rPr>
                  <w:color w:val="000000"/>
                </w:rPr>
                <w:delText xml:space="preserve">Supplier Reviewer submits examination data </w:delText>
              </w:r>
            </w:del>
          </w:p>
        </w:tc>
      </w:tr>
      <w:tr w:rsidR="00A515AD" w:rsidDel="000B422A" w14:paraId="4CCFE61B" w14:textId="1CA53789" w:rsidTr="000B422A">
        <w:trPr>
          <w:trHeight w:val="284"/>
          <w:del w:id="475" w:author="Kumar, Ashwani (Cognizant)" w:date="2021-01-06T23:21:00Z"/>
          <w:trPrChange w:id="476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77" w:author="Kumar, Ashwani (Cognizant)" w:date="2021-01-06T23:21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FBCF472" w14:textId="424128C3" w:rsidR="00A515AD" w:rsidDel="000B422A" w:rsidRDefault="00A515AD" w:rsidP="00A515AD">
            <w:pPr>
              <w:ind w:firstLine="220"/>
              <w:rPr>
                <w:del w:id="478" w:author="Kumar, Ashwani (Cognizant)" w:date="2021-01-06T23:21:00Z"/>
                <w:color w:val="000000"/>
              </w:rPr>
            </w:pPr>
            <w:del w:id="479" w:author="Kumar, Ashwani (Cognizant)" w:date="2021-01-06T23:21:00Z">
              <w:r w:rsidDel="000B422A">
                <w:rPr>
                  <w:color w:val="000000"/>
                </w:rPr>
                <w:delText>7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80" w:author="Kumar, Ashwani (Cognizant)" w:date="2021-01-06T23:21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EFA88C4" w14:textId="58C5A086" w:rsidR="00A515AD" w:rsidDel="000B422A" w:rsidRDefault="00A515AD" w:rsidP="00A515AD">
            <w:pPr>
              <w:ind w:firstLine="220"/>
              <w:rPr>
                <w:del w:id="481" w:author="Kumar, Ashwani (Cognizant)" w:date="2021-01-06T23:21:00Z"/>
                <w:color w:val="000000"/>
              </w:rPr>
            </w:pPr>
            <w:del w:id="482" w:author="Kumar, Ashwani (Cognizant)" w:date="2021-01-06T23:21:00Z">
              <w:r w:rsidDel="000B422A">
                <w:rPr>
                  <w:color w:val="000000"/>
                </w:rPr>
                <w:delText xml:space="preserve">Get Defect details 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83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C5D8864" w14:textId="30AC0CCC" w:rsidR="00A515AD" w:rsidDel="000B422A" w:rsidRDefault="00A515AD" w:rsidP="00A515AD">
            <w:pPr>
              <w:ind w:firstLine="220"/>
              <w:jc w:val="center"/>
              <w:rPr>
                <w:del w:id="484" w:author="Kumar, Ashwani (Cognizant)" w:date="2021-01-06T23:21:00Z"/>
                <w:color w:val="000000"/>
              </w:rPr>
            </w:pPr>
            <w:del w:id="485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86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B463F38" w14:textId="5373B8F6" w:rsidR="00A515AD" w:rsidDel="000B422A" w:rsidRDefault="00A515AD" w:rsidP="00A515AD">
            <w:pPr>
              <w:ind w:firstLine="220"/>
              <w:jc w:val="center"/>
              <w:rPr>
                <w:del w:id="487" w:author="Kumar, Ashwani (Cognizant)" w:date="2021-01-06T23:21:00Z"/>
                <w:color w:val="000000"/>
              </w:rPr>
            </w:pPr>
            <w:del w:id="488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89" w:author="Kumar, Ashwani (Cognizant)" w:date="2021-01-06T23:21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0F4077C" w14:textId="198BA0D1" w:rsidR="00A515AD" w:rsidDel="000B422A" w:rsidRDefault="00A515AD" w:rsidP="00A515AD">
            <w:pPr>
              <w:ind w:firstLine="220"/>
              <w:rPr>
                <w:del w:id="490" w:author="Kumar, Ashwani (Cognizant)" w:date="2021-01-06T23:21:00Z"/>
                <w:color w:val="000000"/>
              </w:rPr>
            </w:pPr>
            <w:del w:id="491" w:author="Kumar, Ashwani (Cognizant)" w:date="2021-01-06T23:21:00Z">
              <w:r w:rsidDel="000B422A">
                <w:rPr>
                  <w:color w:val="000000"/>
                </w:rPr>
                <w:delText>Latest update in defect tracker</w:delText>
              </w:r>
            </w:del>
          </w:p>
        </w:tc>
      </w:tr>
      <w:tr w:rsidR="00A515AD" w:rsidDel="000B422A" w14:paraId="70B3B6A2" w14:textId="027804B0" w:rsidTr="000B422A">
        <w:trPr>
          <w:trHeight w:val="284"/>
          <w:del w:id="492" w:author="Kumar, Ashwani (Cognizant)" w:date="2021-01-06T23:21:00Z"/>
          <w:trPrChange w:id="493" w:author="Kumar, Ashwani (Cognizant)" w:date="2021-01-06T23:21:00Z">
            <w:trPr>
              <w:gridBefore w:val="2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94" w:author="Kumar, Ashwani (Cognizant)" w:date="2021-01-06T23:21:00Z">
              <w:tcPr>
                <w:tcW w:w="831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EBB6D47" w14:textId="095052CC" w:rsidR="00A515AD" w:rsidDel="000B422A" w:rsidRDefault="00A515AD" w:rsidP="00A515AD">
            <w:pPr>
              <w:ind w:firstLine="220"/>
              <w:rPr>
                <w:del w:id="495" w:author="Kumar, Ashwani (Cognizant)" w:date="2021-01-06T23:21:00Z"/>
                <w:color w:val="000000"/>
              </w:rPr>
            </w:pPr>
            <w:del w:id="496" w:author="Kumar, Ashwani (Cognizant)" w:date="2021-01-06T23:21:00Z">
              <w:r w:rsidDel="000B422A">
                <w:rPr>
                  <w:color w:val="000000"/>
                </w:rPr>
                <w:delText>8</w:delText>
              </w:r>
            </w:del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497" w:author="Kumar, Ashwani (Cognizant)" w:date="2021-01-06T23:21:00Z">
              <w:tcPr>
                <w:tcW w:w="2387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75C23F8" w14:textId="69850F48" w:rsidR="00A515AD" w:rsidDel="000B422A" w:rsidRDefault="00A515AD" w:rsidP="00A515AD">
            <w:pPr>
              <w:ind w:firstLine="220"/>
              <w:rPr>
                <w:del w:id="498" w:author="Kumar, Ashwani (Cognizant)" w:date="2021-01-06T23:21:00Z"/>
                <w:color w:val="000000"/>
              </w:rPr>
            </w:pPr>
            <w:del w:id="499" w:author="Kumar, Ashwani (Cognizant)" w:date="2021-01-06T23:21:00Z">
              <w:r w:rsidDel="000B422A">
                <w:rPr>
                  <w:color w:val="000000"/>
                </w:rPr>
                <w:delText xml:space="preserve">Get Recommendation details 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00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4DCBF82" w14:textId="30A83FAF" w:rsidR="00A515AD" w:rsidDel="000B422A" w:rsidRDefault="00A515AD" w:rsidP="00A515AD">
            <w:pPr>
              <w:ind w:firstLine="220"/>
              <w:jc w:val="center"/>
              <w:rPr>
                <w:del w:id="501" w:author="Kumar, Ashwani (Cognizant)" w:date="2021-01-06T23:21:00Z"/>
                <w:color w:val="000000"/>
              </w:rPr>
            </w:pPr>
            <w:del w:id="502" w:author="Kumar, Ashwani (Cognizant)" w:date="2021-01-06T23:21:00Z">
              <w:r w:rsidDel="000B422A">
                <w:rPr>
                  <w:color w:val="000000"/>
                </w:rPr>
                <w:delText>NR</w:delText>
              </w:r>
            </w:del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03" w:author="Kumar, Ashwani (Cognizant)" w:date="2021-01-06T23:21:00Z">
              <w:tcPr>
                <w:tcW w:w="1171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3AB8C9C" w14:textId="419FE016" w:rsidR="00A515AD" w:rsidDel="000B422A" w:rsidRDefault="00A515AD" w:rsidP="00A515AD">
            <w:pPr>
              <w:ind w:firstLine="220"/>
              <w:jc w:val="center"/>
              <w:rPr>
                <w:del w:id="504" w:author="Kumar, Ashwani (Cognizant)" w:date="2021-01-06T23:21:00Z"/>
                <w:color w:val="000000"/>
              </w:rPr>
            </w:pPr>
            <w:del w:id="505" w:author="Kumar, Ashwani (Cognizant)" w:date="2021-01-06T23:21:00Z">
              <w:r w:rsidDel="000B422A">
                <w:rPr>
                  <w:color w:val="000000"/>
                </w:rPr>
                <w:delText>Supplier</w:delText>
              </w:r>
            </w:del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06" w:author="Kumar, Ashwani (Cognizant)" w:date="2021-01-06T23:21:00Z">
              <w:tcPr>
                <w:tcW w:w="4476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73E00DC" w14:textId="2D6478B8" w:rsidR="00A515AD" w:rsidDel="000B422A" w:rsidRDefault="00A515AD" w:rsidP="00A515AD">
            <w:pPr>
              <w:ind w:firstLine="220"/>
              <w:rPr>
                <w:del w:id="507" w:author="Kumar, Ashwani (Cognizant)" w:date="2021-01-06T23:21:00Z"/>
                <w:color w:val="000000"/>
              </w:rPr>
            </w:pPr>
            <w:del w:id="508" w:author="Kumar, Ashwani (Cognizant)" w:date="2021-01-06T23:21:00Z">
              <w:r w:rsidDel="000B422A">
                <w:rPr>
                  <w:color w:val="000000"/>
                </w:rPr>
                <w:delText>Latest update in recommendations review</w:delText>
              </w:r>
            </w:del>
          </w:p>
        </w:tc>
      </w:tr>
    </w:tbl>
    <w:p w14:paraId="39726654" w14:textId="35E740A8" w:rsidR="009F0CCB" w:rsidDel="000B422A" w:rsidRDefault="009F0CCB" w:rsidP="009F0CCB">
      <w:pPr>
        <w:rPr>
          <w:del w:id="509" w:author="Kumar, Ashwani (Cognizant)" w:date="2021-01-06T23:23:00Z"/>
          <w:rFonts w:ascii="Calibri" w:hAnsi="Calibri" w:cs="Calibri"/>
        </w:rPr>
      </w:pPr>
    </w:p>
    <w:p w14:paraId="47BCFD96" w14:textId="5B7A4661" w:rsidR="009F0CCB" w:rsidRPr="009F0CCB" w:rsidDel="000B422A" w:rsidRDefault="009F0CCB" w:rsidP="009F0CCB">
      <w:pPr>
        <w:rPr>
          <w:del w:id="510" w:author="Kumar, Ashwani (Cognizant)" w:date="2021-01-06T23:23:00Z"/>
        </w:rPr>
      </w:pPr>
    </w:p>
    <w:p w14:paraId="5EBDD602" w14:textId="77777777" w:rsidR="007375BD" w:rsidRPr="007375BD" w:rsidRDefault="007375BD" w:rsidP="007375BD">
      <w:pPr>
        <w:ind w:left="432"/>
      </w:pPr>
    </w:p>
    <w:tbl>
      <w:tblPr>
        <w:tblW w:w="10036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2387"/>
        <w:gridCol w:w="1171"/>
        <w:gridCol w:w="1171"/>
        <w:gridCol w:w="4476"/>
        <w:tblGridChange w:id="511">
          <w:tblGrid>
            <w:gridCol w:w="9"/>
            <w:gridCol w:w="822"/>
            <w:gridCol w:w="9"/>
            <w:gridCol w:w="2378"/>
            <w:gridCol w:w="9"/>
            <w:gridCol w:w="1162"/>
            <w:gridCol w:w="9"/>
            <w:gridCol w:w="1162"/>
            <w:gridCol w:w="9"/>
            <w:gridCol w:w="4467"/>
            <w:gridCol w:w="9"/>
          </w:tblGrid>
        </w:tblGridChange>
      </w:tblGrid>
      <w:tr w:rsidR="00BF636E" w14:paraId="3F15A05F" w14:textId="77777777" w:rsidTr="0009680C">
        <w:trPr>
          <w:trHeight w:val="284"/>
          <w:ins w:id="512" w:author="Kumar, Ashwani (Cognizant)" w:date="2021-01-06T16:22:00Z"/>
        </w:trPr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30D1C" w14:textId="77777777" w:rsidR="00BF636E" w:rsidRDefault="00BF636E" w:rsidP="0009680C">
            <w:pPr>
              <w:jc w:val="center"/>
              <w:rPr>
                <w:ins w:id="513" w:author="Kumar, Ashwani (Cognizant)" w:date="2021-01-06T16:22:00Z"/>
                <w:b/>
                <w:bCs/>
                <w:lang w:val="en-US"/>
              </w:rPr>
            </w:pPr>
            <w:ins w:id="514" w:author="Kumar, Ashwani (Cognizant)" w:date="2021-01-06T16:22:00Z">
              <w:r>
                <w:rPr>
                  <w:b/>
                  <w:bCs/>
                </w:rPr>
                <w:t>No</w:t>
              </w:r>
            </w:ins>
          </w:p>
        </w:tc>
        <w:tc>
          <w:tcPr>
            <w:tcW w:w="2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AEF33" w14:textId="77777777" w:rsidR="00BF636E" w:rsidRDefault="00BF636E" w:rsidP="0009680C">
            <w:pPr>
              <w:jc w:val="center"/>
              <w:rPr>
                <w:ins w:id="515" w:author="Kumar, Ashwani (Cognizant)" w:date="2021-01-06T16:22:00Z"/>
                <w:b/>
                <w:bCs/>
              </w:rPr>
            </w:pPr>
            <w:ins w:id="516" w:author="Kumar, Ashwani (Cognizant)" w:date="2021-01-06T16:22:00Z">
              <w:r>
                <w:rPr>
                  <w:b/>
                  <w:bCs/>
                </w:rPr>
                <w:t>APIs Name</w:t>
              </w:r>
            </w:ins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72D1A" w14:textId="77777777" w:rsidR="00BF636E" w:rsidRDefault="00BF636E" w:rsidP="0009680C">
            <w:pPr>
              <w:jc w:val="center"/>
              <w:rPr>
                <w:ins w:id="517" w:author="Kumar, Ashwani (Cognizant)" w:date="2021-01-06T16:22:00Z"/>
                <w:b/>
                <w:bCs/>
              </w:rPr>
            </w:pPr>
            <w:ins w:id="518" w:author="Kumar, Ashwani (Cognizant)" w:date="2021-01-06T16:22:00Z">
              <w:r>
                <w:rPr>
                  <w:b/>
                  <w:bCs/>
                </w:rPr>
                <w:t>Publisher</w:t>
              </w:r>
            </w:ins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A1369" w14:textId="77777777" w:rsidR="00BF636E" w:rsidRDefault="00BF636E" w:rsidP="0009680C">
            <w:pPr>
              <w:jc w:val="center"/>
              <w:rPr>
                <w:ins w:id="519" w:author="Kumar, Ashwani (Cognizant)" w:date="2021-01-06T16:22:00Z"/>
                <w:b/>
                <w:bCs/>
              </w:rPr>
            </w:pPr>
            <w:ins w:id="520" w:author="Kumar, Ashwani (Cognizant)" w:date="2021-01-06T16:22:00Z">
              <w:r>
                <w:rPr>
                  <w:b/>
                  <w:bCs/>
                </w:rPr>
                <w:t>Receiver</w:t>
              </w:r>
            </w:ins>
          </w:p>
        </w:tc>
        <w:tc>
          <w:tcPr>
            <w:tcW w:w="4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7A299" w14:textId="77777777" w:rsidR="00BF636E" w:rsidRDefault="00BF636E" w:rsidP="0009680C">
            <w:pPr>
              <w:jc w:val="center"/>
              <w:rPr>
                <w:ins w:id="521" w:author="Kumar, Ashwani (Cognizant)" w:date="2021-01-06T16:22:00Z"/>
                <w:b/>
                <w:bCs/>
              </w:rPr>
            </w:pPr>
            <w:ins w:id="522" w:author="Kumar, Ashwani (Cognizant)" w:date="2021-01-06T16:22:00Z">
              <w:r>
                <w:rPr>
                  <w:b/>
                  <w:bCs/>
                </w:rPr>
                <w:t>Trigger</w:t>
              </w:r>
            </w:ins>
          </w:p>
        </w:tc>
      </w:tr>
      <w:tr w:rsidR="00BF636E" w14:paraId="1A1109A2" w14:textId="77777777" w:rsidTr="0009680C">
        <w:trPr>
          <w:trHeight w:val="284"/>
          <w:ins w:id="523" w:author="Kumar, Ashwani (Cognizant)" w:date="2021-01-06T16:22:00Z"/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3FB8" w14:textId="184B7343" w:rsidR="00BF636E" w:rsidRPr="00BF636E" w:rsidRDefault="00BF636E">
            <w:pPr>
              <w:pStyle w:val="ListParagraph"/>
              <w:numPr>
                <w:ilvl w:val="0"/>
                <w:numId w:val="62"/>
              </w:numPr>
              <w:rPr>
                <w:ins w:id="524" w:author="Kumar, Ashwani (Cognizant)" w:date="2021-01-06T16:22:00Z"/>
                <w:color w:val="000000"/>
                <w:rPrChange w:id="525" w:author="Kumar, Ashwani (Cognizant)" w:date="2021-01-06T16:30:00Z">
                  <w:rPr>
                    <w:ins w:id="526" w:author="Kumar, Ashwani (Cognizant)" w:date="2021-01-06T16:22:00Z"/>
                  </w:rPr>
                </w:rPrChange>
              </w:rPr>
              <w:pPrChange w:id="527" w:author="Kumar, Ashwani (Cognizant)" w:date="2021-01-06T16:32:00Z">
                <w:pPr>
                  <w:ind w:firstLine="220"/>
                </w:pPr>
              </w:pPrChange>
            </w:pP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73C33" w14:textId="1A3CDBE8" w:rsidR="00BF636E" w:rsidRDefault="00BF636E">
            <w:pPr>
              <w:rPr>
                <w:ins w:id="528" w:author="Kumar, Ashwani (Cognizant)" w:date="2021-01-06T16:22:00Z"/>
                <w:color w:val="000000"/>
              </w:rPr>
              <w:pPrChange w:id="529" w:author="Kumar, Ashwani (Cognizant)" w:date="2021-01-06T16:32:00Z">
                <w:pPr>
                  <w:ind w:firstLine="220"/>
                </w:pPr>
              </w:pPrChange>
            </w:pPr>
            <w:ins w:id="530" w:author="Kumar, Ashwani (Cognizant)" w:date="2021-01-06T16:22:00Z">
              <w:r>
                <w:rPr>
                  <w:color w:val="000000"/>
                </w:rPr>
                <w:t>Get Task List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D5FDE" w14:textId="77777777" w:rsidR="00BF636E" w:rsidRDefault="00BF636E" w:rsidP="0009680C">
            <w:pPr>
              <w:ind w:firstLine="220"/>
              <w:jc w:val="center"/>
              <w:rPr>
                <w:ins w:id="531" w:author="Kumar, Ashwani (Cognizant)" w:date="2021-01-06T16:22:00Z"/>
                <w:color w:val="000000"/>
              </w:rPr>
            </w:pPr>
            <w:ins w:id="532" w:author="Kumar, Ashwani (Cognizant)" w:date="2021-01-06T16:22:00Z">
              <w:r>
                <w:rPr>
                  <w:color w:val="000000"/>
                </w:rPr>
                <w:t>NR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3C4B3" w14:textId="77777777" w:rsidR="00BF636E" w:rsidRDefault="00BF636E" w:rsidP="0009680C">
            <w:pPr>
              <w:ind w:firstLine="220"/>
              <w:jc w:val="center"/>
              <w:rPr>
                <w:ins w:id="533" w:author="Kumar, Ashwani (Cognizant)" w:date="2021-01-06T16:22:00Z"/>
                <w:color w:val="000000"/>
              </w:rPr>
            </w:pPr>
            <w:ins w:id="534" w:author="Kumar, Ashwani (Cognizant)" w:date="2021-01-06T16:22:00Z">
              <w:r>
                <w:rPr>
                  <w:color w:val="000000"/>
                </w:rPr>
                <w:t>Supplier</w:t>
              </w:r>
            </w:ins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E0D4C" w14:textId="77777777" w:rsidR="00BF636E" w:rsidRDefault="00BF636E" w:rsidP="0009680C">
            <w:pPr>
              <w:ind w:firstLine="220"/>
              <w:rPr>
                <w:ins w:id="535" w:author="Kumar, Ashwani (Cognizant)" w:date="2021-01-06T16:22:00Z"/>
                <w:color w:val="000000"/>
              </w:rPr>
            </w:pPr>
            <w:ins w:id="536" w:author="Kumar, Ashwani (Cognizant)" w:date="2021-01-06T16:22:00Z">
              <w:r>
                <w:rPr>
                  <w:color w:val="000000"/>
                </w:rPr>
                <w:t xml:space="preserve">CEFA PM submits task list in CES </w:t>
              </w:r>
            </w:ins>
          </w:p>
        </w:tc>
      </w:tr>
      <w:tr w:rsidR="00BF636E" w14:paraId="4237B104" w14:textId="77777777" w:rsidTr="0009680C">
        <w:trPr>
          <w:trHeight w:val="284"/>
          <w:ins w:id="537" w:author="Kumar, Ashwani (Cognizant)" w:date="2021-01-06T16:22:00Z"/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B4A58" w14:textId="21919FB8" w:rsidR="00BF636E" w:rsidRPr="00BF636E" w:rsidRDefault="00BF636E">
            <w:pPr>
              <w:pStyle w:val="ListParagraph"/>
              <w:numPr>
                <w:ilvl w:val="0"/>
                <w:numId w:val="62"/>
              </w:numPr>
              <w:rPr>
                <w:ins w:id="538" w:author="Kumar, Ashwani (Cognizant)" w:date="2021-01-06T16:22:00Z"/>
                <w:color w:val="000000"/>
                <w:rPrChange w:id="539" w:author="Kumar, Ashwani (Cognizant)" w:date="2021-01-06T16:30:00Z">
                  <w:rPr>
                    <w:ins w:id="540" w:author="Kumar, Ashwani (Cognizant)" w:date="2021-01-06T16:22:00Z"/>
                  </w:rPr>
                </w:rPrChange>
              </w:rPr>
              <w:pPrChange w:id="541" w:author="Kumar, Ashwani (Cognizant)" w:date="2021-01-06T16:32:00Z">
                <w:pPr>
                  <w:ind w:firstLine="220"/>
                </w:pPr>
              </w:pPrChange>
            </w:pP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FD82D" w14:textId="78CB01C0" w:rsidR="00BF636E" w:rsidRDefault="00677458">
            <w:pPr>
              <w:rPr>
                <w:ins w:id="542" w:author="Kumar, Ashwani (Cognizant)" w:date="2021-01-06T16:22:00Z"/>
                <w:color w:val="000000"/>
              </w:rPr>
              <w:pPrChange w:id="543" w:author="Kumar, Ashwani (Cognizant)" w:date="2021-01-06T16:32:00Z">
                <w:pPr>
                  <w:ind w:firstLine="220"/>
                </w:pPr>
              </w:pPrChange>
            </w:pPr>
            <w:ins w:id="544" w:author="Kumar, Ashwani (Cognizant)" w:date="2021-01-06T23:27:00Z">
              <w:r w:rsidRPr="00677458">
                <w:rPr>
                  <w:color w:val="000000"/>
                </w:rPr>
                <w:t>Post Planned, Baseline and Actual Exam Dates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517C1" w14:textId="180F9EC1" w:rsidR="00BF636E" w:rsidRDefault="00BF636E" w:rsidP="00BF636E">
            <w:pPr>
              <w:ind w:firstLine="220"/>
              <w:jc w:val="center"/>
              <w:rPr>
                <w:ins w:id="545" w:author="Kumar, Ashwani (Cognizant)" w:date="2021-01-06T16:22:00Z"/>
                <w:color w:val="000000"/>
              </w:rPr>
            </w:pPr>
            <w:ins w:id="546" w:author="Kumar, Ashwani (Cognizant)" w:date="2021-01-06T16:22:00Z">
              <w:r>
                <w:rPr>
                  <w:color w:val="000000"/>
                </w:rPr>
                <w:t>Supplier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D260D" w14:textId="2A4A158D" w:rsidR="00BF636E" w:rsidRDefault="00BF636E" w:rsidP="00BF636E">
            <w:pPr>
              <w:ind w:firstLine="220"/>
              <w:jc w:val="center"/>
              <w:rPr>
                <w:ins w:id="547" w:author="Kumar, Ashwani (Cognizant)" w:date="2021-01-06T16:22:00Z"/>
                <w:color w:val="000000"/>
              </w:rPr>
            </w:pPr>
            <w:ins w:id="548" w:author="Kumar, Ashwani (Cognizant)" w:date="2021-01-06T16:22:00Z">
              <w:r>
                <w:rPr>
                  <w:color w:val="000000"/>
                </w:rPr>
                <w:t>NR</w:t>
              </w:r>
            </w:ins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97986" w14:textId="582DEE24" w:rsidR="00BF636E" w:rsidRDefault="00BF636E" w:rsidP="00BF636E">
            <w:pPr>
              <w:ind w:firstLine="220"/>
              <w:rPr>
                <w:ins w:id="549" w:author="Kumar, Ashwani (Cognizant)" w:date="2021-01-06T16:22:00Z"/>
                <w:color w:val="000000"/>
              </w:rPr>
            </w:pPr>
            <w:ins w:id="550" w:author="Kumar, Ashwani (Cognizant)" w:date="2021-01-06T16:22:00Z">
              <w:r>
                <w:rPr>
                  <w:color w:val="000000"/>
                </w:rPr>
                <w:t>Supplier Planner submits baselined</w:t>
              </w:r>
            </w:ins>
            <w:ins w:id="551" w:author="Kumar, Ashwani (Cognizant)" w:date="2021-01-06T23:28:00Z">
              <w:r w:rsidR="00677458">
                <w:rPr>
                  <w:color w:val="000000"/>
                </w:rPr>
                <w:t>, post planned or actual</w:t>
              </w:r>
            </w:ins>
            <w:ins w:id="552" w:author="Kumar, Ashwani (Cognizant)" w:date="2021-01-06T16:22:00Z">
              <w:r>
                <w:rPr>
                  <w:color w:val="000000"/>
                </w:rPr>
                <w:t xml:space="preserve"> dates</w:t>
              </w:r>
              <w:commentRangeStart w:id="553"/>
              <w:commentRangeEnd w:id="553"/>
              <w:r>
                <w:rPr>
                  <w:rStyle w:val="CommentReference"/>
                </w:rPr>
                <w:commentReference w:id="553"/>
              </w:r>
            </w:ins>
          </w:p>
        </w:tc>
      </w:tr>
      <w:tr w:rsidR="00BF636E" w14:paraId="5CB5E933" w14:textId="77777777" w:rsidTr="0009680C">
        <w:trPr>
          <w:trHeight w:val="284"/>
          <w:ins w:id="554" w:author="Kumar, Ashwani (Cognizant)" w:date="2021-01-06T16:22:00Z"/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C10D7" w14:textId="120F947A" w:rsidR="00BF636E" w:rsidRPr="00BF636E" w:rsidRDefault="00BF636E">
            <w:pPr>
              <w:pStyle w:val="ListParagraph"/>
              <w:numPr>
                <w:ilvl w:val="0"/>
                <w:numId w:val="62"/>
              </w:numPr>
              <w:rPr>
                <w:ins w:id="555" w:author="Kumar, Ashwani (Cognizant)" w:date="2021-01-06T16:22:00Z"/>
                <w:color w:val="000000"/>
                <w:rPrChange w:id="556" w:author="Kumar, Ashwani (Cognizant)" w:date="2021-01-06T16:30:00Z">
                  <w:rPr>
                    <w:ins w:id="557" w:author="Kumar, Ashwani (Cognizant)" w:date="2021-01-06T16:22:00Z"/>
                  </w:rPr>
                </w:rPrChange>
              </w:rPr>
              <w:pPrChange w:id="558" w:author="Kumar, Ashwani (Cognizant)" w:date="2021-01-06T16:32:00Z">
                <w:pPr>
                  <w:ind w:firstLine="220"/>
                </w:pPr>
              </w:pPrChange>
            </w:pP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ECB65" w14:textId="1C0535F3" w:rsidR="00BF636E" w:rsidRDefault="00BF636E">
            <w:pPr>
              <w:rPr>
                <w:ins w:id="559" w:author="Kumar, Ashwani (Cognizant)" w:date="2021-01-06T16:22:00Z"/>
                <w:color w:val="000000"/>
              </w:rPr>
              <w:pPrChange w:id="560" w:author="Kumar, Ashwani (Cognizant)" w:date="2021-01-06T16:32:00Z">
                <w:pPr>
                  <w:ind w:firstLine="220"/>
                </w:pPr>
              </w:pPrChange>
            </w:pPr>
            <w:ins w:id="561" w:author="Kumar, Ashwani (Cognizant)" w:date="2021-01-06T16:23:00Z">
              <w:r>
                <w:rPr>
                  <w:color w:val="000000"/>
                </w:rPr>
                <w:t>Get Task List Agreement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D9984" w14:textId="0EF374EF" w:rsidR="00BF636E" w:rsidRDefault="00BF636E" w:rsidP="00BF636E">
            <w:pPr>
              <w:ind w:firstLine="220"/>
              <w:jc w:val="center"/>
              <w:rPr>
                <w:ins w:id="562" w:author="Kumar, Ashwani (Cognizant)" w:date="2021-01-06T16:22:00Z"/>
                <w:color w:val="000000"/>
              </w:rPr>
            </w:pPr>
            <w:ins w:id="563" w:author="Kumar, Ashwani (Cognizant)" w:date="2021-01-06T16:23:00Z">
              <w:r>
                <w:rPr>
                  <w:color w:val="000000"/>
                </w:rPr>
                <w:t>NR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71CCB" w14:textId="2CD9BD82" w:rsidR="00BF636E" w:rsidRDefault="00BF636E" w:rsidP="00BF636E">
            <w:pPr>
              <w:ind w:firstLine="220"/>
              <w:jc w:val="center"/>
              <w:rPr>
                <w:ins w:id="564" w:author="Kumar, Ashwani (Cognizant)" w:date="2021-01-06T16:22:00Z"/>
                <w:color w:val="000000"/>
              </w:rPr>
            </w:pPr>
            <w:ins w:id="565" w:author="Kumar, Ashwani (Cognizant)" w:date="2021-01-06T16:23:00Z">
              <w:r>
                <w:rPr>
                  <w:color w:val="000000"/>
                </w:rPr>
                <w:t>Supplier</w:t>
              </w:r>
            </w:ins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8684B" w14:textId="38449964" w:rsidR="00BF636E" w:rsidRDefault="00BF636E" w:rsidP="00BF636E">
            <w:pPr>
              <w:ind w:firstLine="220"/>
              <w:rPr>
                <w:ins w:id="566" w:author="Kumar, Ashwani (Cognizant)" w:date="2021-01-06T16:22:00Z"/>
                <w:color w:val="000000"/>
              </w:rPr>
            </w:pPr>
            <w:ins w:id="567" w:author="Kumar, Ashwani (Cognizant)" w:date="2021-01-06T16:23:00Z">
              <w:r>
                <w:rPr>
                  <w:color w:val="000000"/>
                </w:rPr>
                <w:t>AE confirms the planned dates, submitted by the supplier, in CES</w:t>
              </w:r>
              <w:commentRangeStart w:id="568"/>
              <w:commentRangeEnd w:id="568"/>
              <w:r>
                <w:rPr>
                  <w:rStyle w:val="CommentReference"/>
                </w:rPr>
                <w:commentReference w:id="568"/>
              </w:r>
            </w:ins>
          </w:p>
        </w:tc>
      </w:tr>
      <w:tr w:rsidR="00BF636E" w14:paraId="437D7049" w14:textId="77777777" w:rsidTr="00BF636E">
        <w:tblPrEx>
          <w:tblW w:w="10036" w:type="dxa"/>
          <w:tblInd w:w="-1" w:type="dxa"/>
          <w:tblCellMar>
            <w:left w:w="0" w:type="dxa"/>
            <w:right w:w="0" w:type="dxa"/>
          </w:tblCellMar>
          <w:tblPrExChange w:id="569" w:author="Kumar, Ashwani (Cognizant)" w:date="2021-01-06T16:23:00Z">
            <w:tblPrEx>
              <w:tblW w:w="10036" w:type="dxa"/>
              <w:tblInd w:w="-1" w:type="dxa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84"/>
          <w:ins w:id="570" w:author="Kumar, Ashwani (Cognizant)" w:date="2021-01-06T16:22:00Z"/>
          <w:trPrChange w:id="571" w:author="Kumar, Ashwani (Cognizant)" w:date="2021-01-06T16:23:00Z">
            <w:trPr>
              <w:gridAfter w:val="0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72" w:author="Kumar, Ashwani (Cognizant)" w:date="2021-01-06T16:23:00Z">
              <w:tcPr>
                <w:tcW w:w="831" w:type="dxa"/>
                <w:gridSpan w:val="2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9C02F34" w14:textId="7ABFD9DE" w:rsidR="00BF636E" w:rsidRPr="00BF636E" w:rsidRDefault="00BF636E">
            <w:pPr>
              <w:pStyle w:val="ListParagraph"/>
              <w:numPr>
                <w:ilvl w:val="0"/>
                <w:numId w:val="62"/>
              </w:numPr>
              <w:rPr>
                <w:ins w:id="573" w:author="Kumar, Ashwani (Cognizant)" w:date="2021-01-06T16:22:00Z"/>
                <w:color w:val="000000"/>
                <w:rPrChange w:id="574" w:author="Kumar, Ashwani (Cognizant)" w:date="2021-01-06T16:30:00Z">
                  <w:rPr>
                    <w:ins w:id="575" w:author="Kumar, Ashwani (Cognizant)" w:date="2021-01-06T16:22:00Z"/>
                  </w:rPr>
                </w:rPrChange>
              </w:rPr>
              <w:pPrChange w:id="576" w:author="Kumar, Ashwani (Cognizant)" w:date="2021-01-06T16:32:00Z">
                <w:pPr>
                  <w:ind w:firstLine="220"/>
                </w:pPr>
              </w:pPrChange>
            </w:pP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77" w:author="Kumar, Ashwani (Cognizant)" w:date="2021-01-06T16:23:00Z">
              <w:tcPr>
                <w:tcW w:w="2387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CDFCA62" w14:textId="55580E5D" w:rsidR="00BF636E" w:rsidRDefault="00BF636E">
            <w:pPr>
              <w:rPr>
                <w:ins w:id="578" w:author="Kumar, Ashwani (Cognizant)" w:date="2021-01-06T16:22:00Z"/>
                <w:color w:val="000000"/>
              </w:rPr>
              <w:pPrChange w:id="579" w:author="Kumar, Ashwani (Cognizant)" w:date="2021-01-06T16:32:00Z">
                <w:pPr>
                  <w:ind w:firstLine="220"/>
                </w:pPr>
              </w:pPrChange>
            </w:pPr>
            <w:ins w:id="580" w:author="Kumar, Ashwani (Cognizant)" w:date="2021-01-06T16:23:00Z">
              <w:r>
                <w:rPr>
                  <w:color w:val="000000"/>
                </w:rPr>
                <w:t>Post Examination Data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81" w:author="Kumar, Ashwani (Cognizant)" w:date="2021-01-06T16:23:00Z">
              <w:tcPr>
                <w:tcW w:w="1171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0641267" w14:textId="2E2BFC19" w:rsidR="00BF636E" w:rsidRDefault="00BF636E" w:rsidP="00BF636E">
            <w:pPr>
              <w:ind w:firstLine="220"/>
              <w:jc w:val="center"/>
              <w:rPr>
                <w:ins w:id="582" w:author="Kumar, Ashwani (Cognizant)" w:date="2021-01-06T16:22:00Z"/>
                <w:color w:val="000000"/>
              </w:rPr>
            </w:pPr>
            <w:ins w:id="583" w:author="Kumar, Ashwani (Cognizant)" w:date="2021-01-06T16:23:00Z">
              <w:r>
                <w:rPr>
                  <w:color w:val="000000"/>
                </w:rPr>
                <w:t>Supplier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84" w:author="Kumar, Ashwani (Cognizant)" w:date="2021-01-06T16:23:00Z">
              <w:tcPr>
                <w:tcW w:w="1171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A22DC8B" w14:textId="68731DA7" w:rsidR="00BF636E" w:rsidRDefault="00BF636E" w:rsidP="00BF636E">
            <w:pPr>
              <w:ind w:firstLine="220"/>
              <w:jc w:val="center"/>
              <w:rPr>
                <w:ins w:id="585" w:author="Kumar, Ashwani (Cognizant)" w:date="2021-01-06T16:22:00Z"/>
                <w:color w:val="000000"/>
              </w:rPr>
            </w:pPr>
            <w:ins w:id="586" w:author="Kumar, Ashwani (Cognizant)" w:date="2021-01-06T16:23:00Z">
              <w:r>
                <w:rPr>
                  <w:color w:val="000000"/>
                </w:rPr>
                <w:t>NR</w:t>
              </w:r>
            </w:ins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87" w:author="Kumar, Ashwani (Cognizant)" w:date="2021-01-06T16:23:00Z">
              <w:tcPr>
                <w:tcW w:w="4476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673CC9D" w14:textId="5848DC5E" w:rsidR="00BF636E" w:rsidRDefault="00677458" w:rsidP="00BF636E">
            <w:pPr>
              <w:ind w:firstLine="220"/>
              <w:rPr>
                <w:ins w:id="588" w:author="Kumar, Ashwani (Cognizant)" w:date="2021-01-06T16:22:00Z"/>
                <w:color w:val="000000"/>
              </w:rPr>
            </w:pPr>
            <w:ins w:id="589" w:author="Kumar, Ashwani (Cognizant)" w:date="2021-01-06T23:28:00Z">
              <w:r>
                <w:rPr>
                  <w:color w:val="000000"/>
                </w:rPr>
                <w:t>To post exam data files</w:t>
              </w:r>
            </w:ins>
            <w:ins w:id="590" w:author="Kumar, Ashwani (Cognizant)" w:date="2021-01-06T16:23:00Z">
              <w:r w:rsidR="00BF636E">
                <w:rPr>
                  <w:color w:val="000000"/>
                </w:rPr>
                <w:t xml:space="preserve"> </w:t>
              </w:r>
            </w:ins>
          </w:p>
        </w:tc>
      </w:tr>
      <w:tr w:rsidR="00BF636E" w14:paraId="534F000B" w14:textId="77777777" w:rsidTr="00BF636E">
        <w:tblPrEx>
          <w:tblW w:w="10036" w:type="dxa"/>
          <w:tblInd w:w="-1" w:type="dxa"/>
          <w:tblCellMar>
            <w:left w:w="0" w:type="dxa"/>
            <w:right w:w="0" w:type="dxa"/>
          </w:tblCellMar>
          <w:tblPrExChange w:id="591" w:author="Kumar, Ashwani (Cognizant)" w:date="2021-01-06T16:23:00Z">
            <w:tblPrEx>
              <w:tblW w:w="10036" w:type="dxa"/>
              <w:tblInd w:w="-1" w:type="dxa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84"/>
          <w:ins w:id="592" w:author="Kumar, Ashwani (Cognizant)" w:date="2021-01-06T16:22:00Z"/>
          <w:trPrChange w:id="593" w:author="Kumar, Ashwani (Cognizant)" w:date="2021-01-06T16:23:00Z">
            <w:trPr>
              <w:gridAfter w:val="0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94" w:author="Kumar, Ashwani (Cognizant)" w:date="2021-01-06T16:23:00Z">
              <w:tcPr>
                <w:tcW w:w="831" w:type="dxa"/>
                <w:gridSpan w:val="2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3E4984C6" w14:textId="2D1619C7" w:rsidR="00BF636E" w:rsidRPr="00BF636E" w:rsidRDefault="00BF636E">
            <w:pPr>
              <w:pStyle w:val="ListParagraph"/>
              <w:numPr>
                <w:ilvl w:val="0"/>
                <w:numId w:val="62"/>
              </w:numPr>
              <w:rPr>
                <w:ins w:id="595" w:author="Kumar, Ashwani (Cognizant)" w:date="2021-01-06T16:22:00Z"/>
                <w:color w:val="000000"/>
                <w:rPrChange w:id="596" w:author="Kumar, Ashwani (Cognizant)" w:date="2021-01-06T16:30:00Z">
                  <w:rPr>
                    <w:ins w:id="597" w:author="Kumar, Ashwani (Cognizant)" w:date="2021-01-06T16:22:00Z"/>
                  </w:rPr>
                </w:rPrChange>
              </w:rPr>
              <w:pPrChange w:id="598" w:author="Kumar, Ashwani (Cognizant)" w:date="2021-01-06T16:32:00Z">
                <w:pPr>
                  <w:ind w:firstLine="220"/>
                </w:pPr>
              </w:pPrChange>
            </w:pP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599" w:author="Kumar, Ashwani (Cognizant)" w:date="2021-01-06T16:23:00Z">
              <w:tcPr>
                <w:tcW w:w="2387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25777B1F" w14:textId="2BCD23E8" w:rsidR="00BF636E" w:rsidRDefault="00BF636E">
            <w:pPr>
              <w:rPr>
                <w:ins w:id="600" w:author="Kumar, Ashwani (Cognizant)" w:date="2021-01-06T16:22:00Z"/>
                <w:color w:val="000000"/>
              </w:rPr>
              <w:pPrChange w:id="601" w:author="Kumar, Ashwani (Cognizant)" w:date="2021-01-06T16:32:00Z">
                <w:pPr>
                  <w:ind w:firstLine="220"/>
                </w:pPr>
              </w:pPrChange>
            </w:pPr>
            <w:ins w:id="602" w:author="Kumar, Ashwani (Cognizant)" w:date="2021-01-06T16:23:00Z">
              <w:r>
                <w:rPr>
                  <w:color w:val="000000"/>
                </w:rPr>
                <w:t>Get Defect details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03" w:author="Kumar, Ashwani (Cognizant)" w:date="2021-01-06T16:23:00Z">
              <w:tcPr>
                <w:tcW w:w="1171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3BB09E8" w14:textId="2009354A" w:rsidR="00BF636E" w:rsidRDefault="00BF636E" w:rsidP="00BF636E">
            <w:pPr>
              <w:ind w:firstLine="220"/>
              <w:jc w:val="center"/>
              <w:rPr>
                <w:ins w:id="604" w:author="Kumar, Ashwani (Cognizant)" w:date="2021-01-06T16:22:00Z"/>
                <w:color w:val="000000"/>
              </w:rPr>
            </w:pPr>
            <w:ins w:id="605" w:author="Kumar, Ashwani (Cognizant)" w:date="2021-01-06T16:23:00Z">
              <w:r>
                <w:rPr>
                  <w:color w:val="000000"/>
                </w:rPr>
                <w:t>NR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06" w:author="Kumar, Ashwani (Cognizant)" w:date="2021-01-06T16:23:00Z">
              <w:tcPr>
                <w:tcW w:w="1171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9780B94" w14:textId="1C4E1853" w:rsidR="00BF636E" w:rsidRDefault="00BF636E" w:rsidP="00BF636E">
            <w:pPr>
              <w:ind w:firstLine="220"/>
              <w:jc w:val="center"/>
              <w:rPr>
                <w:ins w:id="607" w:author="Kumar, Ashwani (Cognizant)" w:date="2021-01-06T16:22:00Z"/>
                <w:color w:val="000000"/>
              </w:rPr>
            </w:pPr>
            <w:ins w:id="608" w:author="Kumar, Ashwani (Cognizant)" w:date="2021-01-06T16:23:00Z">
              <w:r>
                <w:rPr>
                  <w:color w:val="000000"/>
                </w:rPr>
                <w:t>Supplier</w:t>
              </w:r>
            </w:ins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09" w:author="Kumar, Ashwani (Cognizant)" w:date="2021-01-06T16:23:00Z">
              <w:tcPr>
                <w:tcW w:w="4476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3D61282C" w14:textId="7B07E3B8" w:rsidR="00BF636E" w:rsidRDefault="00BF636E" w:rsidP="00BF636E">
            <w:pPr>
              <w:ind w:firstLine="220"/>
              <w:rPr>
                <w:ins w:id="610" w:author="Kumar, Ashwani (Cognizant)" w:date="2021-01-06T16:22:00Z"/>
                <w:color w:val="000000"/>
              </w:rPr>
            </w:pPr>
            <w:ins w:id="611" w:author="Kumar, Ashwani (Cognizant)" w:date="2021-01-06T16:23:00Z">
              <w:r>
                <w:rPr>
                  <w:color w:val="000000"/>
                </w:rPr>
                <w:t>Latest update in defect tracker</w:t>
              </w:r>
            </w:ins>
          </w:p>
        </w:tc>
      </w:tr>
      <w:tr w:rsidR="00BF636E" w14:paraId="4FDE2ABF" w14:textId="77777777" w:rsidTr="00BF636E">
        <w:tblPrEx>
          <w:tblW w:w="10036" w:type="dxa"/>
          <w:tblInd w:w="-1" w:type="dxa"/>
          <w:tblCellMar>
            <w:left w:w="0" w:type="dxa"/>
            <w:right w:w="0" w:type="dxa"/>
          </w:tblCellMar>
          <w:tblPrExChange w:id="612" w:author="Kumar, Ashwani (Cognizant)" w:date="2021-01-06T16:23:00Z">
            <w:tblPrEx>
              <w:tblW w:w="10036" w:type="dxa"/>
              <w:tblInd w:w="-1" w:type="dxa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84"/>
          <w:ins w:id="613" w:author="Kumar, Ashwani (Cognizant)" w:date="2021-01-06T16:22:00Z"/>
          <w:trPrChange w:id="614" w:author="Kumar, Ashwani (Cognizant)" w:date="2021-01-06T16:23:00Z">
            <w:trPr>
              <w:gridAfter w:val="0"/>
              <w:trHeight w:val="284"/>
            </w:trPr>
          </w:trPrChange>
        </w:trPr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15" w:author="Kumar, Ashwani (Cognizant)" w:date="2021-01-06T16:23:00Z">
              <w:tcPr>
                <w:tcW w:w="831" w:type="dxa"/>
                <w:gridSpan w:val="2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8C17A98" w14:textId="43E7B225" w:rsidR="00BF636E" w:rsidRPr="00BF636E" w:rsidRDefault="00BF636E">
            <w:pPr>
              <w:pStyle w:val="ListParagraph"/>
              <w:numPr>
                <w:ilvl w:val="0"/>
                <w:numId w:val="62"/>
              </w:numPr>
              <w:rPr>
                <w:ins w:id="616" w:author="Kumar, Ashwani (Cognizant)" w:date="2021-01-06T16:22:00Z"/>
                <w:color w:val="000000"/>
                <w:rPrChange w:id="617" w:author="Kumar, Ashwani (Cognizant)" w:date="2021-01-06T16:30:00Z">
                  <w:rPr>
                    <w:ins w:id="618" w:author="Kumar, Ashwani (Cognizant)" w:date="2021-01-06T16:22:00Z"/>
                  </w:rPr>
                </w:rPrChange>
              </w:rPr>
              <w:pPrChange w:id="619" w:author="Kumar, Ashwani (Cognizant)" w:date="2021-01-06T16:32:00Z">
                <w:pPr>
                  <w:ind w:firstLine="220"/>
                </w:pPr>
              </w:pPrChange>
            </w:pP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20" w:author="Kumar, Ashwani (Cognizant)" w:date="2021-01-06T16:23:00Z">
              <w:tcPr>
                <w:tcW w:w="2387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188CF77" w14:textId="77E73FD6" w:rsidR="00BF636E" w:rsidRDefault="00BF636E">
            <w:pPr>
              <w:rPr>
                <w:ins w:id="621" w:author="Kumar, Ashwani (Cognizant)" w:date="2021-01-06T16:22:00Z"/>
                <w:color w:val="000000"/>
              </w:rPr>
              <w:pPrChange w:id="622" w:author="Kumar, Ashwani (Cognizant)" w:date="2021-01-06T16:32:00Z">
                <w:pPr>
                  <w:ind w:firstLine="220"/>
                </w:pPr>
              </w:pPrChange>
            </w:pPr>
            <w:ins w:id="623" w:author="Kumar, Ashwani (Cognizant)" w:date="2021-01-06T16:23:00Z">
              <w:r>
                <w:rPr>
                  <w:color w:val="000000"/>
                </w:rPr>
                <w:t>Get Recommendation details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24" w:author="Kumar, Ashwani (Cognizant)" w:date="2021-01-06T16:23:00Z">
              <w:tcPr>
                <w:tcW w:w="1171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88BF58E" w14:textId="3A05F53B" w:rsidR="00BF636E" w:rsidRDefault="00BF636E" w:rsidP="00BF636E">
            <w:pPr>
              <w:ind w:firstLine="220"/>
              <w:jc w:val="center"/>
              <w:rPr>
                <w:ins w:id="625" w:author="Kumar, Ashwani (Cognizant)" w:date="2021-01-06T16:22:00Z"/>
                <w:color w:val="000000"/>
              </w:rPr>
            </w:pPr>
            <w:ins w:id="626" w:author="Kumar, Ashwani (Cognizant)" w:date="2021-01-06T16:23:00Z">
              <w:r>
                <w:rPr>
                  <w:color w:val="000000"/>
                </w:rPr>
                <w:t>NR</w:t>
              </w:r>
            </w:ins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27" w:author="Kumar, Ashwani (Cognizant)" w:date="2021-01-06T16:23:00Z">
              <w:tcPr>
                <w:tcW w:w="1171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C57FC95" w14:textId="119DB353" w:rsidR="00BF636E" w:rsidRDefault="00BF636E" w:rsidP="00BF636E">
            <w:pPr>
              <w:ind w:firstLine="220"/>
              <w:jc w:val="center"/>
              <w:rPr>
                <w:ins w:id="628" w:author="Kumar, Ashwani (Cognizant)" w:date="2021-01-06T16:22:00Z"/>
                <w:color w:val="000000"/>
              </w:rPr>
            </w:pPr>
            <w:ins w:id="629" w:author="Kumar, Ashwani (Cognizant)" w:date="2021-01-06T16:23:00Z">
              <w:r>
                <w:rPr>
                  <w:color w:val="000000"/>
                </w:rPr>
                <w:t>Supplier</w:t>
              </w:r>
            </w:ins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630" w:author="Kumar, Ashwani (Cognizant)" w:date="2021-01-06T16:23:00Z">
              <w:tcPr>
                <w:tcW w:w="4476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681E294" w14:textId="69F5374A" w:rsidR="00BF636E" w:rsidRDefault="00BF636E" w:rsidP="00BF636E">
            <w:pPr>
              <w:ind w:firstLine="220"/>
              <w:rPr>
                <w:ins w:id="631" w:author="Kumar, Ashwani (Cognizant)" w:date="2021-01-06T16:22:00Z"/>
                <w:color w:val="000000"/>
              </w:rPr>
            </w:pPr>
            <w:ins w:id="632" w:author="Kumar, Ashwani (Cognizant)" w:date="2021-01-06T16:23:00Z">
              <w:r>
                <w:rPr>
                  <w:color w:val="000000"/>
                </w:rPr>
                <w:t>Latest update in recommendations review</w:t>
              </w:r>
            </w:ins>
          </w:p>
        </w:tc>
      </w:tr>
    </w:tbl>
    <w:p w14:paraId="5E4B808B" w14:textId="77777777" w:rsidR="00F87ECF" w:rsidRDefault="00F87ECF">
      <w:pPr>
        <w:rPr>
          <w:ins w:id="633" w:author="Yvan Van Hentenryck" w:date="2020-12-29T10:35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634" w:author="Yvan Van Hentenryck" w:date="2020-12-29T10:35:00Z">
        <w:r>
          <w:br w:type="page"/>
        </w:r>
      </w:ins>
    </w:p>
    <w:p w14:paraId="5DC8F62A" w14:textId="4F1CF2AA" w:rsidR="00B12260" w:rsidRDefault="00B12260" w:rsidP="00195552">
      <w:pPr>
        <w:pStyle w:val="Heading1"/>
        <w:rPr>
          <w:ins w:id="635" w:author="Yvan Van Hentenryck" w:date="2020-12-29T11:04:00Z"/>
        </w:rPr>
      </w:pPr>
      <w:bookmarkStart w:id="636" w:name="_Toc60868705"/>
      <w:ins w:id="637" w:author="Yvan Van Hentenryck" w:date="2020-12-29T11:04:00Z">
        <w:r>
          <w:lastRenderedPageBreak/>
          <w:t>API</w:t>
        </w:r>
      </w:ins>
      <w:ins w:id="638" w:author="Yvan Van Hentenryck" w:date="2020-12-29T11:06:00Z">
        <w:r>
          <w:t>s</w:t>
        </w:r>
      </w:ins>
      <w:ins w:id="639" w:author="Yvan Van Hentenryck" w:date="2020-12-29T11:04:00Z">
        <w:r>
          <w:t xml:space="preserve"> Description</w:t>
        </w:r>
        <w:bookmarkEnd w:id="636"/>
      </w:ins>
    </w:p>
    <w:p w14:paraId="61E32BC5" w14:textId="66080C33" w:rsidR="00F61805" w:rsidRPr="00A10A4D" w:rsidRDefault="00F61805">
      <w:pPr>
        <w:pStyle w:val="Heading2"/>
        <w:pPrChange w:id="640" w:author="Yvan Van Hentenryck" w:date="2020-12-29T11:04:00Z">
          <w:pPr>
            <w:pStyle w:val="Heading1"/>
          </w:pPr>
        </w:pPrChange>
      </w:pPr>
      <w:bookmarkStart w:id="641" w:name="_Toc60868706"/>
      <w:r w:rsidRPr="00A10A4D">
        <w:t xml:space="preserve">API </w:t>
      </w:r>
      <w:bookmarkEnd w:id="276"/>
      <w:r w:rsidR="00A75CEB" w:rsidRPr="00A10A4D">
        <w:t xml:space="preserve">Resource </w:t>
      </w:r>
      <w:r w:rsidRPr="00A10A4D">
        <w:t>Specification</w:t>
      </w:r>
      <w:r w:rsidR="00055AB1" w:rsidRPr="00A10A4D">
        <w:t xml:space="preserve"> - </w:t>
      </w:r>
      <w:r w:rsidR="00195552" w:rsidRPr="00195552">
        <w:rPr>
          <w:rFonts w:asciiTheme="minorHAnsi" w:hAnsiTheme="minorHAnsi" w:cstheme="minorHAnsi"/>
        </w:rPr>
        <w:t>Get Task List</w:t>
      </w:r>
      <w:bookmarkEnd w:id="641"/>
    </w:p>
    <w:p w14:paraId="7BCD3067" w14:textId="1A0FFC85" w:rsidR="00F61805" w:rsidRPr="00A10A4D" w:rsidRDefault="000A505A">
      <w:pPr>
        <w:pStyle w:val="Heading3"/>
        <w:pPrChange w:id="642" w:author="Yvan Van Hentenryck" w:date="2020-12-29T11:04:00Z">
          <w:pPr>
            <w:pStyle w:val="Heading2"/>
          </w:pPr>
        </w:pPrChange>
      </w:pPr>
      <w:bookmarkStart w:id="643" w:name="_Toc357419947"/>
      <w:bookmarkStart w:id="644" w:name="_Toc357420168"/>
      <w:bookmarkStart w:id="645" w:name="_Toc357420344"/>
      <w:bookmarkStart w:id="646" w:name="_Toc357420547"/>
      <w:bookmarkStart w:id="647" w:name="_Toc357424120"/>
      <w:bookmarkStart w:id="648" w:name="_Toc357419953"/>
      <w:bookmarkStart w:id="649" w:name="_Toc357420174"/>
      <w:bookmarkStart w:id="650" w:name="_Toc357420350"/>
      <w:bookmarkStart w:id="651" w:name="_Toc357420553"/>
      <w:bookmarkStart w:id="652" w:name="_Toc357424126"/>
      <w:bookmarkStart w:id="653" w:name="_Toc357419954"/>
      <w:bookmarkStart w:id="654" w:name="_Toc357420175"/>
      <w:bookmarkStart w:id="655" w:name="_Toc357420351"/>
      <w:bookmarkStart w:id="656" w:name="_Toc357420554"/>
      <w:bookmarkStart w:id="657" w:name="_Toc357424127"/>
      <w:bookmarkStart w:id="658" w:name="_Toc60868707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r w:rsidRPr="00A10A4D">
        <w:t>Description</w:t>
      </w:r>
      <w:bookmarkEnd w:id="6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055AB1" w:rsidRPr="00A10A4D" w14:paraId="18BE2A49" w14:textId="77777777" w:rsidTr="00055AB1">
        <w:tc>
          <w:tcPr>
            <w:tcW w:w="1980" w:type="dxa"/>
            <w:shd w:val="clear" w:color="auto" w:fill="D9D9D9" w:themeFill="background1" w:themeFillShade="D9"/>
          </w:tcPr>
          <w:p w14:paraId="7547E963" w14:textId="13D087A6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API Name</w:t>
            </w:r>
          </w:p>
        </w:tc>
        <w:tc>
          <w:tcPr>
            <w:tcW w:w="7036" w:type="dxa"/>
            <w:shd w:val="clear" w:color="auto" w:fill="auto"/>
            <w:vAlign w:val="bottom"/>
          </w:tcPr>
          <w:p w14:paraId="62D1768F" w14:textId="76589B42" w:rsidR="00055AB1" w:rsidRPr="00A10A4D" w:rsidRDefault="00055AB1" w:rsidP="00055AB1">
            <w:pPr>
              <w:rPr>
                <w:rFonts w:cstheme="minorHAnsi"/>
              </w:rPr>
            </w:pPr>
            <w:proofErr w:type="spellStart"/>
            <w:r w:rsidRPr="00A10A4D">
              <w:rPr>
                <w:rFonts w:cstheme="minorHAnsi"/>
              </w:rPr>
              <w:t>GetTaskListForSupplier</w:t>
            </w:r>
            <w:proofErr w:type="spellEnd"/>
          </w:p>
        </w:tc>
      </w:tr>
      <w:tr w:rsidR="00055AB1" w:rsidRPr="00A10A4D" w14:paraId="40D5217F" w14:textId="77777777" w:rsidTr="6D9593C3">
        <w:tc>
          <w:tcPr>
            <w:tcW w:w="1980" w:type="dxa"/>
            <w:shd w:val="clear" w:color="auto" w:fill="D9D9D9" w:themeFill="background1" w:themeFillShade="D9"/>
          </w:tcPr>
          <w:p w14:paraId="6CB6E31D" w14:textId="490694AD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Resource Name</w:t>
            </w:r>
          </w:p>
        </w:tc>
        <w:tc>
          <w:tcPr>
            <w:tcW w:w="7036" w:type="dxa"/>
            <w:shd w:val="clear" w:color="auto" w:fill="auto"/>
          </w:tcPr>
          <w:p w14:paraId="3F33C9E5" w14:textId="09AE2B5F" w:rsidR="00055AB1" w:rsidRPr="00A10A4D" w:rsidRDefault="00FD157F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Task L</w:t>
            </w:r>
            <w:r w:rsidR="00055AB1" w:rsidRPr="00A10A4D">
              <w:rPr>
                <w:rFonts w:cstheme="minorHAnsi"/>
              </w:rPr>
              <w:t>ist</w:t>
            </w:r>
          </w:p>
        </w:tc>
      </w:tr>
      <w:tr w:rsidR="00055AB1" w:rsidRPr="00A10A4D" w14:paraId="42CA94B6" w14:textId="77777777" w:rsidTr="6D9593C3">
        <w:tc>
          <w:tcPr>
            <w:tcW w:w="1980" w:type="dxa"/>
            <w:shd w:val="clear" w:color="auto" w:fill="D9D9D9" w:themeFill="background1" w:themeFillShade="D9"/>
          </w:tcPr>
          <w:p w14:paraId="5269004B" w14:textId="7BAE33E8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Publisher</w:t>
            </w:r>
          </w:p>
        </w:tc>
        <w:tc>
          <w:tcPr>
            <w:tcW w:w="7036" w:type="dxa"/>
            <w:shd w:val="clear" w:color="auto" w:fill="auto"/>
          </w:tcPr>
          <w:p w14:paraId="213D2BEB" w14:textId="1A79CB2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Network Rail</w:t>
            </w:r>
          </w:p>
        </w:tc>
      </w:tr>
      <w:tr w:rsidR="00055AB1" w:rsidRPr="00A10A4D" w14:paraId="7DE51557" w14:textId="77777777" w:rsidTr="6D9593C3">
        <w:tc>
          <w:tcPr>
            <w:tcW w:w="1980" w:type="dxa"/>
            <w:shd w:val="clear" w:color="auto" w:fill="D9D9D9" w:themeFill="background1" w:themeFillShade="D9"/>
          </w:tcPr>
          <w:p w14:paraId="56DDBD37" w14:textId="721F7DEE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Subscriber</w:t>
            </w:r>
          </w:p>
        </w:tc>
        <w:tc>
          <w:tcPr>
            <w:tcW w:w="7036" w:type="dxa"/>
            <w:shd w:val="clear" w:color="auto" w:fill="auto"/>
          </w:tcPr>
          <w:p w14:paraId="13B0BA3B" w14:textId="2D97F202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Supplier</w:t>
            </w:r>
          </w:p>
        </w:tc>
      </w:tr>
      <w:tr w:rsidR="00055AB1" w:rsidRPr="00A10A4D" w14:paraId="52FF37DD" w14:textId="77777777" w:rsidTr="6D9593C3">
        <w:tc>
          <w:tcPr>
            <w:tcW w:w="1980" w:type="dxa"/>
            <w:shd w:val="clear" w:color="auto" w:fill="D9D9D9" w:themeFill="background1" w:themeFillShade="D9"/>
          </w:tcPr>
          <w:p w14:paraId="59B5D33D" w14:textId="28F43A21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Peak Throughput</w:t>
            </w:r>
          </w:p>
        </w:tc>
        <w:tc>
          <w:tcPr>
            <w:tcW w:w="7036" w:type="dxa"/>
            <w:shd w:val="clear" w:color="auto" w:fill="auto"/>
          </w:tcPr>
          <w:p w14:paraId="2F75BDCD" w14:textId="071EDFBF" w:rsidR="00055AB1" w:rsidRPr="00A10A4D" w:rsidRDefault="00EA73CE" w:rsidP="00055AB1">
            <w:pPr>
              <w:rPr>
                <w:rFonts w:cstheme="minorHAnsi"/>
              </w:rPr>
            </w:pPr>
            <w:del w:id="659" w:author="Kumar, Ashwani (Cognizant)" w:date="2021-01-06T14:14:00Z">
              <w:r w:rsidDel="00CC0ACE">
                <w:rPr>
                  <w:rFonts w:cstheme="minorHAnsi"/>
                </w:rPr>
                <w:delText>Network Rail to confirm. Up to 200K records</w:delText>
              </w:r>
              <w:r w:rsidR="00055AB1" w:rsidRPr="00A10A4D" w:rsidDel="00CC0ACE">
                <w:rPr>
                  <w:rFonts w:cstheme="minorHAnsi"/>
                </w:rPr>
                <w:delText xml:space="preserve"> per Task List. Expect they will all be loaded in a short time period.</w:delText>
              </w:r>
            </w:del>
            <w:ins w:id="660" w:author="Kumar, Ashwani (Cognizant)" w:date="2021-01-06T14:14:00Z">
              <w:r w:rsidR="00CC0ACE">
                <w:rPr>
                  <w:rFonts w:cstheme="minorHAnsi"/>
                </w:rPr>
                <w:t>Max number of output records wi</w:t>
              </w:r>
            </w:ins>
            <w:ins w:id="661" w:author="Kumar, Ashwani (Cognizant)" w:date="2021-01-06T14:15:00Z">
              <w:r w:rsidR="00CC0ACE">
                <w:rPr>
                  <w:rFonts w:cstheme="minorHAnsi"/>
                </w:rPr>
                <w:t>ll be based on the Azure Service Limitation. Web APIs will implement paging to overcome any limitations</w:t>
              </w:r>
            </w:ins>
          </w:p>
        </w:tc>
      </w:tr>
      <w:tr w:rsidR="00055AB1" w:rsidRPr="00A10A4D" w14:paraId="14C20179" w14:textId="77777777" w:rsidTr="6D9593C3">
        <w:tc>
          <w:tcPr>
            <w:tcW w:w="1980" w:type="dxa"/>
            <w:shd w:val="clear" w:color="auto" w:fill="D9D9D9" w:themeFill="background1" w:themeFillShade="D9"/>
          </w:tcPr>
          <w:p w14:paraId="0F19242C" w14:textId="0AF52DF1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Granularity</w:t>
            </w:r>
          </w:p>
        </w:tc>
        <w:tc>
          <w:tcPr>
            <w:tcW w:w="7036" w:type="dxa"/>
            <w:shd w:val="clear" w:color="auto" w:fill="auto"/>
          </w:tcPr>
          <w:p w14:paraId="528D60A8" w14:textId="07A7DFD7" w:rsidR="00055AB1" w:rsidRPr="00A10A4D" w:rsidRDefault="00410826" w:rsidP="00055AB1">
            <w:pPr>
              <w:rPr>
                <w:rFonts w:cstheme="minorHAnsi"/>
              </w:rPr>
            </w:pPr>
            <w:r>
              <w:rPr>
                <w:rFonts w:cstheme="minorHAnsi"/>
              </w:rPr>
              <w:t>Task list contains route specifics task for corresponding suppliers</w:t>
            </w:r>
            <w:r>
              <w:rPr>
                <w:rFonts w:cstheme="minorHAnsi"/>
              </w:rPr>
              <w:br/>
              <w:t>Lowest granularity in task list is record at examination level</w:t>
            </w:r>
          </w:p>
        </w:tc>
      </w:tr>
      <w:tr w:rsidR="00055AB1" w:rsidRPr="00A10A4D" w14:paraId="08B1453E" w14:textId="77777777" w:rsidTr="6D9593C3">
        <w:tc>
          <w:tcPr>
            <w:tcW w:w="1980" w:type="dxa"/>
            <w:shd w:val="clear" w:color="auto" w:fill="D9D9D9" w:themeFill="background1" w:themeFillShade="D9"/>
          </w:tcPr>
          <w:p w14:paraId="65E4E41A" w14:textId="525E7D44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Additional notes</w:t>
            </w:r>
          </w:p>
        </w:tc>
        <w:tc>
          <w:tcPr>
            <w:tcW w:w="7036" w:type="dxa"/>
            <w:shd w:val="clear" w:color="auto" w:fill="auto"/>
          </w:tcPr>
          <w:p w14:paraId="190FA81E" w14:textId="7AD8C386" w:rsidR="00055AB1" w:rsidRPr="00A10A4D" w:rsidRDefault="00055AB1" w:rsidP="00055AB1">
            <w:pPr>
              <w:rPr>
                <w:rFonts w:cstheme="minorHAnsi"/>
              </w:rPr>
            </w:pPr>
          </w:p>
        </w:tc>
      </w:tr>
    </w:tbl>
    <w:p w14:paraId="45985AE1" w14:textId="77777777" w:rsidR="00BE43D0" w:rsidRPr="00A10A4D" w:rsidRDefault="00BE43D0" w:rsidP="00F61805">
      <w:pPr>
        <w:rPr>
          <w:rFonts w:cstheme="minorHAnsi"/>
          <w:sz w:val="24"/>
          <w:szCs w:val="24"/>
        </w:rPr>
      </w:pPr>
    </w:p>
    <w:p w14:paraId="2240CAD6" w14:textId="3750F76F" w:rsidR="00F61805" w:rsidRPr="00A10A4D" w:rsidRDefault="000A505A">
      <w:pPr>
        <w:pStyle w:val="Heading3"/>
        <w:pPrChange w:id="662" w:author="Yvan Van Hentenryck" w:date="2020-12-29T11:04:00Z">
          <w:pPr>
            <w:pStyle w:val="Heading2"/>
          </w:pPr>
        </w:pPrChange>
      </w:pPr>
      <w:bookmarkStart w:id="663" w:name="_Toc60868708"/>
      <w:r w:rsidRPr="00A10A4D">
        <w:t>Technical Definition</w:t>
      </w:r>
      <w:bookmarkEnd w:id="663"/>
    </w:p>
    <w:p w14:paraId="68AC4A57" w14:textId="5C739594" w:rsidR="00F61805" w:rsidRPr="00A10A4D" w:rsidRDefault="00930AFD">
      <w:pPr>
        <w:pStyle w:val="Heading4"/>
        <w:pPrChange w:id="664" w:author="Yvan Van Hentenryck" w:date="2020-12-29T11:04:00Z">
          <w:pPr>
            <w:pStyle w:val="Heading3"/>
          </w:pPr>
        </w:pPrChange>
      </w:pPr>
      <w:r w:rsidRPr="00A10A4D">
        <w:t>Access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F61805" w:rsidRPr="00A10A4D" w14:paraId="54F64FFA" w14:textId="77777777" w:rsidTr="6D9593C3">
        <w:tc>
          <w:tcPr>
            <w:tcW w:w="2972" w:type="dxa"/>
            <w:shd w:val="clear" w:color="auto" w:fill="D9D9D9" w:themeFill="background1" w:themeFillShade="D9"/>
          </w:tcPr>
          <w:p w14:paraId="41EF029E" w14:textId="77777777" w:rsidR="00B34DFC" w:rsidRPr="00A10A4D" w:rsidRDefault="00B34DFC" w:rsidP="00B34DFC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Path</w:t>
            </w:r>
          </w:p>
          <w:p w14:paraId="34ACCBE4" w14:textId="09442C43" w:rsidR="00F61805" w:rsidRPr="00A10A4D" w:rsidRDefault="00B34DFC" w:rsidP="00B34DFC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(API/Version/Resource)</w:t>
            </w:r>
          </w:p>
        </w:tc>
        <w:tc>
          <w:tcPr>
            <w:tcW w:w="6044" w:type="dxa"/>
            <w:shd w:val="clear" w:color="auto" w:fill="auto"/>
          </w:tcPr>
          <w:p w14:paraId="6416ACF6" w14:textId="1520CF5A" w:rsidR="00F61805" w:rsidRPr="00A10A4D" w:rsidRDefault="6D9593C3" w:rsidP="00E01BC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/</w:t>
            </w:r>
            <w:r w:rsidR="00055AB1" w:rsidRPr="00A10A4D">
              <w:rPr>
                <w:rFonts w:cstheme="minorHAnsi"/>
              </w:rPr>
              <w:t xml:space="preserve"> Supplier</w:t>
            </w:r>
            <w:r w:rsidRPr="00A10A4D">
              <w:rPr>
                <w:rFonts w:cstheme="minorHAnsi"/>
              </w:rPr>
              <w:t>/</w:t>
            </w:r>
            <w:proofErr w:type="spellStart"/>
            <w:r w:rsidR="00055AB1" w:rsidRPr="00A10A4D">
              <w:rPr>
                <w:rFonts w:cstheme="minorHAnsi"/>
              </w:rPr>
              <w:t>GetTaskListForSupplier</w:t>
            </w:r>
            <w:proofErr w:type="spellEnd"/>
          </w:p>
        </w:tc>
      </w:tr>
      <w:tr w:rsidR="00F61805" w:rsidRPr="00A10A4D" w14:paraId="3C78F6E3" w14:textId="77777777" w:rsidTr="6D9593C3">
        <w:tc>
          <w:tcPr>
            <w:tcW w:w="2972" w:type="dxa"/>
            <w:shd w:val="clear" w:color="auto" w:fill="D9D9D9" w:themeFill="background1" w:themeFillShade="D9"/>
          </w:tcPr>
          <w:p w14:paraId="60859A89" w14:textId="77777777" w:rsidR="00F61805" w:rsidRPr="00A10A4D" w:rsidRDefault="00F61805" w:rsidP="00F6180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Verb</w:t>
            </w:r>
          </w:p>
        </w:tc>
        <w:tc>
          <w:tcPr>
            <w:tcW w:w="6044" w:type="dxa"/>
            <w:shd w:val="clear" w:color="auto" w:fill="auto"/>
          </w:tcPr>
          <w:p w14:paraId="00865509" w14:textId="239B32B9" w:rsidR="00F61805" w:rsidRPr="00A10A4D" w:rsidRDefault="00410826" w:rsidP="00F61805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</w:tr>
      <w:tr w:rsidR="00F61805" w:rsidRPr="00A10A4D" w14:paraId="2B1279F1" w14:textId="77777777" w:rsidTr="6D9593C3">
        <w:tc>
          <w:tcPr>
            <w:tcW w:w="2972" w:type="dxa"/>
            <w:shd w:val="clear" w:color="auto" w:fill="D9D9D9" w:themeFill="background1" w:themeFillShade="D9"/>
          </w:tcPr>
          <w:p w14:paraId="36D22CEC" w14:textId="77777777" w:rsidR="00F61805" w:rsidRPr="00A10A4D" w:rsidRDefault="00F61805" w:rsidP="00F6180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Scope</w:t>
            </w:r>
          </w:p>
        </w:tc>
        <w:tc>
          <w:tcPr>
            <w:tcW w:w="6044" w:type="dxa"/>
            <w:shd w:val="clear" w:color="auto" w:fill="auto"/>
          </w:tcPr>
          <w:p w14:paraId="38122497" w14:textId="19A716D3" w:rsidR="00F61805" w:rsidRPr="00A10A4D" w:rsidRDefault="00E01BC5" w:rsidP="00F6180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Task List</w:t>
            </w:r>
            <w:r w:rsidR="00B12422" w:rsidRPr="00A10A4D">
              <w:rPr>
                <w:rFonts w:cstheme="minorHAnsi"/>
              </w:rPr>
              <w:t xml:space="preserve"> data</w:t>
            </w:r>
          </w:p>
        </w:tc>
      </w:tr>
      <w:tr w:rsidR="00930AFD" w:rsidRPr="00A10A4D" w14:paraId="73342CFE" w14:textId="77777777" w:rsidTr="6D9593C3">
        <w:tc>
          <w:tcPr>
            <w:tcW w:w="2972" w:type="dxa"/>
            <w:shd w:val="clear" w:color="auto" w:fill="D9D9D9" w:themeFill="background1" w:themeFillShade="D9"/>
          </w:tcPr>
          <w:p w14:paraId="75131D3F" w14:textId="5BEC082C" w:rsidR="00930AFD" w:rsidRPr="00A10A4D" w:rsidRDefault="00930AFD" w:rsidP="00F6180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Response Format</w:t>
            </w:r>
          </w:p>
        </w:tc>
        <w:tc>
          <w:tcPr>
            <w:tcW w:w="6044" w:type="dxa"/>
            <w:shd w:val="clear" w:color="auto" w:fill="auto"/>
          </w:tcPr>
          <w:p w14:paraId="7955FF68" w14:textId="090261D8" w:rsidR="00930AFD" w:rsidRPr="00A10A4D" w:rsidRDefault="00930AFD" w:rsidP="00F6180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JSON</w:t>
            </w:r>
          </w:p>
        </w:tc>
      </w:tr>
    </w:tbl>
    <w:p w14:paraId="7EDCD828" w14:textId="77777777" w:rsidR="00F61805" w:rsidRPr="00A10A4D" w:rsidRDefault="00F61805" w:rsidP="00F61805">
      <w:pPr>
        <w:rPr>
          <w:rFonts w:cstheme="minorHAnsi"/>
        </w:rPr>
      </w:pPr>
    </w:p>
    <w:p w14:paraId="3E8D4C40" w14:textId="3611F8AD" w:rsidR="00B34DFC" w:rsidRPr="00A10A4D" w:rsidRDefault="00B34DFC">
      <w:pPr>
        <w:rPr>
          <w:rFonts w:eastAsia="MS PGothic" w:cstheme="minorHAnsi"/>
          <w:b/>
          <w:bCs/>
          <w:i/>
          <w:color w:val="505150"/>
          <w:sz w:val="24"/>
          <w:szCs w:val="24"/>
          <w:lang w:val="en-US" w:eastAsia="ja-JP"/>
        </w:rPr>
      </w:pPr>
      <w:r w:rsidRPr="00A10A4D">
        <w:rPr>
          <w:rFonts w:cstheme="minorHAnsi"/>
        </w:rPr>
        <w:br w:type="page"/>
      </w:r>
    </w:p>
    <w:p w14:paraId="6A7DCBF4" w14:textId="77777777" w:rsidR="00F61805" w:rsidRPr="00A10A4D" w:rsidRDefault="00F61805" w:rsidP="00F61805">
      <w:pPr>
        <w:pStyle w:val="Head02"/>
        <w:rPr>
          <w:rFonts w:asciiTheme="minorHAnsi" w:hAnsiTheme="minorHAnsi" w:cstheme="minorHAnsi"/>
        </w:rPr>
      </w:pPr>
    </w:p>
    <w:p w14:paraId="4DB2FA5B" w14:textId="19EA0EFC" w:rsidR="00F61805" w:rsidRPr="00A10A4D" w:rsidRDefault="00930AFD">
      <w:pPr>
        <w:pStyle w:val="Heading4"/>
        <w:pPrChange w:id="665" w:author="Yvan Van Hentenryck" w:date="2020-12-29T11:04:00Z">
          <w:pPr>
            <w:pStyle w:val="Heading3"/>
          </w:pPr>
        </w:pPrChange>
      </w:pPr>
      <w:r w:rsidRPr="00A10A4D">
        <w:t>Message Specification</w:t>
      </w:r>
    </w:p>
    <w:p w14:paraId="2BC8EF93" w14:textId="73F1011D" w:rsidR="00930AFD" w:rsidRPr="00A10A4D" w:rsidRDefault="00930AFD" w:rsidP="00930AFD">
      <w:pPr>
        <w:rPr>
          <w:rFonts w:cstheme="minorHAnsi"/>
        </w:rPr>
      </w:pPr>
    </w:p>
    <w:tbl>
      <w:tblPr>
        <w:tblW w:w="47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66" w:author="Kumar, Ashwani (Cognizant)" w:date="2021-01-05T12:56:00Z">
          <w:tblPr>
            <w:tblW w:w="543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228"/>
        <w:gridCol w:w="2070"/>
        <w:gridCol w:w="1758"/>
        <w:gridCol w:w="1511"/>
        <w:tblGridChange w:id="667">
          <w:tblGrid>
            <w:gridCol w:w="3228"/>
            <w:gridCol w:w="2069"/>
            <w:gridCol w:w="1"/>
            <w:gridCol w:w="1757"/>
            <w:gridCol w:w="1"/>
            <w:gridCol w:w="1511"/>
          </w:tblGrid>
        </w:tblGridChange>
      </w:tblGrid>
      <w:tr w:rsidR="008A2579" w:rsidRPr="00A10A4D" w14:paraId="417F118E" w14:textId="3D6D74E5" w:rsidTr="008A2579">
        <w:trPr>
          <w:trHeight w:val="296"/>
          <w:trPrChange w:id="668" w:author="Kumar, Ashwani (Cognizant)" w:date="2021-01-05T12:56:00Z">
            <w:trPr>
              <w:trHeight w:val="296"/>
            </w:trPr>
          </w:trPrChange>
        </w:trPr>
        <w:tc>
          <w:tcPr>
            <w:tcW w:w="1884" w:type="pct"/>
            <w:shd w:val="clear" w:color="auto" w:fill="CCCCCC"/>
            <w:tcPrChange w:id="669" w:author="Kumar, Ashwani (Cognizant)" w:date="2021-01-05T12:56:00Z">
              <w:tcPr>
                <w:tcW w:w="1655" w:type="pct"/>
                <w:shd w:val="clear" w:color="auto" w:fill="CCCCCC"/>
              </w:tcPr>
            </w:tcPrChange>
          </w:tcPr>
          <w:p w14:paraId="59E05AAD" w14:textId="1592A49F" w:rsidR="008A2579" w:rsidRPr="00A10A4D" w:rsidRDefault="008A2579" w:rsidP="00B5360A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Name</w:t>
            </w:r>
          </w:p>
        </w:tc>
        <w:tc>
          <w:tcPr>
            <w:tcW w:w="1208" w:type="pct"/>
            <w:shd w:val="clear" w:color="auto" w:fill="CCCCCC"/>
            <w:tcPrChange w:id="670" w:author="Kumar, Ashwani (Cognizant)" w:date="2021-01-05T12:56:00Z">
              <w:tcPr>
                <w:tcW w:w="1064" w:type="pct"/>
                <w:shd w:val="clear" w:color="auto" w:fill="CCCCCC"/>
              </w:tcPr>
            </w:tcPrChange>
          </w:tcPr>
          <w:p w14:paraId="1795176F" w14:textId="30880BB1" w:rsidR="008A2579" w:rsidRPr="00A10A4D" w:rsidRDefault="008A2579" w:rsidP="001C536B">
            <w:pPr>
              <w:tabs>
                <w:tab w:val="left" w:pos="91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Values</w:t>
            </w:r>
          </w:p>
        </w:tc>
        <w:tc>
          <w:tcPr>
            <w:tcW w:w="1026" w:type="pct"/>
            <w:shd w:val="clear" w:color="auto" w:fill="CCCCCC"/>
            <w:tcPrChange w:id="671" w:author="Kumar, Ashwani (Cognizant)" w:date="2021-01-05T12:56:00Z">
              <w:tcPr>
                <w:tcW w:w="869" w:type="pct"/>
                <w:gridSpan w:val="2"/>
                <w:shd w:val="clear" w:color="auto" w:fill="CCCCCC"/>
              </w:tcPr>
            </w:tcPrChange>
          </w:tcPr>
          <w:p w14:paraId="6D67EDD9" w14:textId="29D8CBEB" w:rsidR="008A2579" w:rsidRPr="00A10A4D" w:rsidRDefault="008A2579" w:rsidP="001C536B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Value Data type</w:t>
            </w:r>
          </w:p>
        </w:tc>
        <w:tc>
          <w:tcPr>
            <w:tcW w:w="882" w:type="pct"/>
            <w:shd w:val="clear" w:color="auto" w:fill="CCCCCC"/>
            <w:tcPrChange w:id="672" w:author="Kumar, Ashwani (Cognizant)" w:date="2021-01-05T12:56:00Z">
              <w:tcPr>
                <w:tcW w:w="780" w:type="pct"/>
                <w:gridSpan w:val="2"/>
                <w:shd w:val="clear" w:color="auto" w:fill="CCCCCC"/>
              </w:tcPr>
            </w:tcPrChange>
          </w:tcPr>
          <w:p w14:paraId="2B2A516E" w14:textId="77680A81" w:rsidR="008A2579" w:rsidRPr="00A10A4D" w:rsidRDefault="008A2579" w:rsidP="001C536B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Length</w:t>
            </w:r>
          </w:p>
        </w:tc>
      </w:tr>
      <w:tr w:rsidR="008A2579" w:rsidRPr="00A10A4D" w14:paraId="4F2AAB26" w14:textId="1182B371" w:rsidTr="0075451E">
        <w:trPr>
          <w:trHeight w:val="260"/>
          <w:trPrChange w:id="673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674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2D157A4" w14:textId="40405CA0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Route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675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3397A01" w14:textId="0CC1A086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676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2CB735BF" w14:textId="2D21D59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677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5E2ABEA8" w14:textId="060C74C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8A2579" w:rsidRPr="00A10A4D" w14:paraId="6C704AB1" w14:textId="77777777" w:rsidTr="0075451E">
        <w:trPr>
          <w:trHeight w:val="260"/>
          <w:trPrChange w:id="678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679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49E8F14" w14:textId="002E447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ELR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680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FDCC2B9" w14:textId="7B37F3FE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681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083BCA16" w14:textId="241DECD4" w:rsidR="008A2579" w:rsidRPr="00A24E60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A24E60"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682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3A01A6FF" w14:textId="65207818" w:rsidR="008A2579" w:rsidRPr="00A24E60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683" w:author="Kumar, Ashwani (Cognizant)" w:date="2021-01-05T12:52:00Z">
              <w:r w:rsidRPr="00A24E60" w:rsidDel="00616E38">
                <w:rPr>
                  <w:rFonts w:ascii="Calibri" w:hAnsi="Calibri"/>
                </w:rPr>
                <w:delText>12</w:delText>
              </w:r>
            </w:del>
            <w:ins w:id="684" w:author="Kumar, Ashwani (Cognizant)" w:date="2021-01-05T12:52:00Z">
              <w:r w:rsidRPr="00A24E60">
                <w:rPr>
                  <w:rFonts w:ascii="Calibri" w:hAnsi="Calibri"/>
                </w:rPr>
                <w:t>4</w:t>
              </w:r>
            </w:ins>
          </w:p>
        </w:tc>
      </w:tr>
      <w:tr w:rsidR="00A24E60" w:rsidRPr="00A10A4D" w14:paraId="51D74EFE" w14:textId="77777777" w:rsidTr="0075451E">
        <w:trPr>
          <w:trHeight w:val="260"/>
          <w:ins w:id="685" w:author="Kumar, Ashwani (Cognizant)" w:date="2021-01-07T13:02:00Z"/>
        </w:trPr>
        <w:tc>
          <w:tcPr>
            <w:tcW w:w="1884" w:type="pct"/>
            <w:shd w:val="clear" w:color="auto" w:fill="FBE4D5" w:themeFill="accent2" w:themeFillTint="33"/>
            <w:vAlign w:val="bottom"/>
          </w:tcPr>
          <w:p w14:paraId="54A0B0FA" w14:textId="0FA04A6C" w:rsidR="00A24E60" w:rsidRPr="001A089B" w:rsidRDefault="00A24E60" w:rsidP="00120295">
            <w:pPr>
              <w:rPr>
                <w:ins w:id="686" w:author="Kumar, Ashwani (Cognizant)" w:date="2021-01-07T13:02:00Z"/>
                <w:rFonts w:cs="Arial"/>
                <w:sz w:val="18"/>
                <w:szCs w:val="18"/>
              </w:rPr>
            </w:pPr>
            <w:ins w:id="687" w:author="Kumar, Ashwani (Cognizant)" w:date="2021-01-07T13:02:00Z">
              <w:r>
                <w:rPr>
                  <w:rFonts w:cs="Arial"/>
                  <w:sz w:val="18"/>
                  <w:szCs w:val="18"/>
                </w:rPr>
                <w:t>AREA</w:t>
              </w:r>
            </w:ins>
          </w:p>
        </w:tc>
        <w:tc>
          <w:tcPr>
            <w:tcW w:w="1208" w:type="pct"/>
            <w:shd w:val="clear" w:color="auto" w:fill="FBE4D5" w:themeFill="accent2" w:themeFillTint="33"/>
            <w:vAlign w:val="bottom"/>
          </w:tcPr>
          <w:p w14:paraId="33B23DBD" w14:textId="77777777" w:rsidR="00A24E60" w:rsidRPr="001A089B" w:rsidRDefault="00A24E60" w:rsidP="00120295">
            <w:pPr>
              <w:rPr>
                <w:ins w:id="688" w:author="Kumar, Ashwani (Cognizant)" w:date="2021-01-07T13:02:00Z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026" w:type="pct"/>
            <w:shd w:val="clear" w:color="auto" w:fill="FBE4D5" w:themeFill="accent2" w:themeFillTint="33"/>
            <w:vAlign w:val="center"/>
          </w:tcPr>
          <w:p w14:paraId="57F74A1C" w14:textId="71FB5D52" w:rsidR="00A24E60" w:rsidRPr="00A24E60" w:rsidRDefault="00A24E60" w:rsidP="00120295">
            <w:pPr>
              <w:rPr>
                <w:ins w:id="689" w:author="Kumar, Ashwani (Cognizant)" w:date="2021-01-07T13:02:00Z"/>
                <w:rFonts w:ascii="Calibri" w:hAnsi="Calibri"/>
                <w:sz w:val="20"/>
                <w:szCs w:val="20"/>
              </w:rPr>
            </w:pPr>
            <w:ins w:id="690" w:author="Kumar, Ashwani (Cognizant)" w:date="2021-01-07T13:02:00Z">
              <w:r w:rsidRPr="00A24E60"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82" w:type="pct"/>
            <w:shd w:val="clear" w:color="auto" w:fill="FBE4D5" w:themeFill="accent2" w:themeFillTint="33"/>
            <w:vAlign w:val="bottom"/>
          </w:tcPr>
          <w:p w14:paraId="44E2F4D4" w14:textId="7667D5D2" w:rsidR="00A24E60" w:rsidRPr="00A24E60" w:rsidDel="00616E38" w:rsidRDefault="00A24E60" w:rsidP="00120295">
            <w:pPr>
              <w:rPr>
                <w:ins w:id="691" w:author="Kumar, Ashwani (Cognizant)" w:date="2021-01-07T13:02:00Z"/>
                <w:rFonts w:ascii="Calibri" w:hAnsi="Calibri"/>
                <w:rPrChange w:id="692" w:author="Kumar, Ashwani (Cognizant)" w:date="2021-01-07T13:02:00Z">
                  <w:rPr>
                    <w:ins w:id="693" w:author="Kumar, Ashwani (Cognizant)" w:date="2021-01-07T13:02:00Z"/>
                    <w:rFonts w:ascii="Calibri" w:hAnsi="Calibri"/>
                    <w:highlight w:val="yellow"/>
                  </w:rPr>
                </w:rPrChange>
              </w:rPr>
            </w:pPr>
            <w:ins w:id="694" w:author="Kumar, Ashwani (Cognizant)" w:date="2021-01-07T13:02:00Z">
              <w:r w:rsidRPr="00A24E60">
                <w:rPr>
                  <w:rFonts w:ascii="Calibri" w:hAnsi="Calibri"/>
                  <w:rPrChange w:id="695" w:author="Kumar, Ashwani (Cognizant)" w:date="2021-01-07T13:02:00Z">
                    <w:rPr>
                      <w:rFonts w:ascii="Calibri" w:hAnsi="Calibri"/>
                      <w:highlight w:val="yellow"/>
                    </w:rPr>
                  </w:rPrChange>
                </w:rPr>
                <w:t>64</w:t>
              </w:r>
            </w:ins>
          </w:p>
        </w:tc>
      </w:tr>
      <w:tr w:rsidR="004903EC" w:rsidRPr="00A10A4D" w14:paraId="02AE1528" w14:textId="77777777" w:rsidTr="0075451E">
        <w:trPr>
          <w:trHeight w:val="260"/>
          <w:ins w:id="696" w:author="Kumar, Ashwani (Cognizant)" w:date="2021-01-07T13:03:00Z"/>
        </w:trPr>
        <w:tc>
          <w:tcPr>
            <w:tcW w:w="1884" w:type="pct"/>
            <w:shd w:val="clear" w:color="auto" w:fill="FBE4D5" w:themeFill="accent2" w:themeFillTint="33"/>
            <w:vAlign w:val="bottom"/>
          </w:tcPr>
          <w:p w14:paraId="5F141FD3" w14:textId="2DA5FADA" w:rsidR="004903EC" w:rsidRDefault="004903EC" w:rsidP="00120295">
            <w:pPr>
              <w:rPr>
                <w:ins w:id="697" w:author="Kumar, Ashwani (Cognizant)" w:date="2021-01-07T13:03:00Z"/>
                <w:rFonts w:cs="Arial"/>
                <w:sz w:val="18"/>
                <w:szCs w:val="18"/>
              </w:rPr>
            </w:pPr>
            <w:ins w:id="698" w:author="Kumar, Ashwani (Cognizant)" w:date="2021-01-07T13:03:00Z">
              <w:r>
                <w:rPr>
                  <w:rFonts w:cs="Arial"/>
                  <w:sz w:val="18"/>
                  <w:szCs w:val="18"/>
                </w:rPr>
                <w:t>REGION</w:t>
              </w:r>
            </w:ins>
          </w:p>
        </w:tc>
        <w:tc>
          <w:tcPr>
            <w:tcW w:w="1208" w:type="pct"/>
            <w:shd w:val="clear" w:color="auto" w:fill="FBE4D5" w:themeFill="accent2" w:themeFillTint="33"/>
            <w:vAlign w:val="bottom"/>
          </w:tcPr>
          <w:p w14:paraId="2215D917" w14:textId="77777777" w:rsidR="004903EC" w:rsidRPr="001A089B" w:rsidRDefault="004903EC" w:rsidP="00120295">
            <w:pPr>
              <w:rPr>
                <w:ins w:id="699" w:author="Kumar, Ashwani (Cognizant)" w:date="2021-01-07T13:03:00Z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026" w:type="pct"/>
            <w:shd w:val="clear" w:color="auto" w:fill="FBE4D5" w:themeFill="accent2" w:themeFillTint="33"/>
            <w:vAlign w:val="center"/>
          </w:tcPr>
          <w:p w14:paraId="3B360F5D" w14:textId="530D99B9" w:rsidR="004903EC" w:rsidRPr="00A24E60" w:rsidRDefault="004903EC" w:rsidP="00120295">
            <w:pPr>
              <w:rPr>
                <w:ins w:id="700" w:author="Kumar, Ashwani (Cognizant)" w:date="2021-01-07T13:03:00Z"/>
                <w:rFonts w:ascii="Calibri" w:hAnsi="Calibri"/>
                <w:sz w:val="20"/>
                <w:szCs w:val="20"/>
              </w:rPr>
            </w:pPr>
            <w:ins w:id="701" w:author="Kumar, Ashwani (Cognizant)" w:date="2021-01-07T13:0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82" w:type="pct"/>
            <w:shd w:val="clear" w:color="auto" w:fill="FBE4D5" w:themeFill="accent2" w:themeFillTint="33"/>
            <w:vAlign w:val="bottom"/>
          </w:tcPr>
          <w:p w14:paraId="23F82B9E" w14:textId="66EC72C2" w:rsidR="004903EC" w:rsidRPr="00A24E60" w:rsidRDefault="004903EC" w:rsidP="00120295">
            <w:pPr>
              <w:rPr>
                <w:ins w:id="702" w:author="Kumar, Ashwani (Cognizant)" w:date="2021-01-07T13:03:00Z"/>
                <w:rFonts w:ascii="Calibri" w:hAnsi="Calibri"/>
              </w:rPr>
            </w:pPr>
            <w:ins w:id="703" w:author="Kumar, Ashwani (Cognizant)" w:date="2021-01-07T13:03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8A2579" w:rsidRPr="00A10A4D" w14:paraId="03E5FCAA" w14:textId="77777777" w:rsidTr="0075451E">
        <w:trPr>
          <w:trHeight w:val="260"/>
          <w:trPrChange w:id="704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05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66CC6A0" w14:textId="0A0530A5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Start Mileage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06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E2A2411" w14:textId="2C9843C5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bottom"/>
            <w:tcPrChange w:id="707" w:author="Kumar, Ashwani (Cognizant)" w:date="2021-01-06T14:16:00Z">
              <w:tcPr>
                <w:tcW w:w="869" w:type="pct"/>
                <w:gridSpan w:val="2"/>
                <w:vAlign w:val="bottom"/>
              </w:tcPr>
            </w:tcPrChange>
          </w:tcPr>
          <w:p w14:paraId="1F357D47" w14:textId="45C75D36" w:rsidR="008A2579" w:rsidRPr="00A24E60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A24E60"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08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4C12AF90" w14:textId="0C4FB451" w:rsidR="008A2579" w:rsidRPr="00A24E60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A24E60">
              <w:rPr>
                <w:rFonts w:ascii="Calibri" w:hAnsi="Calibri"/>
              </w:rPr>
              <w:t>5</w:t>
            </w:r>
          </w:p>
        </w:tc>
      </w:tr>
      <w:tr w:rsidR="008A2579" w:rsidRPr="00A10A4D" w14:paraId="6208744A" w14:textId="77777777" w:rsidTr="0075451E">
        <w:trPr>
          <w:trHeight w:val="260"/>
          <w:trPrChange w:id="709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10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929D169" w14:textId="0427F241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 xml:space="preserve">Start Yard 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11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2A57D8B4" w14:textId="13DF6DC1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pct"/>
            <w:shd w:val="clear" w:color="auto" w:fill="FBE4D5" w:themeFill="accent2" w:themeFillTint="33"/>
            <w:vAlign w:val="bottom"/>
            <w:tcPrChange w:id="712" w:author="Kumar, Ashwani (Cognizant)" w:date="2021-01-06T14:16:00Z">
              <w:tcPr>
                <w:tcW w:w="869" w:type="pct"/>
                <w:gridSpan w:val="2"/>
                <w:vAlign w:val="bottom"/>
              </w:tcPr>
            </w:tcPrChange>
          </w:tcPr>
          <w:p w14:paraId="2F41B502" w14:textId="4C9E105C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13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1E45422D" w14:textId="66E66F4A" w:rsidR="008A2579" w:rsidRPr="001562D2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562D2">
              <w:rPr>
                <w:rFonts w:ascii="Calibri" w:hAnsi="Calibri"/>
              </w:rPr>
              <w:t>5</w:t>
            </w:r>
          </w:p>
        </w:tc>
      </w:tr>
      <w:tr w:rsidR="008A2579" w:rsidRPr="00A10A4D" w14:paraId="0035AA3B" w14:textId="77777777" w:rsidTr="0075451E">
        <w:trPr>
          <w:trHeight w:val="260"/>
          <w:trPrChange w:id="714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15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B43B150" w14:textId="0B854DF9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End Mileage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16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F797862" w14:textId="686CB701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717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0AE2360F" w14:textId="222958A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ins w:id="718" w:author="Kumar, Ashwani (Cognizant)" w:date="2021-01-05T12:53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  <w:r w:rsidDel="00616E38">
                <w:rPr>
                  <w:rFonts w:ascii="Calibri" w:hAnsi="Calibri"/>
                  <w:sz w:val="20"/>
                  <w:szCs w:val="20"/>
                </w:rPr>
                <w:t xml:space="preserve"> </w:t>
              </w:r>
            </w:ins>
            <w:del w:id="719" w:author="Kumar, Ashwani (Cognizant)" w:date="2021-01-05T12:53:00Z">
              <w:r w:rsidDel="00616E38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20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62A8C90C" w14:textId="5714AC18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721" w:author="Kumar, Ashwani (Cognizant)" w:date="2021-01-05T12:53:00Z">
              <w:r w:rsidDel="00616E38">
                <w:rPr>
                  <w:rFonts w:ascii="Calibri" w:hAnsi="Calibri"/>
                </w:rPr>
                <w:delText>64</w:delText>
              </w:r>
            </w:del>
            <w:ins w:id="722" w:author="Kumar, Ashwani (Cognizant)" w:date="2021-01-05T12:53:00Z">
              <w:r>
                <w:rPr>
                  <w:rFonts w:ascii="Calibri" w:hAnsi="Calibri"/>
                </w:rPr>
                <w:t>5</w:t>
              </w:r>
            </w:ins>
          </w:p>
        </w:tc>
      </w:tr>
      <w:tr w:rsidR="008A2579" w:rsidRPr="00A10A4D" w14:paraId="74A319B1" w14:textId="20C1BE9B" w:rsidTr="0075451E">
        <w:trPr>
          <w:trHeight w:val="260"/>
          <w:trPrChange w:id="723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24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85B5EF8" w14:textId="140CEDAE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End Yard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25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39C51B2" w14:textId="09E1121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726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7E862B75" w14:textId="13CAF05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ins w:id="727" w:author="Kumar, Ashwani (Cognizant)" w:date="2021-01-05T12:53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  <w:del w:id="728" w:author="Kumar, Ashwani (Cognizant)" w:date="2021-01-05T12:53:00Z">
              <w:r w:rsidDel="00616E38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29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43B9F1FC" w14:textId="47AA4FFA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730" w:author="Kumar, Ashwani (Cognizant)" w:date="2021-01-05T12:54:00Z">
              <w:r w:rsidDel="00616E38">
                <w:rPr>
                  <w:rFonts w:ascii="Calibri" w:hAnsi="Calibri"/>
                </w:rPr>
                <w:delText>128</w:delText>
              </w:r>
            </w:del>
            <w:ins w:id="731" w:author="Kumar, Ashwani (Cognizant)" w:date="2021-01-05T12:54:00Z">
              <w:r>
                <w:rPr>
                  <w:rFonts w:ascii="Calibri" w:hAnsi="Calibri"/>
                </w:rPr>
                <w:t>5</w:t>
              </w:r>
            </w:ins>
          </w:p>
        </w:tc>
      </w:tr>
      <w:tr w:rsidR="008A2579" w:rsidRPr="00A10A4D" w14:paraId="15CB776C" w14:textId="4F853ACB" w:rsidTr="0075451E">
        <w:trPr>
          <w:trHeight w:val="260"/>
          <w:trPrChange w:id="732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33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35324AC0" w14:textId="4F06DCD4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Railway ID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34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3E347AFB" w14:textId="2DB5846C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735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75E26F61" w14:textId="726D7B13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36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452D6D50" w14:textId="31B299E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737" w:author="Kumar, Ashwani (Cognizant)" w:date="2021-01-05T12:54:00Z">
              <w:r w:rsidDel="00616E38">
                <w:rPr>
                  <w:rFonts w:ascii="Calibri" w:hAnsi="Calibri"/>
                </w:rPr>
                <w:delText>5</w:delText>
              </w:r>
            </w:del>
            <w:ins w:id="738" w:author="Kumar, Ashwani (Cognizant)" w:date="2021-01-05T12:54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8A2579" w:rsidRPr="00A10A4D" w14:paraId="48CC03D2" w14:textId="7AC781A8" w:rsidTr="0075451E">
        <w:trPr>
          <w:trHeight w:val="260"/>
          <w:trPrChange w:id="739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40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BD38E68" w14:textId="55529D8C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Asset description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41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D6C96AC" w14:textId="27A5DBA8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742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155BF65F" w14:textId="2E374AFE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43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52C603F0" w14:textId="592D8EE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744" w:author="Kumar, Ashwani (Cognizant)" w:date="2021-01-05T12:54:00Z">
              <w:r w:rsidDel="00616E38">
                <w:rPr>
                  <w:rFonts w:ascii="Calibri" w:hAnsi="Calibri"/>
                </w:rPr>
                <w:delText>5</w:delText>
              </w:r>
            </w:del>
            <w:ins w:id="745" w:author="Kumar, Ashwani (Cognizant)" w:date="2021-01-05T12:54:00Z">
              <w:r>
                <w:rPr>
                  <w:rFonts w:ascii="Calibri" w:hAnsi="Calibri"/>
                </w:rPr>
                <w:t>128</w:t>
              </w:r>
            </w:ins>
          </w:p>
        </w:tc>
      </w:tr>
      <w:tr w:rsidR="008A2579" w:rsidRPr="00A10A4D" w14:paraId="06852684" w14:textId="77777777" w:rsidTr="0075451E">
        <w:trPr>
          <w:trHeight w:val="260"/>
          <w:trPrChange w:id="746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47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2949A0F" w14:textId="5D72F500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Asset Group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48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0812B9B" w14:textId="147FCC8F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749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27F70CB2" w14:textId="466E1EFA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50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444DC53F" w14:textId="09A740DA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8A2579" w:rsidRPr="00A10A4D" w14:paraId="3FDF012E" w14:textId="77777777" w:rsidTr="0075451E">
        <w:trPr>
          <w:trHeight w:val="260"/>
          <w:trPrChange w:id="751" w:author="Kumar, Ashwani (Cognizant)" w:date="2021-01-06T14:16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52" w:author="Kumar, Ashwani (Cognizant)" w:date="2021-01-06T14:1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FC09D1A" w14:textId="1E2DE57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Asset Type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53" w:author="Kumar, Ashwani (Cognizant)" w:date="2021-01-06T14:1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385B4DB" w14:textId="2F5359A4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754" w:author="Kumar, Ashwani (Cognizant)" w:date="2021-01-06T14:16:00Z">
              <w:tcPr>
                <w:tcW w:w="869" w:type="pct"/>
                <w:gridSpan w:val="2"/>
                <w:vAlign w:val="center"/>
              </w:tcPr>
            </w:tcPrChange>
          </w:tcPr>
          <w:p w14:paraId="0BF585EA" w14:textId="706FB17A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55" w:author="Kumar, Ashwani (Cognizant)" w:date="2021-01-06T14:16:00Z">
              <w:tcPr>
                <w:tcW w:w="780" w:type="pct"/>
                <w:gridSpan w:val="2"/>
                <w:vAlign w:val="bottom"/>
              </w:tcPr>
            </w:tcPrChange>
          </w:tcPr>
          <w:p w14:paraId="03B7DE7D" w14:textId="07F87DB3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75451E" w:rsidRPr="00A10A4D" w14:paraId="6BBB9564" w14:textId="77777777" w:rsidTr="0075451E">
        <w:tblPrEx>
          <w:tblPrExChange w:id="756" w:author="Kumar, Ashwani (Cognizant)" w:date="2021-01-06T14:19:00Z">
            <w:tblPrEx>
              <w:tblW w:w="4751" w:type="pct"/>
            </w:tblPrEx>
          </w:tblPrExChange>
        </w:tblPrEx>
        <w:trPr>
          <w:trHeight w:val="260"/>
          <w:ins w:id="757" w:author="Kumar, Ashwani (Cognizant)" w:date="2021-01-06T14:19:00Z"/>
          <w:trPrChange w:id="758" w:author="Kumar, Ashwani (Cognizant)" w:date="2021-01-06T14:19:00Z">
            <w:trPr>
              <w:trHeight w:val="260"/>
            </w:trPr>
          </w:trPrChange>
        </w:trPr>
        <w:tc>
          <w:tcPr>
            <w:tcW w:w="1884" w:type="pct"/>
            <w:shd w:val="clear" w:color="auto" w:fill="E2EFD9" w:themeFill="accent6" w:themeFillTint="33"/>
            <w:vAlign w:val="bottom"/>
            <w:tcPrChange w:id="759" w:author="Kumar, Ashwani (Cognizant)" w:date="2021-01-06T14:19:00Z">
              <w:tcPr>
                <w:tcW w:w="1884" w:type="pct"/>
                <w:shd w:val="clear" w:color="auto" w:fill="FBE4D5" w:themeFill="accent2" w:themeFillTint="33"/>
                <w:vAlign w:val="bottom"/>
              </w:tcPr>
            </w:tcPrChange>
          </w:tcPr>
          <w:p w14:paraId="77AEAE01" w14:textId="4D003883" w:rsidR="0075451E" w:rsidRPr="001A089B" w:rsidRDefault="0075451E" w:rsidP="00120295">
            <w:pPr>
              <w:rPr>
                <w:ins w:id="760" w:author="Kumar, Ashwani (Cognizant)" w:date="2021-01-06T14:19:00Z"/>
                <w:rFonts w:cs="Arial"/>
                <w:color w:val="000000"/>
                <w:sz w:val="18"/>
                <w:szCs w:val="18"/>
              </w:rPr>
            </w:pPr>
            <w:proofErr w:type="spellStart"/>
            <w:ins w:id="761" w:author="Kumar, Ashwani (Cognizant)" w:date="2021-01-06T14:19:00Z">
              <w:r>
                <w:rPr>
                  <w:rFonts w:cs="Arial"/>
                  <w:color w:val="000000"/>
                  <w:sz w:val="18"/>
                  <w:szCs w:val="18"/>
                </w:rPr>
                <w:t>AssetGuid</w:t>
              </w:r>
              <w:proofErr w:type="spellEnd"/>
            </w:ins>
          </w:p>
        </w:tc>
        <w:tc>
          <w:tcPr>
            <w:tcW w:w="1208" w:type="pct"/>
            <w:shd w:val="clear" w:color="auto" w:fill="E2EFD9" w:themeFill="accent6" w:themeFillTint="33"/>
            <w:vAlign w:val="bottom"/>
            <w:tcPrChange w:id="762" w:author="Kumar, Ashwani (Cognizant)" w:date="2021-01-06T14:19:00Z">
              <w:tcPr>
                <w:tcW w:w="1208" w:type="pct"/>
                <w:gridSpan w:val="2"/>
                <w:shd w:val="clear" w:color="auto" w:fill="FBE4D5" w:themeFill="accent2" w:themeFillTint="33"/>
                <w:vAlign w:val="bottom"/>
              </w:tcPr>
            </w:tcPrChange>
          </w:tcPr>
          <w:p w14:paraId="03564E2F" w14:textId="77777777" w:rsidR="0075451E" w:rsidRPr="001A089B" w:rsidRDefault="0075451E" w:rsidP="00120295">
            <w:pPr>
              <w:rPr>
                <w:ins w:id="763" w:author="Kumar, Ashwani (Cognizant)" w:date="2021-01-06T14:19:00Z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026" w:type="pct"/>
            <w:shd w:val="clear" w:color="auto" w:fill="E2EFD9" w:themeFill="accent6" w:themeFillTint="33"/>
            <w:vAlign w:val="center"/>
            <w:tcPrChange w:id="764" w:author="Kumar, Ashwani (Cognizant)" w:date="2021-01-06T14:19:00Z">
              <w:tcPr>
                <w:tcW w:w="1026" w:type="pct"/>
                <w:gridSpan w:val="2"/>
                <w:shd w:val="clear" w:color="auto" w:fill="FBE4D5" w:themeFill="accent2" w:themeFillTint="33"/>
                <w:vAlign w:val="center"/>
              </w:tcPr>
            </w:tcPrChange>
          </w:tcPr>
          <w:p w14:paraId="21021141" w14:textId="2F85A439" w:rsidR="0075451E" w:rsidRDefault="0075451E" w:rsidP="00120295">
            <w:pPr>
              <w:rPr>
                <w:ins w:id="765" w:author="Kumar, Ashwani (Cognizant)" w:date="2021-01-06T14:19:00Z"/>
                <w:rFonts w:ascii="Calibri" w:hAnsi="Calibri"/>
                <w:sz w:val="20"/>
                <w:szCs w:val="20"/>
              </w:rPr>
            </w:pPr>
            <w:ins w:id="766" w:author="Kumar, Ashwani (Cognizant)" w:date="2021-01-06T14:19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82" w:type="pct"/>
            <w:shd w:val="clear" w:color="auto" w:fill="E2EFD9" w:themeFill="accent6" w:themeFillTint="33"/>
            <w:vAlign w:val="bottom"/>
            <w:tcPrChange w:id="767" w:author="Kumar, Ashwani (Cognizant)" w:date="2021-01-06T14:19:00Z">
              <w:tcPr>
                <w:tcW w:w="882" w:type="pct"/>
                <w:shd w:val="clear" w:color="auto" w:fill="FBE4D5" w:themeFill="accent2" w:themeFillTint="33"/>
                <w:vAlign w:val="bottom"/>
              </w:tcPr>
            </w:tcPrChange>
          </w:tcPr>
          <w:p w14:paraId="675CBC95" w14:textId="64649FD8" w:rsidR="0075451E" w:rsidRDefault="006021FD" w:rsidP="00120295">
            <w:pPr>
              <w:rPr>
                <w:ins w:id="768" w:author="Kumar, Ashwani (Cognizant)" w:date="2021-01-06T14:19:00Z"/>
                <w:rFonts w:ascii="Calibri" w:hAnsi="Calibri"/>
              </w:rPr>
            </w:pPr>
            <w:ins w:id="769" w:author="Kumar, Ashwani (Cognizant)" w:date="2021-01-07T13:00:00Z">
              <w:r>
                <w:rPr>
                  <w:rFonts w:ascii="Calibri" w:hAnsi="Calibri"/>
                </w:rPr>
                <w:t>32</w:t>
              </w:r>
            </w:ins>
          </w:p>
        </w:tc>
      </w:tr>
      <w:tr w:rsidR="008A2579" w:rsidRPr="00A10A4D" w14:paraId="2139BE7D" w14:textId="77777777" w:rsidTr="008A2579">
        <w:trPr>
          <w:trHeight w:val="260"/>
          <w:trPrChange w:id="770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771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0CE8CBC" w14:textId="61C96969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Exam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Request </w:t>
            </w: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Status </w:t>
            </w:r>
          </w:p>
        </w:tc>
        <w:tc>
          <w:tcPr>
            <w:tcW w:w="1208" w:type="pct"/>
            <w:shd w:val="clear" w:color="auto" w:fill="auto"/>
            <w:vAlign w:val="bottom"/>
            <w:tcPrChange w:id="772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605CC1F" w14:textId="2BA2A353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A62731">
              <w:rPr>
                <w:rFonts w:cs="Arial"/>
                <w:color w:val="000000"/>
                <w:sz w:val="18"/>
                <w:szCs w:val="18"/>
              </w:rPr>
              <w:t>Planned (CES), Requested (CES), Scheduled (CES), In Progress (CES), Completed (CARRS), Cancelled (CARRS)</w:t>
            </w:r>
          </w:p>
        </w:tc>
        <w:tc>
          <w:tcPr>
            <w:tcW w:w="1026" w:type="pct"/>
            <w:vAlign w:val="center"/>
            <w:tcPrChange w:id="773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74B8E584" w14:textId="077F6E2E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vAlign w:val="bottom"/>
            <w:tcPrChange w:id="774" w:author="Kumar, Ashwani (Cognizant)" w:date="2021-01-05T12:56:00Z">
              <w:tcPr>
                <w:tcW w:w="780" w:type="pct"/>
                <w:gridSpan w:val="2"/>
                <w:vAlign w:val="bottom"/>
              </w:tcPr>
            </w:tcPrChange>
          </w:tcPr>
          <w:p w14:paraId="34544DCF" w14:textId="6DDBE73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775" w:author="Kumar, Ashwani (Cognizant)" w:date="2021-01-05T12:55:00Z">
              <w:r w:rsidDel="008A2579">
                <w:rPr>
                  <w:rFonts w:ascii="Calibri" w:hAnsi="Calibri"/>
                </w:rPr>
                <w:delText>32</w:delText>
              </w:r>
            </w:del>
            <w:ins w:id="776" w:author="Kumar, Ashwani (Cognizant)" w:date="2021-01-05T12:55:00Z">
              <w:r>
                <w:rPr>
                  <w:rFonts w:ascii="Calibri" w:hAnsi="Calibri"/>
                </w:rPr>
                <w:t>50</w:t>
              </w:r>
            </w:ins>
          </w:p>
        </w:tc>
      </w:tr>
      <w:tr w:rsidR="008A2579" w:rsidRPr="00A10A4D" w14:paraId="6B7986EB" w14:textId="77777777" w:rsidTr="0075451E">
        <w:trPr>
          <w:trHeight w:val="260"/>
          <w:trPrChange w:id="777" w:author="Kumar, Ashwani (Cognizant)" w:date="2021-01-06T14:20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778" w:author="Kumar, Ashwani (Cognizant)" w:date="2021-01-06T14:20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53219CA" w14:textId="06DDD729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commentRangeStart w:id="779"/>
            <w:r>
              <w:rPr>
                <w:rFonts w:cs="Arial"/>
                <w:color w:val="000000"/>
                <w:sz w:val="18"/>
                <w:szCs w:val="18"/>
              </w:rPr>
              <w:t>Exam Report Status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780" w:author="Kumar, Ashwani (Cognizant)" w:date="2021-01-06T14:20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B715A6F" w14:textId="19606A3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A62731">
              <w:rPr>
                <w:rFonts w:cs="Arial"/>
                <w:color w:val="000000"/>
                <w:sz w:val="18"/>
                <w:szCs w:val="18"/>
              </w:rPr>
              <w:t>Received (CES), Allocated (CARRS), Evaluation Ready for signoff (CARRS), Rejected (CARRS), Signed off (CARRS), Rejected following audit (CARRS)</w:t>
            </w:r>
          </w:p>
        </w:tc>
        <w:tc>
          <w:tcPr>
            <w:tcW w:w="1026" w:type="pct"/>
            <w:shd w:val="clear" w:color="auto" w:fill="FBE4D5" w:themeFill="accent2" w:themeFillTint="33"/>
            <w:vAlign w:val="bottom"/>
            <w:tcPrChange w:id="781" w:author="Kumar, Ashwani (Cognizant)" w:date="2021-01-06T14:20:00Z">
              <w:tcPr>
                <w:tcW w:w="869" w:type="pct"/>
                <w:gridSpan w:val="2"/>
                <w:vAlign w:val="bottom"/>
              </w:tcPr>
            </w:tcPrChange>
          </w:tcPr>
          <w:p w14:paraId="55D6DA9E" w14:textId="34352C4C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782" w:author="Kumar, Ashwani (Cognizant)" w:date="2021-01-06T14:20:00Z">
              <w:tcPr>
                <w:tcW w:w="780" w:type="pct"/>
                <w:gridSpan w:val="2"/>
                <w:vAlign w:val="bottom"/>
              </w:tcPr>
            </w:tcPrChange>
          </w:tcPr>
          <w:p w14:paraId="24444E38" w14:textId="02A1FDDC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783" w:author="Kumar, Ashwani (Cognizant)" w:date="2021-01-05T12:56:00Z">
              <w:r w:rsidDel="00D82DDD">
                <w:rPr>
                  <w:rFonts w:ascii="Calibri" w:hAnsi="Calibri"/>
                </w:rPr>
                <w:delText>18</w:delText>
              </w:r>
              <w:commentRangeEnd w:id="779"/>
              <w:r w:rsidDel="00D82DDD">
                <w:rPr>
                  <w:rStyle w:val="CommentReference"/>
                </w:rPr>
                <w:commentReference w:id="779"/>
              </w:r>
            </w:del>
            <w:ins w:id="784" w:author="Kumar, Ashwani (Cognizant)" w:date="2021-01-05T12:56:00Z">
              <w:r w:rsidR="00D82DDD">
                <w:rPr>
                  <w:rFonts w:ascii="Calibri" w:hAnsi="Calibri"/>
                </w:rPr>
                <w:t>50</w:t>
              </w:r>
            </w:ins>
          </w:p>
        </w:tc>
      </w:tr>
      <w:tr w:rsidR="008A2579" w:rsidRPr="00A10A4D" w14:paraId="12372A16" w14:textId="77777777" w:rsidTr="008A2579">
        <w:trPr>
          <w:trHeight w:val="260"/>
          <w:trPrChange w:id="785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786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78B009A" w14:textId="0793F699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Examination Type</w:t>
            </w:r>
          </w:p>
        </w:tc>
        <w:tc>
          <w:tcPr>
            <w:tcW w:w="1208" w:type="pct"/>
            <w:shd w:val="clear" w:color="auto" w:fill="auto"/>
            <w:vAlign w:val="bottom"/>
            <w:tcPrChange w:id="787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A2F6B3F" w14:textId="22D78943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vAlign w:val="center"/>
            <w:tcPrChange w:id="788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108C0DDE" w14:textId="27F6951F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789" w:author="Kumar, Ashwani (Cognizant)" w:date="2021-01-05T12:56:00Z">
              <w:r w:rsidDel="00D82DDD">
                <w:rPr>
                  <w:rFonts w:ascii="Calibri" w:hAnsi="Calibri"/>
                  <w:sz w:val="20"/>
                  <w:szCs w:val="20"/>
                </w:rPr>
                <w:delText>DATE</w:delText>
              </w:r>
            </w:del>
            <w:ins w:id="790" w:author="Kumar, Ashwani (Cognizant)" w:date="2021-01-05T12:56:00Z">
              <w:r w:rsidR="00D82DDD">
                <w:rPr>
                  <w:rFonts w:ascii="Calibri" w:hAnsi="Calibri"/>
                  <w:sz w:val="20"/>
                  <w:szCs w:val="20"/>
                </w:rPr>
                <w:t xml:space="preserve"> VARCHAR</w:t>
              </w:r>
            </w:ins>
          </w:p>
        </w:tc>
        <w:tc>
          <w:tcPr>
            <w:tcW w:w="882" w:type="pct"/>
            <w:tcPrChange w:id="791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566C4245" w14:textId="206373D0" w:rsidR="008A2579" w:rsidRPr="00A10A4D" w:rsidRDefault="00D82DDD" w:rsidP="00120295">
            <w:pPr>
              <w:rPr>
                <w:rFonts w:cstheme="minorHAnsi"/>
                <w:sz w:val="20"/>
                <w:szCs w:val="20"/>
              </w:rPr>
            </w:pPr>
            <w:ins w:id="792" w:author="Kumar, Ashwani (Cognizant)" w:date="2021-01-05T12:56:00Z">
              <w:r>
                <w:rPr>
                  <w:rFonts w:cstheme="minorHAnsi"/>
                  <w:sz w:val="20"/>
                  <w:szCs w:val="20"/>
                </w:rPr>
                <w:t>32</w:t>
              </w:r>
            </w:ins>
          </w:p>
        </w:tc>
      </w:tr>
      <w:tr w:rsidR="008A2579" w:rsidRPr="00A10A4D" w14:paraId="63BF9C99" w14:textId="77777777" w:rsidTr="008A2579">
        <w:trPr>
          <w:trHeight w:val="260"/>
          <w:trPrChange w:id="793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794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9789681" w14:textId="5267EF9F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 ID</w:t>
            </w:r>
          </w:p>
        </w:tc>
        <w:tc>
          <w:tcPr>
            <w:tcW w:w="1208" w:type="pct"/>
            <w:shd w:val="clear" w:color="auto" w:fill="auto"/>
            <w:vAlign w:val="bottom"/>
            <w:tcPrChange w:id="795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A3B480B" w14:textId="41B99B8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6" w:type="pct"/>
            <w:vAlign w:val="center"/>
            <w:tcPrChange w:id="796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63B6AF36" w14:textId="002AC837" w:rsidR="008A2579" w:rsidRPr="00A10A4D" w:rsidRDefault="002052A5" w:rsidP="00120295">
            <w:pPr>
              <w:rPr>
                <w:rFonts w:cstheme="minorHAnsi"/>
                <w:sz w:val="20"/>
                <w:szCs w:val="20"/>
              </w:rPr>
            </w:pPr>
            <w:ins w:id="797" w:author="Kumar, Ashwani (Cognizant)" w:date="2021-01-05T12:57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  <w:del w:id="798" w:author="Kumar, Ashwani (Cognizant)" w:date="2021-01-05T12:56:00Z">
              <w:r w:rsidR="008A2579" w:rsidDel="00D82DDD">
                <w:rPr>
                  <w:rFonts w:ascii="Calibri" w:hAnsi="Calibri"/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882" w:type="pct"/>
            <w:tcPrChange w:id="799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27723748" w14:textId="127DBCA1" w:rsidR="008A2579" w:rsidRPr="00A10A4D" w:rsidRDefault="002052A5" w:rsidP="00120295">
            <w:pPr>
              <w:rPr>
                <w:rFonts w:cstheme="minorHAnsi"/>
                <w:sz w:val="20"/>
                <w:szCs w:val="20"/>
              </w:rPr>
            </w:pPr>
            <w:ins w:id="800" w:author="Kumar, Ashwani (Cognizant)" w:date="2021-01-05T12:57:00Z">
              <w:r>
                <w:rPr>
                  <w:rFonts w:cstheme="minorHAnsi"/>
                  <w:sz w:val="20"/>
                  <w:szCs w:val="20"/>
                </w:rPr>
                <w:t>18</w:t>
              </w:r>
            </w:ins>
          </w:p>
        </w:tc>
      </w:tr>
      <w:tr w:rsidR="008A2579" w:rsidRPr="00A10A4D" w14:paraId="34CFBE33" w14:textId="77777777" w:rsidTr="008A2579">
        <w:trPr>
          <w:trHeight w:val="260"/>
          <w:trPrChange w:id="801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02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403DA1D" w14:textId="78608EC2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Compliance Date</w:t>
            </w:r>
          </w:p>
        </w:tc>
        <w:tc>
          <w:tcPr>
            <w:tcW w:w="1208" w:type="pct"/>
            <w:shd w:val="clear" w:color="auto" w:fill="auto"/>
            <w:vAlign w:val="bottom"/>
            <w:tcPrChange w:id="803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BF656AA" w14:textId="3E6C3B15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  <w:tcPrChange w:id="804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4889C985" w14:textId="7093586C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</w:t>
            </w:r>
          </w:p>
        </w:tc>
        <w:tc>
          <w:tcPr>
            <w:tcW w:w="882" w:type="pct"/>
            <w:tcPrChange w:id="805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1DCBF702" w14:textId="726C872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2579" w:rsidRPr="00A10A4D" w14:paraId="3A9EEE31" w14:textId="77777777" w:rsidTr="008A2579">
        <w:trPr>
          <w:trHeight w:val="260"/>
          <w:trPrChange w:id="806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07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761DF7C" w14:textId="2B51AD2D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Due Date</w:t>
            </w:r>
          </w:p>
        </w:tc>
        <w:tc>
          <w:tcPr>
            <w:tcW w:w="1208" w:type="pct"/>
            <w:shd w:val="clear" w:color="auto" w:fill="auto"/>
            <w:vAlign w:val="bottom"/>
            <w:tcPrChange w:id="808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03F6CCE" w14:textId="0890F2EC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  <w:tcPrChange w:id="809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78F740EC" w14:textId="5FB42962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</w:t>
            </w:r>
          </w:p>
        </w:tc>
        <w:tc>
          <w:tcPr>
            <w:tcW w:w="882" w:type="pct"/>
            <w:tcPrChange w:id="810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29756FF7" w14:textId="6904D1F3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2579" w:rsidRPr="00A10A4D" w14:paraId="4551265F" w14:textId="77777777" w:rsidTr="008A2579">
        <w:trPr>
          <w:trHeight w:val="260"/>
          <w:trPrChange w:id="811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12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60C9B85" w14:textId="776D6532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On site Pre-compliance tolerance date</w:t>
            </w:r>
          </w:p>
        </w:tc>
        <w:tc>
          <w:tcPr>
            <w:tcW w:w="1208" w:type="pct"/>
            <w:shd w:val="clear" w:color="auto" w:fill="auto"/>
            <w:vAlign w:val="bottom"/>
            <w:tcPrChange w:id="813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77EA583" w14:textId="341F55A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  <w:tcPrChange w:id="814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6E988A6E" w14:textId="377EFB08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</w:t>
            </w:r>
          </w:p>
        </w:tc>
        <w:tc>
          <w:tcPr>
            <w:tcW w:w="882" w:type="pct"/>
            <w:tcPrChange w:id="815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06F3780C" w14:textId="4082A248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2579" w:rsidRPr="00A10A4D" w14:paraId="212F91EF" w14:textId="77777777" w:rsidTr="008A2579">
        <w:trPr>
          <w:trHeight w:val="260"/>
          <w:trPrChange w:id="816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17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391279B" w14:textId="3AD024CD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 On site Post- compliance tolerance date</w:t>
            </w:r>
          </w:p>
        </w:tc>
        <w:tc>
          <w:tcPr>
            <w:tcW w:w="1208" w:type="pct"/>
            <w:shd w:val="clear" w:color="auto" w:fill="auto"/>
            <w:vAlign w:val="bottom"/>
            <w:tcPrChange w:id="818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6ABB991D" w14:textId="312642AF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  <w:tcPrChange w:id="819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3E7E66F0" w14:textId="1D712CFD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</w:t>
            </w:r>
          </w:p>
        </w:tc>
        <w:tc>
          <w:tcPr>
            <w:tcW w:w="882" w:type="pct"/>
            <w:tcPrChange w:id="820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75A6F5C6" w14:textId="6D039BD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2579" w:rsidRPr="00A10A4D" w14:paraId="2EB5CA3F" w14:textId="77777777" w:rsidTr="008A2579">
        <w:trPr>
          <w:trHeight w:val="260"/>
          <w:trPrChange w:id="821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22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2F88E02C" w14:textId="5E20AD34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commentRangeStart w:id="823"/>
            <w:r w:rsidRPr="001A089B">
              <w:rPr>
                <w:rFonts w:cs="Arial"/>
                <w:color w:val="000000"/>
                <w:sz w:val="18"/>
                <w:szCs w:val="18"/>
              </w:rPr>
              <w:lastRenderedPageBreak/>
              <w:t>Baseline Planned Date</w:t>
            </w:r>
          </w:p>
        </w:tc>
        <w:tc>
          <w:tcPr>
            <w:tcW w:w="1208" w:type="pct"/>
            <w:shd w:val="clear" w:color="auto" w:fill="auto"/>
            <w:vAlign w:val="bottom"/>
            <w:tcPrChange w:id="824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441D8AB" w14:textId="410BCBB2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Populated by initial plan date submitted by supplier; cannot change based on new plan date.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Blank if no planned dates;</w:t>
            </w:r>
          </w:p>
        </w:tc>
        <w:tc>
          <w:tcPr>
            <w:tcW w:w="1026" w:type="pct"/>
            <w:vAlign w:val="center"/>
            <w:tcPrChange w:id="825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39334C02" w14:textId="19D7998A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</w:t>
            </w:r>
            <w:commentRangeEnd w:id="823"/>
            <w:r>
              <w:rPr>
                <w:rStyle w:val="CommentReference"/>
              </w:rPr>
              <w:commentReference w:id="823"/>
            </w:r>
          </w:p>
        </w:tc>
        <w:tc>
          <w:tcPr>
            <w:tcW w:w="882" w:type="pct"/>
            <w:tcPrChange w:id="826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1AFE7406" w14:textId="123FEB51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2579" w:rsidRPr="00A10A4D" w14:paraId="2DD8416B" w14:textId="77777777" w:rsidTr="008A2579">
        <w:trPr>
          <w:trHeight w:val="260"/>
          <w:trPrChange w:id="827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28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C0E0E9E" w14:textId="26A190D7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commentRangeStart w:id="829"/>
            <w:r w:rsidRPr="001A089B">
              <w:rPr>
                <w:rFonts w:cs="Arial"/>
                <w:color w:val="000000"/>
                <w:sz w:val="18"/>
                <w:szCs w:val="18"/>
              </w:rPr>
              <w:t>Planned date</w:t>
            </w:r>
          </w:p>
        </w:tc>
        <w:tc>
          <w:tcPr>
            <w:tcW w:w="1208" w:type="pct"/>
            <w:shd w:val="clear" w:color="auto" w:fill="auto"/>
            <w:vAlign w:val="bottom"/>
            <w:tcPrChange w:id="830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E594C9A" w14:textId="7C92317E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Populated by initial plan date submitted by supplier</w:t>
            </w:r>
          </w:p>
        </w:tc>
        <w:tc>
          <w:tcPr>
            <w:tcW w:w="1026" w:type="pct"/>
            <w:vAlign w:val="center"/>
            <w:tcPrChange w:id="831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5B526FFD" w14:textId="7F29FC60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</w:t>
            </w:r>
            <w:commentRangeEnd w:id="829"/>
            <w:r>
              <w:rPr>
                <w:rStyle w:val="CommentReference"/>
              </w:rPr>
              <w:commentReference w:id="829"/>
            </w:r>
          </w:p>
        </w:tc>
        <w:tc>
          <w:tcPr>
            <w:tcW w:w="882" w:type="pct"/>
            <w:tcPrChange w:id="832" w:author="Kumar, Ashwani (Cognizant)" w:date="2021-01-05T12:56:00Z">
              <w:tcPr>
                <w:tcW w:w="780" w:type="pct"/>
                <w:gridSpan w:val="2"/>
              </w:tcPr>
            </w:tcPrChange>
          </w:tcPr>
          <w:p w14:paraId="2AF90241" w14:textId="7FF7AA6F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2579" w:rsidRPr="00A10A4D" w14:paraId="72D17BEB" w14:textId="77777777" w:rsidTr="0075451E">
        <w:trPr>
          <w:trHeight w:val="260"/>
          <w:trPrChange w:id="833" w:author="Kumar, Ashwani (Cognizant)" w:date="2021-01-06T14:23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834" w:author="Kumar, Ashwani (Cognizant)" w:date="2021-01-06T14:23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1A03859" w14:textId="1F3E3FA1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commentRangeStart w:id="835"/>
            <w:r w:rsidRPr="001A089B">
              <w:rPr>
                <w:rFonts w:cs="Arial"/>
                <w:color w:val="000000"/>
                <w:sz w:val="18"/>
                <w:szCs w:val="18"/>
              </w:rPr>
              <w:t>Exam Date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836" w:author="Kumar, Ashwani (Cognizant)" w:date="2021-01-06T14:23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E0BDAF7" w14:textId="0F81BA12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837" w:author="Kumar, Ashwani (Cognizant)" w:date="2021-01-06T14:23:00Z">
              <w:tcPr>
                <w:tcW w:w="869" w:type="pct"/>
                <w:gridSpan w:val="2"/>
                <w:vAlign w:val="center"/>
              </w:tcPr>
            </w:tcPrChange>
          </w:tcPr>
          <w:p w14:paraId="698B6F24" w14:textId="4C67CC7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838" w:author="Kumar, Ashwani (Cognizant)" w:date="2021-01-05T12:58:00Z">
              <w:r w:rsidDel="002052A5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ins w:id="839" w:author="Kumar, Ashwani (Cognizant)" w:date="2021-01-05T12:58:00Z">
              <w:r w:rsidR="002052A5">
                <w:rPr>
                  <w:rFonts w:ascii="Calibri" w:hAnsi="Calibri"/>
                  <w:sz w:val="20"/>
                  <w:szCs w:val="20"/>
                </w:rPr>
                <w:t>DATE</w:t>
              </w:r>
            </w:ins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840" w:author="Kumar, Ashwani (Cognizant)" w:date="2021-01-06T14:23:00Z">
              <w:tcPr>
                <w:tcW w:w="780" w:type="pct"/>
                <w:gridSpan w:val="2"/>
                <w:vAlign w:val="bottom"/>
              </w:tcPr>
            </w:tcPrChange>
          </w:tcPr>
          <w:p w14:paraId="4475B5EF" w14:textId="54EDA8E2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841" w:author="Kumar, Ashwani (Cognizant)" w:date="2021-01-05T12:58:00Z">
              <w:r w:rsidDel="002052A5">
                <w:rPr>
                  <w:rFonts w:ascii="Calibri" w:hAnsi="Calibri"/>
                </w:rPr>
                <w:delText>64</w:delText>
              </w:r>
            </w:del>
          </w:p>
        </w:tc>
      </w:tr>
      <w:tr w:rsidR="008A2579" w:rsidRPr="00A10A4D" w14:paraId="60D23CA6" w14:textId="77777777" w:rsidTr="0075451E">
        <w:trPr>
          <w:trHeight w:val="260"/>
          <w:trPrChange w:id="842" w:author="Kumar, Ashwani (Cognizant)" w:date="2021-01-06T14:23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843" w:author="Kumar, Ashwani (Cognizant)" w:date="2021-01-06T14:23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1E74652" w14:textId="321BCDD1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Submission date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844" w:author="Kumar, Ashwani (Cognizant)" w:date="2021-01-06T14:23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CF1E46D" w14:textId="701398D9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845" w:author="Kumar, Ashwani (Cognizant)" w:date="2021-01-06T14:23:00Z">
              <w:tcPr>
                <w:tcW w:w="869" w:type="pct"/>
                <w:gridSpan w:val="2"/>
                <w:vAlign w:val="center"/>
              </w:tcPr>
            </w:tcPrChange>
          </w:tcPr>
          <w:p w14:paraId="478B695E" w14:textId="246B4975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846" w:author="Kumar, Ashwani (Cognizant)" w:date="2021-01-05T12:58:00Z">
              <w:r w:rsidDel="002052A5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ins w:id="847" w:author="Kumar, Ashwani (Cognizant)" w:date="2021-01-05T12:58:00Z">
              <w:r w:rsidR="002052A5">
                <w:rPr>
                  <w:rFonts w:ascii="Calibri" w:hAnsi="Calibri"/>
                  <w:sz w:val="20"/>
                  <w:szCs w:val="20"/>
                </w:rPr>
                <w:t>DATE</w:t>
              </w:r>
            </w:ins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848" w:author="Kumar, Ashwani (Cognizant)" w:date="2021-01-06T14:23:00Z">
              <w:tcPr>
                <w:tcW w:w="780" w:type="pct"/>
                <w:gridSpan w:val="2"/>
                <w:vAlign w:val="bottom"/>
              </w:tcPr>
            </w:tcPrChange>
          </w:tcPr>
          <w:p w14:paraId="33370547" w14:textId="449FA18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849" w:author="Kumar, Ashwani (Cognizant)" w:date="2021-01-05T12:58:00Z">
              <w:r w:rsidDel="002052A5">
                <w:rPr>
                  <w:rFonts w:ascii="Calibri" w:hAnsi="Calibri"/>
                </w:rPr>
                <w:delText>64</w:delText>
              </w:r>
            </w:del>
          </w:p>
        </w:tc>
      </w:tr>
      <w:tr w:rsidR="008A2579" w:rsidRPr="00A10A4D" w14:paraId="34F2577B" w14:textId="77777777" w:rsidTr="0075451E">
        <w:trPr>
          <w:trHeight w:val="260"/>
          <w:trPrChange w:id="850" w:author="Kumar, Ashwani (Cognizant)" w:date="2021-01-06T14:23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851" w:author="Kumar, Ashwani (Cognizant)" w:date="2021-01-06T14:23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EA26E1E" w14:textId="6FB3ABF5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Signed off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852" w:author="Kumar, Ashwani (Cognizant)" w:date="2021-01-06T14:23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A5387BB" w14:textId="1B29516F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853" w:author="Kumar, Ashwani (Cognizant)" w:date="2021-01-06T14:23:00Z">
              <w:tcPr>
                <w:tcW w:w="869" w:type="pct"/>
                <w:gridSpan w:val="2"/>
                <w:vAlign w:val="center"/>
              </w:tcPr>
            </w:tcPrChange>
          </w:tcPr>
          <w:p w14:paraId="6616610F" w14:textId="292398DD" w:rsidR="008A2579" w:rsidRPr="001562D2" w:rsidRDefault="008A2579" w:rsidP="0012029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62D2">
              <w:rPr>
                <w:rFonts w:ascii="Calibri" w:hAnsi="Calibri"/>
                <w:color w:val="FF0000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854" w:author="Kumar, Ashwani (Cognizant)" w:date="2021-01-06T14:23:00Z">
              <w:tcPr>
                <w:tcW w:w="780" w:type="pct"/>
                <w:gridSpan w:val="2"/>
                <w:vAlign w:val="bottom"/>
              </w:tcPr>
            </w:tcPrChange>
          </w:tcPr>
          <w:p w14:paraId="01DA7620" w14:textId="55AC2256" w:rsidR="008A2579" w:rsidRPr="001562D2" w:rsidRDefault="008A2579" w:rsidP="0012029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62D2">
              <w:rPr>
                <w:rFonts w:ascii="Calibri" w:hAnsi="Calibri"/>
                <w:color w:val="FF0000"/>
              </w:rPr>
              <w:t>64</w:t>
            </w:r>
          </w:p>
        </w:tc>
      </w:tr>
      <w:tr w:rsidR="008A2579" w:rsidRPr="00A10A4D" w14:paraId="3EFAA0D7" w14:textId="77777777" w:rsidTr="0075451E">
        <w:trPr>
          <w:trHeight w:val="260"/>
          <w:trPrChange w:id="855" w:author="Kumar, Ashwani (Cognizant)" w:date="2021-01-06T14:23:00Z">
            <w:trPr>
              <w:trHeight w:val="260"/>
            </w:trPr>
          </w:trPrChange>
        </w:trPr>
        <w:tc>
          <w:tcPr>
            <w:tcW w:w="1884" w:type="pct"/>
            <w:shd w:val="clear" w:color="auto" w:fill="FBE4D5" w:themeFill="accent2" w:themeFillTint="33"/>
            <w:vAlign w:val="bottom"/>
            <w:tcPrChange w:id="856" w:author="Kumar, Ashwani (Cognizant)" w:date="2021-01-06T14:23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DD473E6" w14:textId="5AD8B875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Exam Status </w:t>
            </w:r>
          </w:p>
        </w:tc>
        <w:tc>
          <w:tcPr>
            <w:tcW w:w="1208" w:type="pct"/>
            <w:shd w:val="clear" w:color="auto" w:fill="FBE4D5" w:themeFill="accent2" w:themeFillTint="33"/>
            <w:vAlign w:val="bottom"/>
            <w:tcPrChange w:id="857" w:author="Kumar, Ashwani (Cognizant)" w:date="2021-01-06T14:23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EA3CA6F" w14:textId="12CEA2BA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FF0000"/>
                <w:sz w:val="18"/>
                <w:szCs w:val="18"/>
              </w:rPr>
              <w:t> </w:t>
            </w:r>
          </w:p>
        </w:tc>
        <w:tc>
          <w:tcPr>
            <w:tcW w:w="1026" w:type="pct"/>
            <w:shd w:val="clear" w:color="auto" w:fill="FBE4D5" w:themeFill="accent2" w:themeFillTint="33"/>
            <w:vAlign w:val="center"/>
            <w:tcPrChange w:id="858" w:author="Kumar, Ashwani (Cognizant)" w:date="2021-01-06T14:23:00Z">
              <w:tcPr>
                <w:tcW w:w="869" w:type="pct"/>
                <w:gridSpan w:val="2"/>
                <w:vAlign w:val="center"/>
              </w:tcPr>
            </w:tcPrChange>
          </w:tcPr>
          <w:p w14:paraId="3D223C65" w14:textId="74408600" w:rsidR="008A2579" w:rsidRPr="001562D2" w:rsidRDefault="008A2579" w:rsidP="0012029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62D2">
              <w:rPr>
                <w:rFonts w:ascii="Calibri" w:hAnsi="Calibri"/>
                <w:color w:val="FF0000"/>
                <w:sz w:val="20"/>
                <w:szCs w:val="20"/>
              </w:rPr>
              <w:t>VARCHAR</w:t>
            </w:r>
          </w:p>
        </w:tc>
        <w:tc>
          <w:tcPr>
            <w:tcW w:w="882" w:type="pct"/>
            <w:shd w:val="clear" w:color="auto" w:fill="FBE4D5" w:themeFill="accent2" w:themeFillTint="33"/>
            <w:vAlign w:val="bottom"/>
            <w:tcPrChange w:id="859" w:author="Kumar, Ashwani (Cognizant)" w:date="2021-01-06T14:23:00Z">
              <w:tcPr>
                <w:tcW w:w="780" w:type="pct"/>
                <w:gridSpan w:val="2"/>
                <w:vAlign w:val="bottom"/>
              </w:tcPr>
            </w:tcPrChange>
          </w:tcPr>
          <w:p w14:paraId="7254EC50" w14:textId="6A619300" w:rsidR="008A2579" w:rsidRPr="001562D2" w:rsidRDefault="008A2579" w:rsidP="0012029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62D2">
              <w:rPr>
                <w:rFonts w:ascii="Calibri" w:hAnsi="Calibri"/>
                <w:color w:val="FF0000"/>
              </w:rPr>
              <w:t>64</w:t>
            </w:r>
            <w:commentRangeEnd w:id="835"/>
            <w:r>
              <w:rPr>
                <w:rStyle w:val="CommentReference"/>
              </w:rPr>
              <w:commentReference w:id="835"/>
            </w:r>
          </w:p>
        </w:tc>
      </w:tr>
      <w:tr w:rsidR="008A2579" w:rsidRPr="00A10A4D" w14:paraId="1CBDCBFA" w14:textId="77777777" w:rsidTr="008A2579">
        <w:trPr>
          <w:trHeight w:val="260"/>
          <w:trPrChange w:id="860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61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256AA6B" w14:textId="4729546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CR ID</w:t>
            </w:r>
          </w:p>
        </w:tc>
        <w:tc>
          <w:tcPr>
            <w:tcW w:w="1208" w:type="pct"/>
            <w:shd w:val="clear" w:color="auto" w:fill="auto"/>
            <w:vAlign w:val="bottom"/>
            <w:tcPrChange w:id="862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347483D" w14:textId="2D58A3D6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Populated only the Exam is CR</w:t>
            </w:r>
          </w:p>
        </w:tc>
        <w:tc>
          <w:tcPr>
            <w:tcW w:w="1026" w:type="pct"/>
            <w:vAlign w:val="center"/>
            <w:tcPrChange w:id="863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25B2DD26" w14:textId="1618DA4A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vAlign w:val="bottom"/>
            <w:tcPrChange w:id="864" w:author="Kumar, Ashwani (Cognizant)" w:date="2021-01-05T12:56:00Z">
              <w:tcPr>
                <w:tcW w:w="780" w:type="pct"/>
                <w:gridSpan w:val="2"/>
                <w:vAlign w:val="bottom"/>
              </w:tcPr>
            </w:tcPrChange>
          </w:tcPr>
          <w:p w14:paraId="146FB6A0" w14:textId="528B6962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del w:id="865" w:author="Kumar, Ashwani (Cognizant)" w:date="2021-01-05T12:59:00Z">
              <w:r w:rsidDel="002052A5">
                <w:rPr>
                  <w:rFonts w:ascii="Calibri" w:hAnsi="Calibri"/>
                </w:rPr>
                <w:delText>256</w:delText>
              </w:r>
            </w:del>
            <w:ins w:id="866" w:author="Kumar, Ashwani (Cognizant)" w:date="2021-01-05T12:59:00Z">
              <w:r w:rsidR="002052A5">
                <w:rPr>
                  <w:rFonts w:ascii="Calibri" w:hAnsi="Calibri"/>
                </w:rPr>
                <w:t>64</w:t>
              </w:r>
            </w:ins>
          </w:p>
        </w:tc>
      </w:tr>
      <w:tr w:rsidR="008A2579" w:rsidRPr="00A10A4D" w14:paraId="1632CB0F" w14:textId="77777777" w:rsidTr="008A2579">
        <w:trPr>
          <w:trHeight w:val="260"/>
          <w:trPrChange w:id="867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68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384703F9" w14:textId="179866A3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D455BD">
              <w:rPr>
                <w:rFonts w:cs="Arial"/>
                <w:sz w:val="18"/>
                <w:szCs w:val="18"/>
              </w:rPr>
              <w:t>Combined exams</w:t>
            </w:r>
          </w:p>
        </w:tc>
        <w:tc>
          <w:tcPr>
            <w:tcW w:w="1208" w:type="pct"/>
            <w:shd w:val="clear" w:color="auto" w:fill="auto"/>
            <w:vAlign w:val="bottom"/>
            <w:tcPrChange w:id="869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55E169F" w14:textId="4B1AB8C3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 w:rsidRPr="00D455BD">
              <w:rPr>
                <w:rFonts w:cs="Arial"/>
                <w:sz w:val="18"/>
                <w:szCs w:val="18"/>
              </w:rPr>
              <w:t>Exam IDs of Combined Exams</w:t>
            </w:r>
          </w:p>
        </w:tc>
        <w:tc>
          <w:tcPr>
            <w:tcW w:w="1026" w:type="pct"/>
            <w:vAlign w:val="center"/>
            <w:tcPrChange w:id="870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396D6303" w14:textId="56B99E5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82" w:type="pct"/>
            <w:vAlign w:val="bottom"/>
            <w:tcPrChange w:id="871" w:author="Kumar, Ashwani (Cognizant)" w:date="2021-01-05T12:56:00Z">
              <w:tcPr>
                <w:tcW w:w="780" w:type="pct"/>
                <w:gridSpan w:val="2"/>
                <w:vAlign w:val="bottom"/>
              </w:tcPr>
            </w:tcPrChange>
          </w:tcPr>
          <w:p w14:paraId="4141D91B" w14:textId="29FCE8AB" w:rsidR="008A2579" w:rsidRPr="00A10A4D" w:rsidRDefault="008A2579" w:rsidP="001202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 w:rsidR="008A2579" w:rsidRPr="00A10A4D" w14:paraId="0BD03EFD" w14:textId="77777777" w:rsidTr="008A2579">
        <w:trPr>
          <w:trHeight w:val="260"/>
          <w:trPrChange w:id="872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vAlign w:val="bottom"/>
            <w:tcPrChange w:id="873" w:author="Kumar, Ashwani (Cognizant)" w:date="2021-01-05T12:5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36A22FF1" w14:textId="4F0D3239" w:rsidR="008A2579" w:rsidRPr="00D455BD" w:rsidRDefault="008A2579" w:rsidP="00120295">
            <w:pPr>
              <w:rPr>
                <w:rFonts w:cs="Arial"/>
                <w:sz w:val="18"/>
                <w:szCs w:val="18"/>
              </w:rPr>
            </w:pPr>
            <w:r w:rsidRPr="00D455BD">
              <w:rPr>
                <w:rFonts w:cs="Arial"/>
                <w:sz w:val="18"/>
                <w:szCs w:val="18"/>
              </w:rPr>
              <w:t>Possession Critical</w:t>
            </w:r>
          </w:p>
        </w:tc>
        <w:tc>
          <w:tcPr>
            <w:tcW w:w="1208" w:type="pct"/>
            <w:shd w:val="clear" w:color="auto" w:fill="auto"/>
            <w:vAlign w:val="bottom"/>
            <w:tcPrChange w:id="874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715F749" w14:textId="5B2EDFF6" w:rsidR="008A2579" w:rsidRPr="00A10A4D" w:rsidRDefault="008A2579" w:rsidP="00120295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D455BD">
              <w:rPr>
                <w:rFonts w:cs="Arial"/>
                <w:sz w:val="18"/>
                <w:szCs w:val="18"/>
              </w:rPr>
              <w:t>Yes/No</w:t>
            </w:r>
          </w:p>
        </w:tc>
        <w:tc>
          <w:tcPr>
            <w:tcW w:w="1026" w:type="pct"/>
            <w:vAlign w:val="center"/>
            <w:tcPrChange w:id="875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08470F46" w14:textId="2F5A933A" w:rsidR="008A2579" w:rsidRDefault="002052A5" w:rsidP="00120295">
            <w:pPr>
              <w:rPr>
                <w:rFonts w:ascii="Calibri" w:hAnsi="Calibri"/>
                <w:sz w:val="20"/>
                <w:szCs w:val="20"/>
              </w:rPr>
            </w:pPr>
            <w:ins w:id="876" w:author="Kumar, Ashwani (Cognizant)" w:date="2021-01-05T12:59:00Z">
              <w:r>
                <w:rPr>
                  <w:rFonts w:ascii="Calibri" w:hAnsi="Calibri"/>
                  <w:sz w:val="20"/>
                  <w:szCs w:val="20"/>
                </w:rPr>
                <w:t>BOOLEAN</w:t>
              </w:r>
            </w:ins>
          </w:p>
        </w:tc>
        <w:tc>
          <w:tcPr>
            <w:tcW w:w="882" w:type="pct"/>
            <w:vAlign w:val="bottom"/>
            <w:tcPrChange w:id="877" w:author="Kumar, Ashwani (Cognizant)" w:date="2021-01-05T12:56:00Z">
              <w:tcPr>
                <w:tcW w:w="780" w:type="pct"/>
                <w:gridSpan w:val="2"/>
                <w:vAlign w:val="bottom"/>
              </w:tcPr>
            </w:tcPrChange>
          </w:tcPr>
          <w:p w14:paraId="2921AC00" w14:textId="77777777" w:rsidR="008A2579" w:rsidRDefault="008A2579" w:rsidP="00120295">
            <w:pPr>
              <w:rPr>
                <w:rFonts w:ascii="Calibri" w:hAnsi="Calibri"/>
              </w:rPr>
            </w:pPr>
          </w:p>
        </w:tc>
      </w:tr>
      <w:tr w:rsidR="008A2579" w:rsidRPr="00A10A4D" w14:paraId="03ABA53E" w14:textId="77777777" w:rsidTr="008A2579">
        <w:trPr>
          <w:trHeight w:val="260"/>
          <w:trPrChange w:id="878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tcPrChange w:id="879" w:author="Kumar, Ashwani (Cognizant)" w:date="2021-01-05T12:56:00Z">
              <w:tcPr>
                <w:tcW w:w="1655" w:type="pct"/>
                <w:shd w:val="clear" w:color="auto" w:fill="auto"/>
              </w:tcPr>
            </w:tcPrChange>
          </w:tcPr>
          <w:p w14:paraId="0957970A" w14:textId="6AEEFD15" w:rsidR="008A2579" w:rsidRPr="00D455BD" w:rsidRDefault="008A2579" w:rsidP="00120295">
            <w:pPr>
              <w:rPr>
                <w:rFonts w:cs="Arial"/>
                <w:sz w:val="18"/>
                <w:szCs w:val="18"/>
              </w:rPr>
            </w:pPr>
            <w:r w:rsidRPr="00D455BD">
              <w:rPr>
                <w:rFonts w:cs="Arial"/>
                <w:color w:val="000000"/>
                <w:sz w:val="18"/>
                <w:szCs w:val="18"/>
              </w:rPr>
              <w:t xml:space="preserve">Specific Exam Requirement </w:t>
            </w:r>
          </w:p>
        </w:tc>
        <w:tc>
          <w:tcPr>
            <w:tcW w:w="1208" w:type="pct"/>
            <w:shd w:val="clear" w:color="auto" w:fill="auto"/>
            <w:vAlign w:val="bottom"/>
            <w:tcPrChange w:id="880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04A0C64" w14:textId="77777777" w:rsidR="008A2579" w:rsidRPr="00A10A4D" w:rsidRDefault="008A2579" w:rsidP="00120295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26" w:type="pct"/>
            <w:vAlign w:val="center"/>
            <w:tcPrChange w:id="881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66F4C95F" w14:textId="40CEE3D3" w:rsidR="008A2579" w:rsidRDefault="002052A5" w:rsidP="00120295">
            <w:pPr>
              <w:rPr>
                <w:rFonts w:ascii="Calibri" w:hAnsi="Calibri"/>
                <w:sz w:val="20"/>
                <w:szCs w:val="20"/>
              </w:rPr>
            </w:pPr>
            <w:ins w:id="882" w:author="Kumar, Ashwani (Cognizant)" w:date="2021-01-05T13:00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82" w:type="pct"/>
            <w:vAlign w:val="bottom"/>
            <w:tcPrChange w:id="883" w:author="Kumar, Ashwani (Cognizant)" w:date="2021-01-05T12:56:00Z">
              <w:tcPr>
                <w:tcW w:w="780" w:type="pct"/>
                <w:gridSpan w:val="2"/>
                <w:vAlign w:val="bottom"/>
              </w:tcPr>
            </w:tcPrChange>
          </w:tcPr>
          <w:p w14:paraId="57DE3BDE" w14:textId="77777777" w:rsidR="008A2579" w:rsidRDefault="008A2579" w:rsidP="00120295">
            <w:pPr>
              <w:rPr>
                <w:rFonts w:ascii="Calibri" w:hAnsi="Calibri"/>
              </w:rPr>
            </w:pPr>
          </w:p>
        </w:tc>
      </w:tr>
      <w:tr w:rsidR="008A2579" w:rsidRPr="00A10A4D" w14:paraId="394CCB7E" w14:textId="77777777" w:rsidTr="008A2579">
        <w:trPr>
          <w:trHeight w:val="260"/>
          <w:trPrChange w:id="884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tcPrChange w:id="885" w:author="Kumar, Ashwani (Cognizant)" w:date="2021-01-05T12:56:00Z">
              <w:tcPr>
                <w:tcW w:w="1655" w:type="pct"/>
                <w:shd w:val="clear" w:color="auto" w:fill="auto"/>
              </w:tcPr>
            </w:tcPrChange>
          </w:tcPr>
          <w:p w14:paraId="4C69F09E" w14:textId="5227791D" w:rsidR="008A2579" w:rsidRPr="00D455BD" w:rsidRDefault="008A2579" w:rsidP="00120295">
            <w:pPr>
              <w:rPr>
                <w:rFonts w:cs="Arial"/>
                <w:color w:val="000000"/>
                <w:sz w:val="18"/>
                <w:szCs w:val="18"/>
              </w:rPr>
            </w:pPr>
            <w:r w:rsidRPr="00D455BD">
              <w:rPr>
                <w:rFonts w:cs="Arial"/>
                <w:color w:val="000000"/>
                <w:sz w:val="18"/>
                <w:szCs w:val="18"/>
              </w:rPr>
              <w:t>NR Internal Notes</w:t>
            </w:r>
          </w:p>
        </w:tc>
        <w:tc>
          <w:tcPr>
            <w:tcW w:w="1208" w:type="pct"/>
            <w:shd w:val="clear" w:color="auto" w:fill="auto"/>
            <w:vAlign w:val="bottom"/>
            <w:tcPrChange w:id="886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740AF86" w14:textId="77777777" w:rsidR="008A2579" w:rsidRPr="00A10A4D" w:rsidRDefault="008A2579" w:rsidP="00120295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26" w:type="pct"/>
            <w:vAlign w:val="center"/>
            <w:tcPrChange w:id="887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681ADA07" w14:textId="5C06E1A1" w:rsidR="008A2579" w:rsidRDefault="002052A5" w:rsidP="00120295">
            <w:pPr>
              <w:rPr>
                <w:rFonts w:ascii="Calibri" w:hAnsi="Calibri"/>
                <w:sz w:val="20"/>
                <w:szCs w:val="20"/>
              </w:rPr>
            </w:pPr>
            <w:ins w:id="888" w:author="Kumar, Ashwani (Cognizant)" w:date="2021-01-05T13:00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82" w:type="pct"/>
            <w:vAlign w:val="bottom"/>
            <w:tcPrChange w:id="889" w:author="Kumar, Ashwani (Cognizant)" w:date="2021-01-05T12:56:00Z">
              <w:tcPr>
                <w:tcW w:w="780" w:type="pct"/>
                <w:gridSpan w:val="2"/>
                <w:vAlign w:val="bottom"/>
              </w:tcPr>
            </w:tcPrChange>
          </w:tcPr>
          <w:p w14:paraId="692B32E8" w14:textId="77777777" w:rsidR="008A2579" w:rsidRDefault="008A2579" w:rsidP="00120295">
            <w:pPr>
              <w:rPr>
                <w:rFonts w:ascii="Calibri" w:hAnsi="Calibri"/>
              </w:rPr>
            </w:pPr>
          </w:p>
        </w:tc>
      </w:tr>
      <w:tr w:rsidR="008A2579" w:rsidRPr="00A10A4D" w14:paraId="6F1CC7CB" w14:textId="77777777" w:rsidTr="008A2579">
        <w:trPr>
          <w:trHeight w:val="260"/>
          <w:trPrChange w:id="890" w:author="Kumar, Ashwani (Cognizant)" w:date="2021-01-05T12:56:00Z">
            <w:trPr>
              <w:trHeight w:val="260"/>
            </w:trPr>
          </w:trPrChange>
        </w:trPr>
        <w:tc>
          <w:tcPr>
            <w:tcW w:w="1884" w:type="pct"/>
            <w:shd w:val="clear" w:color="auto" w:fill="auto"/>
            <w:tcPrChange w:id="891" w:author="Kumar, Ashwani (Cognizant)" w:date="2021-01-05T12:56:00Z">
              <w:tcPr>
                <w:tcW w:w="1655" w:type="pct"/>
                <w:shd w:val="clear" w:color="auto" w:fill="auto"/>
              </w:tcPr>
            </w:tcPrChange>
          </w:tcPr>
          <w:p w14:paraId="77426E5B" w14:textId="3E299D66" w:rsidR="008A2579" w:rsidRPr="00D455BD" w:rsidRDefault="008A2579" w:rsidP="00120295">
            <w:pPr>
              <w:rPr>
                <w:rFonts w:cs="Arial"/>
                <w:color w:val="000000"/>
                <w:sz w:val="18"/>
                <w:szCs w:val="18"/>
              </w:rPr>
            </w:pPr>
            <w:r w:rsidRPr="00D455BD">
              <w:rPr>
                <w:rFonts w:cs="Arial"/>
                <w:color w:val="000000"/>
                <w:sz w:val="18"/>
                <w:szCs w:val="18"/>
              </w:rPr>
              <w:t>Comments to SEC(Supplier)</w:t>
            </w:r>
          </w:p>
        </w:tc>
        <w:tc>
          <w:tcPr>
            <w:tcW w:w="1208" w:type="pct"/>
            <w:shd w:val="clear" w:color="auto" w:fill="auto"/>
            <w:vAlign w:val="bottom"/>
            <w:tcPrChange w:id="892" w:author="Kumar, Ashwani (Cognizant)" w:date="2021-01-05T12:5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A9096DD" w14:textId="77777777" w:rsidR="008A2579" w:rsidRPr="00A10A4D" w:rsidRDefault="008A2579" w:rsidP="00120295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26" w:type="pct"/>
            <w:vAlign w:val="center"/>
            <w:tcPrChange w:id="893" w:author="Kumar, Ashwani (Cognizant)" w:date="2021-01-05T12:56:00Z">
              <w:tcPr>
                <w:tcW w:w="869" w:type="pct"/>
                <w:gridSpan w:val="2"/>
                <w:vAlign w:val="center"/>
              </w:tcPr>
            </w:tcPrChange>
          </w:tcPr>
          <w:p w14:paraId="01B5FCDA" w14:textId="0F0ABE60" w:rsidR="008A2579" w:rsidRDefault="002052A5" w:rsidP="00120295">
            <w:pPr>
              <w:rPr>
                <w:rFonts w:ascii="Calibri" w:hAnsi="Calibri"/>
                <w:sz w:val="20"/>
                <w:szCs w:val="20"/>
              </w:rPr>
            </w:pPr>
            <w:ins w:id="894" w:author="Kumar, Ashwani (Cognizant)" w:date="2021-01-05T13:00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82" w:type="pct"/>
            <w:vAlign w:val="bottom"/>
            <w:tcPrChange w:id="895" w:author="Kumar, Ashwani (Cognizant)" w:date="2021-01-05T12:56:00Z">
              <w:tcPr>
                <w:tcW w:w="780" w:type="pct"/>
                <w:gridSpan w:val="2"/>
                <w:vAlign w:val="bottom"/>
              </w:tcPr>
            </w:tcPrChange>
          </w:tcPr>
          <w:p w14:paraId="3DB1F550" w14:textId="77777777" w:rsidR="008A2579" w:rsidRDefault="008A2579" w:rsidP="00120295">
            <w:pPr>
              <w:rPr>
                <w:rFonts w:ascii="Calibri" w:hAnsi="Calibri"/>
              </w:rPr>
            </w:pPr>
          </w:p>
        </w:tc>
      </w:tr>
    </w:tbl>
    <w:p w14:paraId="663B5D5B" w14:textId="77777777" w:rsidR="00F61805" w:rsidRPr="00A10A4D" w:rsidRDefault="00F61805" w:rsidP="00F61805">
      <w:pPr>
        <w:pStyle w:val="Head03"/>
        <w:rPr>
          <w:rFonts w:asciiTheme="minorHAnsi" w:hAnsiTheme="minorHAnsi" w:cstheme="minorHAnsi"/>
        </w:rPr>
      </w:pPr>
    </w:p>
    <w:p w14:paraId="1E3353FB" w14:textId="77777777" w:rsidR="00FF0C06" w:rsidRPr="00A10A4D" w:rsidRDefault="00FF0C06" w:rsidP="00F61805">
      <w:pPr>
        <w:pStyle w:val="Head02"/>
        <w:rPr>
          <w:rFonts w:asciiTheme="minorHAnsi" w:hAnsiTheme="minorHAnsi" w:cstheme="minorHAnsi"/>
        </w:rPr>
      </w:pPr>
    </w:p>
    <w:p w14:paraId="34F20938" w14:textId="476D968E" w:rsidR="00F61805" w:rsidRPr="00A10A4D" w:rsidRDefault="00F61805">
      <w:pPr>
        <w:pStyle w:val="Heading4"/>
        <w:pPrChange w:id="896" w:author="Yvan Van Hentenryck" w:date="2020-12-29T11:05:00Z">
          <w:pPr>
            <w:pStyle w:val="Heading3"/>
          </w:pPr>
        </w:pPrChange>
      </w:pPr>
      <w:bookmarkStart w:id="897" w:name="_Toc284837120"/>
      <w:bookmarkStart w:id="898" w:name="_Toc530466509"/>
      <w:r w:rsidRPr="00A10A4D">
        <w:t>Sample Request and Response</w:t>
      </w:r>
      <w:bookmarkEnd w:id="897"/>
      <w:bookmarkEnd w:id="898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5461C" w:rsidRPr="00A10A4D" w14:paraId="45794B0B" w14:textId="77777777" w:rsidTr="65331EB6">
        <w:tc>
          <w:tcPr>
            <w:tcW w:w="9067" w:type="dxa"/>
          </w:tcPr>
          <w:p w14:paraId="0B99F9C3" w14:textId="5878C367" w:rsidR="0065461C" w:rsidRPr="00A10A4D" w:rsidRDefault="0065461C" w:rsidP="0065461C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 xml:space="preserve">Request </w:t>
            </w:r>
          </w:p>
        </w:tc>
      </w:tr>
      <w:tr w:rsidR="0065461C" w:rsidRPr="00A10A4D" w14:paraId="56686A43" w14:textId="77777777" w:rsidTr="65331EB6">
        <w:tc>
          <w:tcPr>
            <w:tcW w:w="9067" w:type="dxa"/>
          </w:tcPr>
          <w:p w14:paraId="7CACFCFA" w14:textId="3C5E6FE1" w:rsidR="000C4EE6" w:rsidRDefault="007B10AD" w:rsidP="007B10A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10A4D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0DF6E16F" w14:textId="63D1D259" w:rsidR="004E500C" w:rsidRPr="00A10A4D" w:rsidRDefault="00A468D8" w:rsidP="007B10AD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4E50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proofErr w:type="spellStart"/>
            <w:r w:rsidR="004E500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supplierid</w:t>
            </w:r>
            <w:proofErr w:type="spellEnd"/>
            <w:r w:rsidR="004E500C" w:rsidRPr="00C10A6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“</w:t>
            </w:r>
            <w:proofErr w:type="spellStart"/>
            <w:r w:rsidR="00850E95" w:rsidRPr="00850E9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Amey</w:t>
            </w:r>
            <w:proofErr w:type="spellEnd"/>
            <w:r w:rsidR="00850E95" w:rsidRPr="00850E9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Rail</w:t>
            </w:r>
            <w:r w:rsidR="004E500C" w:rsidRPr="00C10A6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”</w:t>
            </w:r>
          </w:p>
          <w:p w14:paraId="5940AD73" w14:textId="22798CB5" w:rsidR="00CC4FFC" w:rsidRPr="00A10A4D" w:rsidRDefault="007B10AD" w:rsidP="00A9335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10A4D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65461C" w:rsidRPr="00A10A4D" w14:paraId="1DCFC8E7" w14:textId="77777777" w:rsidTr="65331EB6">
        <w:tc>
          <w:tcPr>
            <w:tcW w:w="9067" w:type="dxa"/>
          </w:tcPr>
          <w:p w14:paraId="24132BD3" w14:textId="41C7B450" w:rsidR="0065461C" w:rsidRPr="00A10A4D" w:rsidRDefault="0065461C" w:rsidP="0065461C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b/>
                <w:sz w:val="20"/>
                <w:szCs w:val="20"/>
              </w:rPr>
              <w:t>Response</w:t>
            </w:r>
          </w:p>
        </w:tc>
      </w:tr>
      <w:tr w:rsidR="0065461C" w:rsidRPr="00A10A4D" w14:paraId="48B64C5D" w14:textId="77777777" w:rsidTr="65331EB6">
        <w:tc>
          <w:tcPr>
            <w:tcW w:w="9067" w:type="dxa"/>
          </w:tcPr>
          <w:p w14:paraId="29231373" w14:textId="77777777" w:rsidR="00177ED1" w:rsidRPr="00177ED1" w:rsidRDefault="00C10A62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10A6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="00177ED1"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41ADF6C6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"success": “true”,</w:t>
            </w:r>
          </w:p>
          <w:p w14:paraId="49E0D528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"message": "Task Details",</w:t>
            </w:r>
          </w:p>
          <w:p w14:paraId="515E4775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"data": {</w:t>
            </w:r>
          </w:p>
          <w:p w14:paraId="28E82ADF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{</w:t>
            </w:r>
          </w:p>
          <w:p w14:paraId="6DC17EE8" w14:textId="385460AE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route":"Anglia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899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32E7894" w14:textId="180DD7EB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900" w:author="Kumar, Ashwani (Cognizant)" w:date="2021-01-07T14:17:00Z">
              <w:r w:rsidRPr="00177ED1" w:rsidDel="00AE224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eLR</w:delText>
              </w:r>
            </w:del>
            <w:ins w:id="901" w:author="Kumar, Ashwani (Cognizant)" w:date="2021-01-07T14:17:00Z">
              <w:r w:rsidR="00AE224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elr</w:t>
              </w:r>
            </w:ins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":"OWW "</w:t>
            </w:r>
            <w:ins w:id="902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8D487A1" w14:textId="66210AA4" w:rsidR="00177ED1" w:rsidRDefault="00177ED1" w:rsidP="00177ED1">
            <w:pPr>
              <w:rPr>
                <w:ins w:id="903" w:author="Kumar, Ashwani (Cognizant)" w:date="2021-01-07T14:17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"start</w:t>
            </w:r>
            <w:ins w:id="904" w:author="Kumar, Ashwani (Cognizant)" w:date="2021-01-07T14:11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05" w:author="Kumar, Ashwani (Cognizant)" w:date="2021-01-07T14:11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ins w:id="906" w:author="Kumar, Ashwani (Cognizant)" w:date="2021-01-07T14:11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m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ileage":"140"</w:t>
            </w:r>
            <w:ins w:id="90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493701FD" w14:textId="28C2C18B" w:rsidR="00636570" w:rsidRDefault="00636570" w:rsidP="00177ED1">
            <w:pPr>
              <w:rPr>
                <w:ins w:id="908" w:author="Kumar, Ashwani (Cognizant)" w:date="2021-01-07T14:17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ins w:id="909" w:author="Kumar, Ashwani (Cognizant)" w:date="2021-01-07T14:17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                “</w:t>
              </w:r>
              <w:proofErr w:type="spellStart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area”:”test</w:t>
              </w:r>
              <w:proofErr w:type="spellEnd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”,</w:t>
              </w:r>
            </w:ins>
          </w:p>
          <w:p w14:paraId="5287BCB9" w14:textId="305188AF" w:rsidR="00636570" w:rsidRPr="00177ED1" w:rsidDel="00636570" w:rsidRDefault="00636570" w:rsidP="00177ED1">
            <w:pPr>
              <w:rPr>
                <w:del w:id="910" w:author="Kumar, Ashwani (Cognizant)" w:date="2021-01-07T14:18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ins w:id="911" w:author="Kumar, Ashwani (Cognizant)" w:date="2021-01-07T14:17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                </w:t>
              </w:r>
            </w:ins>
            <w:ins w:id="912" w:author="Kumar, Ashwani (Cognizant)" w:date="2021-01-07T14:18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“</w:t>
              </w:r>
              <w:proofErr w:type="spellStart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region”:”test</w:t>
              </w:r>
              <w:proofErr w:type="spellEnd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”,</w:t>
              </w:r>
            </w:ins>
          </w:p>
          <w:p w14:paraId="2C63F85E" w14:textId="1478A76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del w:id="913" w:author="Yvan Van Hentenryck" w:date="2020-12-29T10:43:00Z">
              <w:r w:rsidRPr="00177ED1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"endMileage":"727"</w:delText>
              </w:r>
            </w:del>
          </w:p>
          <w:p w14:paraId="123BEF90" w14:textId="1CA21F3B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914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</w:t>
              </w:r>
            </w:ins>
            <w:del w:id="915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tart</w:t>
            </w:r>
            <w:ins w:id="916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17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ins w:id="918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y</w:t>
              </w:r>
            </w:ins>
            <w:del w:id="919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Y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ard":"test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920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206230BF" w14:textId="1294D242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921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del w:id="922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nd</w:t>
            </w:r>
            <w:ins w:id="923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24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M</w:delText>
              </w:r>
            </w:del>
            <w:ins w:id="925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m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926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71F4C329" w14:textId="7252EDD0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927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del w:id="928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nd</w:t>
            </w:r>
            <w:ins w:id="929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30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ins w:id="931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y</w:t>
              </w:r>
            </w:ins>
            <w:del w:id="932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Y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ard":"test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933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5EFE970" w14:textId="727A3B79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"railway</w:t>
            </w:r>
            <w:ins w:id="934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35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ins w:id="936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id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":"1400727"</w:t>
            </w:r>
            <w:ins w:id="93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FDB5D1A" w14:textId="564874FC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asset</w:t>
            </w:r>
            <w:ins w:id="938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39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ins w:id="940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d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escription":"CABINET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Downside"</w:t>
            </w:r>
            <w:ins w:id="941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4D8FB278" w14:textId="34BCD445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asset</w:t>
            </w:r>
            <w:ins w:id="942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43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G</w:delText>
              </w:r>
            </w:del>
            <w:ins w:id="944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g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roup":"B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945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CBE8189" w14:textId="4B28240C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asset</w:t>
            </w:r>
            <w:ins w:id="946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947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ype":"C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948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37C1360" w14:textId="5DFBB70D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949" w:author="Kumar, Ashwani (Cognizant)" w:date="2021-01-07T14:12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_r</w:t>
              </w:r>
            </w:ins>
            <w:del w:id="950" w:author="Kumar, Ashwani (Cognizant)" w:date="2021-01-07T14:12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equest</w:t>
            </w:r>
            <w:ins w:id="951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52" w:author="Kumar, Ashwani (Cognizant)" w:date="2021-01-07T14:13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ins w:id="953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tatus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Completed"</w:t>
            </w:r>
            <w:ins w:id="954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A0022F7" w14:textId="1CAA4DA2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5451E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BE4D5" w:themeFill="accent2" w:themeFillTint="33"/>
                <w:lang w:eastAsia="en-GB"/>
                <w:rPrChange w:id="955" w:author="Kumar, Ashwani (Cognizant)" w:date="2021-01-06T14:24:00Z">
                  <w:rPr>
                    <w:rFonts w:eastAsia="Times New Roman" w:cstheme="minorHAnsi"/>
                    <w:color w:val="000000"/>
                    <w:sz w:val="20"/>
                    <w:szCs w:val="20"/>
                    <w:lang w:eastAsia="en-GB"/>
                  </w:rPr>
                </w:rPrChange>
              </w:rPr>
              <w:t>"</w:t>
            </w:r>
            <w:proofErr w:type="spellStart"/>
            <w:r w:rsidRPr="0075451E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BE4D5" w:themeFill="accent2" w:themeFillTint="33"/>
                <w:lang w:eastAsia="en-GB"/>
                <w:rPrChange w:id="956" w:author="Kumar, Ashwani (Cognizant)" w:date="2021-01-06T14:24:00Z">
                  <w:rPr>
                    <w:rFonts w:eastAsia="Times New Roman" w:cstheme="minorHAnsi"/>
                    <w:color w:val="000000"/>
                    <w:sz w:val="20"/>
                    <w:szCs w:val="20"/>
                    <w:lang w:eastAsia="en-GB"/>
                  </w:rPr>
                </w:rPrChange>
              </w:rPr>
              <w:t>exam</w:t>
            </w:r>
            <w:ins w:id="957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shd w:val="clear" w:color="auto" w:fill="FBE4D5" w:themeFill="accent2" w:themeFillTint="33"/>
                  <w:lang w:eastAsia="en-GB"/>
                </w:rPr>
                <w:t>_r</w:t>
              </w:r>
            </w:ins>
            <w:del w:id="958" w:author="Kumar, Ashwani (Cognizant)" w:date="2021-01-07T14:13:00Z">
              <w:r w:rsidRPr="0075451E" w:rsidDel="00B65C11">
                <w:rPr>
                  <w:rFonts w:eastAsia="Times New Roman" w:cstheme="minorHAnsi"/>
                  <w:color w:val="000000"/>
                  <w:sz w:val="20"/>
                  <w:szCs w:val="20"/>
                  <w:shd w:val="clear" w:color="auto" w:fill="FBE4D5" w:themeFill="accent2" w:themeFillTint="33"/>
                  <w:lang w:eastAsia="en-GB"/>
                  <w:rPrChange w:id="959" w:author="Kumar, Ashwani (Cognizant)" w:date="2021-01-06T14:24:00Z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n-GB"/>
                    </w:rPr>
                  </w:rPrChange>
                </w:rPr>
                <w:delText>R</w:delText>
              </w:r>
            </w:del>
            <w:r w:rsidRPr="0075451E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BE4D5" w:themeFill="accent2" w:themeFillTint="33"/>
                <w:lang w:eastAsia="en-GB"/>
                <w:rPrChange w:id="960" w:author="Kumar, Ashwani (Cognizant)" w:date="2021-01-06T14:24:00Z">
                  <w:rPr>
                    <w:rFonts w:eastAsia="Times New Roman" w:cstheme="minorHAnsi"/>
                    <w:color w:val="000000"/>
                    <w:sz w:val="20"/>
                    <w:szCs w:val="20"/>
                    <w:lang w:eastAsia="en-GB"/>
                  </w:rPr>
                </w:rPrChange>
              </w:rPr>
              <w:t>eport</w:t>
            </w:r>
            <w:del w:id="961" w:author="Kumar, Ashwani (Cognizant)" w:date="2021-01-07T14:13:00Z">
              <w:r w:rsidRPr="0075451E" w:rsidDel="00B65C11">
                <w:rPr>
                  <w:rFonts w:eastAsia="Times New Roman" w:cstheme="minorHAnsi"/>
                  <w:color w:val="000000"/>
                  <w:sz w:val="20"/>
                  <w:szCs w:val="20"/>
                  <w:shd w:val="clear" w:color="auto" w:fill="FBE4D5" w:themeFill="accent2" w:themeFillTint="33"/>
                  <w:lang w:eastAsia="en-GB"/>
                  <w:rPrChange w:id="962" w:author="Kumar, Ashwani (Cognizant)" w:date="2021-01-06T14:24:00Z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n-GB"/>
                    </w:rPr>
                  </w:rPrChange>
                </w:rPr>
                <w:delText>S</w:delText>
              </w:r>
            </w:del>
            <w:ins w:id="963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shd w:val="clear" w:color="auto" w:fill="FBE4D5" w:themeFill="accent2" w:themeFillTint="33"/>
                  <w:lang w:eastAsia="en-GB"/>
                </w:rPr>
                <w:t>_s</w:t>
              </w:r>
            </w:ins>
            <w:r w:rsidRPr="0075451E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BE4D5" w:themeFill="accent2" w:themeFillTint="33"/>
                <w:lang w:eastAsia="en-GB"/>
                <w:rPrChange w:id="964" w:author="Kumar, Ashwani (Cognizant)" w:date="2021-01-06T14:24:00Z">
                  <w:rPr>
                    <w:rFonts w:eastAsia="Times New Roman" w:cstheme="minorHAnsi"/>
                    <w:color w:val="000000"/>
                    <w:sz w:val="20"/>
                    <w:szCs w:val="20"/>
                    <w:lang w:eastAsia="en-GB"/>
                  </w:rPr>
                </w:rPrChange>
              </w:rPr>
              <w:t>tatus</w:t>
            </w:r>
            <w:proofErr w:type="spellEnd"/>
            <w:r w:rsidRPr="0075451E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BE4D5" w:themeFill="accent2" w:themeFillTint="33"/>
                <w:lang w:eastAsia="en-GB"/>
                <w:rPrChange w:id="965" w:author="Kumar, Ashwani (Cognizant)" w:date="2021-01-06T14:24:00Z">
                  <w:rPr>
                    <w:rFonts w:eastAsia="Times New Roman" w:cstheme="minorHAnsi"/>
                    <w:color w:val="000000"/>
                    <w:sz w:val="20"/>
                    <w:szCs w:val="20"/>
                    <w:lang w:eastAsia="en-GB"/>
                  </w:rPr>
                </w:rPrChange>
              </w:rPr>
              <w:t>":" Evaluation Ready for signoff "</w:t>
            </w:r>
            <w:ins w:id="966" w:author="Yvan Van Hentenryck" w:date="2020-12-29T10:44:00Z">
              <w:r w:rsidR="005763E5" w:rsidRPr="0075451E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shd w:val="clear" w:color="auto" w:fill="FBE4D5" w:themeFill="accent2" w:themeFillTint="33"/>
                  <w:lang w:eastAsia="en-GB"/>
                  <w:rPrChange w:id="967" w:author="Kumar, Ashwani (Cognizant)" w:date="2021-01-06T14:24:00Z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n-GB"/>
                    </w:rPr>
                  </w:rPrChange>
                </w:rPr>
                <w:t>??????????</w:t>
              </w:r>
            </w:ins>
            <w:ins w:id="968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shd w:val="clear" w:color="auto" w:fill="FBE4D5" w:themeFill="accent2" w:themeFillTint="33"/>
                  <w:lang w:eastAsia="en-GB"/>
                </w:rPr>
                <w:t>,</w:t>
              </w:r>
            </w:ins>
          </w:p>
          <w:p w14:paraId="524A3672" w14:textId="4C710682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969" w:author="Kumar, Ashwani (Cognizant)" w:date="2021-01-07T14:13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ins w:id="970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xamination</w:t>
            </w:r>
            <w:ins w:id="971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72" w:author="Kumar, Ashwani (Cognizant)" w:date="2021-01-07T14:13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ins w:id="973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ype":"Detailed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974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4178FA8" w14:textId="27138E15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"exam</w:t>
            </w:r>
            <w:ins w:id="975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76" w:author="Kumar, Ashwani (Cognizant)" w:date="2021-01-07T14:13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</w:delText>
              </w:r>
            </w:del>
            <w:ins w:id="977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i</w:t>
              </w:r>
            </w:ins>
            <w:del w:id="978" w:author="Kumar, Ashwani (Cognizant)" w:date="2021-01-07T14:13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ins w:id="979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d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":"2268526"</w:t>
            </w:r>
            <w:ins w:id="980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6EEC426" w14:textId="343E81D6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"compliance</w:t>
            </w:r>
            <w:ins w:id="981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82" w:author="Kumar, Ashwani (Cognizant)" w:date="2021-01-07T14:13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DueDate</w:delText>
              </w:r>
            </w:del>
            <w:ins w:id="983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d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ue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ate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":"2016-11-14"</w:t>
            </w:r>
            <w:ins w:id="984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0E7AE69" w14:textId="5D07D026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"on</w:t>
            </w:r>
            <w:ins w:id="985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986" w:author="Kumar, Ashwani (Cognizant)" w:date="2021-01-07T14:13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SitePreComplianceToleranceDate</w:delText>
              </w:r>
            </w:del>
            <w:ins w:id="987" w:author="Kumar, Ashwani (Cognizant)" w:date="2021-01-07T14:13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ite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_p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re</w:t>
              </w:r>
            </w:ins>
            <w:ins w:id="988" w:author="Kumar, Ashwani (Cognizant)" w:date="2021-01-07T14:14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_c</w:t>
              </w:r>
            </w:ins>
            <w:ins w:id="989" w:author="Kumar, Ashwani (Cognizant)" w:date="2021-01-07T14:13:00Z"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ompliance</w:t>
              </w:r>
            </w:ins>
            <w:ins w:id="990" w:author="Kumar, Ashwani (Cognizant)" w:date="2021-01-07T14:14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ins w:id="991" w:author="Kumar, Ashwani (Cognizant)" w:date="2021-01-07T14:13:00Z"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olerance</w:t>
              </w:r>
            </w:ins>
            <w:ins w:id="992" w:author="Kumar, Ashwani (Cognizant)" w:date="2021-01-07T14:14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ins w:id="993" w:author="Kumar, Ashwani (Cognizant)" w:date="2021-01-07T14:13:00Z"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ate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":"2016-11-01"</w:t>
            </w:r>
            <w:ins w:id="994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31ACC5C" w14:textId="0FC920BE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del w:id="995" w:author="Kumar, Ashwani (Cognizant)" w:date="2021-01-07T14:14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onSitePostComplianceToleranceDate</w:delText>
              </w:r>
            </w:del>
            <w:ins w:id="996" w:author="Kumar, Ashwani (Cognizant)" w:date="2021-01-07T14:14:00Z"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on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ite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_p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ost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_c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ompliance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olerance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ate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":"2016-11-27"</w:t>
            </w:r>
            <w:ins w:id="99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261EB393" w14:textId="31F9D1D2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998" w:author="Yvan Van Hentenryck" w:date="2021-01-06T14:24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"baseline</w:t>
            </w:r>
            <w:ins w:id="999" w:author="Kumar, Ashwani (Cognizant)" w:date="2021-01-07T14:14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000" w:author="Kumar, Ashwani (Cognizant)" w:date="2021-01-07T14:14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PlannedDate</w:delText>
              </w:r>
            </w:del>
            <w:ins w:id="1001" w:author="Kumar, Ashwani (Cognizant)" w:date="2021-01-07T14:14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p</w:t>
              </w:r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lanned</w:t>
              </w:r>
            </w:ins>
            <w:ins w:id="1002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ins w:id="1003" w:author="Kumar, Ashwani (Cognizant)" w:date="2021-01-07T14:14:00Z"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ate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":"2016-11-14"</w:t>
            </w:r>
            <w:ins w:id="1004" w:author="Yvan Van Hentenryck" w:date="2020-12-29T10:44:00Z">
              <w:r w:rsid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</w:t>
              </w:r>
            </w:ins>
            <w:ins w:id="1005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lang w:eastAsia="en-GB"/>
                  <w:rPrChange w:id="1006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n-GB"/>
                    </w:rPr>
                  </w:rPrChange>
                </w:rPr>
                <w:t>blank?????????</w:t>
              </w:r>
            </w:ins>
            <w:ins w:id="100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2DBD331" w14:textId="6F7C787E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008" w:author="Yvan Van Hentenryck" w:date="2021-01-06T14:24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"planned</w:t>
            </w:r>
            <w:ins w:id="1009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1010" w:author="Kumar, Ashwani (Cognizant)" w:date="2021-01-07T14:15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ate":"2016-11-14"</w:t>
            </w:r>
            <w:ins w:id="1011" w:author="Yvan Van Hentenryck" w:date="2020-12-29T10:44:00Z">
              <w:r w:rsid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</w:t>
              </w:r>
            </w:ins>
            <w:ins w:id="1012" w:author="Yvan Van Hentenryck" w:date="2020-12-29T10:45:00Z">
              <w:r w:rsidR="005763E5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lang w:eastAsia="en-GB"/>
                </w:rPr>
                <w:t>blank</w:t>
              </w:r>
            </w:ins>
            <w:ins w:id="1013" w:author="Yvan Van Hentenryck" w:date="2020-12-29T10:44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lang w:eastAsia="en-GB"/>
                  <w:rPrChange w:id="1014" w:author="Yvan Van Hentenryck" w:date="2020-12-29T10:44:00Z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n-GB"/>
                    </w:rPr>
                  </w:rPrChange>
                </w:rPr>
                <w:t>????????????</w:t>
              </w:r>
            </w:ins>
            <w:ins w:id="1015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4641A889" w14:textId="15277E66" w:rsidR="00177ED1" w:rsidRPr="005763E5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016" w:author="Yvan Van Hentenryck" w:date="2021-01-06T14:24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del w:id="1017" w:author="Yvan Van Hentenryck" w:date="2020-12-29T10:45:00Z">
              <w:r w:rsidRPr="00177ED1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18" w:author="Yvan Van Hentenryck" w:date="2020-12-29T10:45:00Z">
              <w:r w:rsid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“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1019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020" w:author="Kumar, Ashwani (Cognizant)" w:date="2021-01-07T14:15:00Z">
              <w:r w:rsidRPr="005763E5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ins w:id="1021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d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ate</w:t>
            </w:r>
            <w:del w:id="1022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23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24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:</w:t>
            </w:r>
            <w:del w:id="1025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26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27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2016-11-14</w:t>
            </w:r>
            <w:del w:id="1028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29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30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ins w:id="1031" w:author="Yvan Van Hentenryck" w:date="2020-12-29T10:46:00Z">
              <w:r w:rsidR="005763E5" w:rsidRPr="00E033AF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lang w:eastAsia="en-GB"/>
                </w:rPr>
                <w:t xml:space="preserve"> too early???????????</w:t>
              </w:r>
            </w:ins>
            <w:ins w:id="1032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FEB7047" w14:textId="2728D603" w:rsidR="00177ED1" w:rsidRPr="005763E5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033" w:author="Yvan Van Hentenryck" w:date="2021-01-06T14:24:00Z">
                <w:pPr/>
              </w:pPrChange>
            </w:pP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del w:id="1034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35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36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“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submission</w:t>
            </w:r>
            <w:ins w:id="1037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038" w:author="Kumar, Ashwani (Cognizant)" w:date="2021-01-07T14:15:00Z">
              <w:r w:rsidRPr="005763E5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Date</w:delText>
              </w:r>
            </w:del>
            <w:ins w:id="1039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d</w:t>
              </w:r>
              <w:r w:rsidR="00B65C11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ate</w:t>
              </w:r>
            </w:ins>
            <w:del w:id="1040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41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42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:</w:t>
            </w:r>
            <w:del w:id="1043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44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45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2020-04-30</w:t>
            </w:r>
            <w:del w:id="1046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47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48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ins w:id="1049" w:author="Yvan Van Hentenryck" w:date="2020-12-29T10:46:00Z">
              <w:r w:rsidR="005763E5" w:rsidRPr="00E033AF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lang w:eastAsia="en-GB"/>
                </w:rPr>
                <w:t xml:space="preserve"> too early???????????</w:t>
              </w:r>
            </w:ins>
            <w:ins w:id="1050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63F42D6" w14:textId="64A70B74" w:rsidR="00177ED1" w:rsidRPr="005763E5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051" w:author="Yvan Van Hentenryck" w:date="2021-01-06T14:24:00Z">
                <w:pPr/>
              </w:pPrChange>
            </w:pP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del w:id="1052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53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54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“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signed</w:t>
            </w:r>
            <w:ins w:id="1055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056" w:author="Kumar, Ashwani (Cognizant)" w:date="2021-01-07T14:15:00Z">
              <w:r w:rsidRPr="005763E5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O</w:delText>
              </w:r>
            </w:del>
            <w:ins w:id="1057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ff</w:t>
            </w:r>
            <w:del w:id="1058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59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60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:</w:t>
            </w:r>
            <w:del w:id="1061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62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63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2020-04-30</w:t>
            </w:r>
            <w:del w:id="1064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65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66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ins w:id="1067" w:author="Yvan Van Hentenryck" w:date="2020-12-29T10:46:00Z">
              <w:r w:rsidR="005763E5" w:rsidRPr="00E033AF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lang w:eastAsia="en-GB"/>
                </w:rPr>
                <w:t xml:space="preserve"> too early???????????</w:t>
              </w:r>
            </w:ins>
            <w:ins w:id="1068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23F3ECED" w14:textId="776F3D39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069" w:author="Yvan Van Hentenryck" w:date="2021-01-06T14:24:00Z">
                <w:pPr/>
              </w:pPrChange>
            </w:pP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del w:id="1070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71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72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“</w:t>
              </w:r>
            </w:ins>
            <w:proofErr w:type="spellStart"/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1073" w:author="Kumar, Ashwani (Cognizant)" w:date="2021-01-07T14:15:00Z"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1074" w:author="Kumar, Ashwani (Cognizant)" w:date="2021-01-07T14:15:00Z">
              <w:r w:rsidRPr="005763E5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tatus</w:t>
            </w:r>
            <w:proofErr w:type="spellEnd"/>
            <w:del w:id="1075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76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77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:</w:t>
            </w:r>
            <w:del w:id="1078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79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80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</w:ins>
            <w:r w:rsidRPr="005763E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Completed</w:t>
            </w:r>
            <w:del w:id="1081" w:author="Yvan Van Hentenryck" w:date="2020-12-29T10:45:00Z">
              <w:r w:rsidRPr="005763E5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ins w:id="1082" w:author="Yvan Van Hentenryck" w:date="2020-12-29T10:45:00Z"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  <w:rPrChange w:id="1083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highlight w:val="yellow"/>
                      <w:lang w:eastAsia="en-GB"/>
                    </w:rPr>
                  </w:rPrChange>
                </w:rPr>
                <w:t>”</w:t>
              </w:r>
              <w:r w:rsidR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</w:t>
              </w:r>
              <w:r w:rsidR="005763E5" w:rsidRPr="005763E5">
                <w:rPr>
                  <w:rFonts w:eastAsia="Times New Roman" w:cstheme="minorHAnsi"/>
                  <w:color w:val="000000"/>
                  <w:sz w:val="20"/>
                  <w:szCs w:val="20"/>
                  <w:highlight w:val="yellow"/>
                  <w:lang w:eastAsia="en-GB"/>
                  <w:rPrChange w:id="1084" w:author="Yvan Van Hentenryck" w:date="2020-12-29T10:45:00Z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n-GB"/>
                    </w:rPr>
                  </w:rPrChange>
                </w:rPr>
                <w:t>too early???????????</w:t>
              </w:r>
            </w:ins>
            <w:ins w:id="1085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FD50A20" w14:textId="018CBCFB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1086" w:author="Kumar, Ashwani (Cognizant)" w:date="2021-01-07T14:15:00Z">
              <w:r w:rsidRPr="00177ED1" w:rsidDel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cRID</w:delText>
              </w:r>
            </w:del>
            <w:ins w:id="1087" w:author="Kumar, Ashwani (Cognizant)" w:date="2021-01-07T14:15:00Z">
              <w:r w:rsidR="00B65C11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c</w:t>
              </w:r>
              <w:r w:rsidR="00B65C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rid</w:t>
              </w:r>
            </w:ins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":"test"</w:t>
            </w:r>
            <w:ins w:id="1088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AF25927" w14:textId="0F3A93AC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combined</w:t>
            </w:r>
            <w:ins w:id="1089" w:author="Kumar, Ashwani (Cognizant)" w:date="2021-01-07T14:16:00Z">
              <w:r w:rsidR="00714A2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090" w:author="Kumar, Ashwani (Cognizant)" w:date="2021-01-07T14:16:00Z">
              <w:r w:rsidRPr="00177ED1" w:rsidDel="00714A2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ins w:id="1091" w:author="Kumar, Ashwani (Cognizant)" w:date="2021-01-07T14:16:00Z">
              <w:r w:rsidR="00714A2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xams":"test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092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E52D362" w14:textId="553FE096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possession</w:t>
            </w:r>
            <w:ins w:id="1093" w:author="Kumar, Ashwani (Cognizant)" w:date="2021-01-07T14:16:00Z">
              <w:r w:rsidR="00714A2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_c</w:t>
              </w:r>
            </w:ins>
            <w:del w:id="1094" w:author="Kumar, Ashwani (Cognizant)" w:date="2021-01-07T14:16:00Z">
              <w:r w:rsidRPr="00177ED1" w:rsidDel="00714A2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ritical":"test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095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A842282" w14:textId="0E97BB31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scope":"test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096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A2C88C7" w14:textId="6DF4F6C1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comments":"test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097" w:author="Kumar S, Chetan (Cognizant)" w:date="2021-01-07T15:46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  <w:bookmarkStart w:id="1098" w:name="_GoBack"/>
            <w:bookmarkEnd w:id="1098"/>
          </w:p>
          <w:p w14:paraId="798812EE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744B3017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0E064831" w14:textId="0380D779" w:rsidR="00F46FA8" w:rsidRPr="00A10A4D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  <w:tr w:rsidR="00A93350" w:rsidRPr="00A10A4D" w14:paraId="7676E528" w14:textId="77777777" w:rsidTr="65331EB6">
        <w:tc>
          <w:tcPr>
            <w:tcW w:w="9067" w:type="dxa"/>
          </w:tcPr>
          <w:p w14:paraId="1706AF11" w14:textId="77777777" w:rsidR="00A93350" w:rsidRPr="00A10A4D" w:rsidRDefault="00A93350" w:rsidP="00CC4FF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1E9AB13" w14:textId="77777777" w:rsidR="007D1CC2" w:rsidRPr="00A10A4D" w:rsidRDefault="007D1CC2" w:rsidP="007D1CC2">
      <w:pPr>
        <w:rPr>
          <w:rFonts w:cstheme="minorHAnsi"/>
        </w:rPr>
      </w:pPr>
    </w:p>
    <w:p w14:paraId="6069A90A" w14:textId="77777777" w:rsidR="005763E5" w:rsidRDefault="005763E5">
      <w:pPr>
        <w:rPr>
          <w:ins w:id="1099" w:author="Yvan Van Hentenryck" w:date="2020-12-29T10:46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1100" w:author="Yvan Van Hentenryck" w:date="2020-12-29T10:46:00Z">
        <w:r>
          <w:br w:type="page"/>
        </w:r>
      </w:ins>
    </w:p>
    <w:p w14:paraId="0F6F78BD" w14:textId="38FE2911" w:rsidR="00195552" w:rsidRPr="00195552" w:rsidRDefault="00055AB1">
      <w:pPr>
        <w:pStyle w:val="Heading2"/>
        <w:ind w:left="578" w:hanging="578"/>
        <w:pPrChange w:id="1101" w:author="Kumar, Ashwani (Cognizant)" w:date="2021-01-06T16:49:00Z">
          <w:pPr>
            <w:pStyle w:val="Heading1"/>
          </w:pPr>
        </w:pPrChange>
      </w:pPr>
      <w:bookmarkStart w:id="1102" w:name="_Toc60868709"/>
      <w:commentRangeStart w:id="1103"/>
      <w:r w:rsidRPr="00195552">
        <w:lastRenderedPageBreak/>
        <w:t>API Resource Specification -</w:t>
      </w:r>
      <w:ins w:id="1104" w:author="Kumar, Ashwani (Cognizant)" w:date="2021-01-06T17:24:00Z">
        <w:r w:rsidR="00331A3A">
          <w:t xml:space="preserve"> P</w:t>
        </w:r>
      </w:ins>
      <w:ins w:id="1105" w:author="Kumar, Ashwani (Cognizant)" w:date="2021-01-06T23:26:00Z">
        <w:r w:rsidR="00572EEA">
          <w:t>ost</w:t>
        </w:r>
      </w:ins>
      <w:r w:rsidRPr="00195552">
        <w:t xml:space="preserve"> </w:t>
      </w:r>
      <w:del w:id="1106" w:author="Kumar, Ashwani (Cognizant)" w:date="2021-01-06T17:24:00Z">
        <w:r w:rsidR="00195552" w:rsidRPr="0009680C" w:rsidDel="00FC41D4">
          <w:rPr>
            <w:rPrChange w:id="1107" w:author="Kumar, Ashwani (Cognizant)" w:date="2021-01-06T16:49:00Z">
              <w:rPr>
                <w:rFonts w:asciiTheme="minorHAnsi" w:hAnsiTheme="minorHAnsi" w:cstheme="minorHAnsi"/>
              </w:rPr>
            </w:rPrChange>
          </w:rPr>
          <w:delText xml:space="preserve">Post </w:delText>
        </w:r>
      </w:del>
      <w:r w:rsidR="00195552" w:rsidRPr="0009680C">
        <w:rPr>
          <w:rPrChange w:id="1108" w:author="Kumar, Ashwani (Cognizant)" w:date="2021-01-06T16:49:00Z">
            <w:rPr>
              <w:rFonts w:asciiTheme="minorHAnsi" w:hAnsiTheme="minorHAnsi" w:cstheme="minorHAnsi"/>
            </w:rPr>
          </w:rPrChange>
        </w:rPr>
        <w:t>Planned</w:t>
      </w:r>
      <w:ins w:id="1109" w:author="Kumar, Ashwani (Cognizant)" w:date="2021-01-06T17:24:00Z">
        <w:r w:rsidR="00FC41D4">
          <w:t>, Baseline</w:t>
        </w:r>
      </w:ins>
      <w:ins w:id="1110" w:author="Kumar, Ashwani (Cognizant)" w:date="2021-01-06T16:49:00Z">
        <w:r w:rsidR="00B27649" w:rsidRPr="0009680C">
          <w:rPr>
            <w:rPrChange w:id="1111" w:author="Kumar, Ashwani (Cognizant)" w:date="2021-01-06T16:49:00Z">
              <w:rPr>
                <w:rFonts w:asciiTheme="minorHAnsi" w:hAnsiTheme="minorHAnsi" w:cstheme="minorHAnsi"/>
              </w:rPr>
            </w:rPrChange>
          </w:rPr>
          <w:t xml:space="preserve"> and Actual Exam</w:t>
        </w:r>
      </w:ins>
      <w:r w:rsidR="00195552" w:rsidRPr="0009680C">
        <w:rPr>
          <w:rPrChange w:id="1112" w:author="Kumar, Ashwani (Cognizant)" w:date="2021-01-06T16:49:00Z">
            <w:rPr>
              <w:rFonts w:asciiTheme="minorHAnsi" w:hAnsiTheme="minorHAnsi" w:cstheme="minorHAnsi"/>
            </w:rPr>
          </w:rPrChange>
        </w:rPr>
        <w:t xml:space="preserve"> Date</w:t>
      </w:r>
      <w:commentRangeEnd w:id="1103"/>
      <w:r w:rsidR="005763E5" w:rsidRPr="0009680C">
        <w:rPr>
          <w:rPrChange w:id="1113" w:author="Kumar, Ashwani (Cognizant)" w:date="2021-01-06T16:49:00Z">
            <w:rPr>
              <w:rStyle w:val="CommentReference"/>
              <w:rFonts w:asciiTheme="minorHAnsi" w:eastAsiaTheme="minorHAnsi" w:hAnsiTheme="minorHAnsi" w:cstheme="minorBidi"/>
              <w:color w:val="auto"/>
            </w:rPr>
          </w:rPrChange>
        </w:rPr>
        <w:commentReference w:id="1103"/>
      </w:r>
      <w:ins w:id="1114" w:author="Kumar, Ashwani (Cognizant)" w:date="2021-01-06T16:49:00Z">
        <w:r w:rsidR="00B27649" w:rsidRPr="0009680C">
          <w:rPr>
            <w:rPrChange w:id="1115" w:author="Kumar, Ashwani (Cognizant)" w:date="2021-01-06T16:49:00Z">
              <w:rPr>
                <w:rFonts w:asciiTheme="minorHAnsi" w:hAnsiTheme="minorHAnsi" w:cstheme="minorHAnsi"/>
              </w:rPr>
            </w:rPrChange>
          </w:rPr>
          <w:t>s</w:t>
        </w:r>
      </w:ins>
      <w:bookmarkEnd w:id="1102"/>
    </w:p>
    <w:p w14:paraId="61136E87" w14:textId="0FFA4681" w:rsidR="00055AB1" w:rsidRPr="00195552" w:rsidRDefault="00055AB1">
      <w:pPr>
        <w:pStyle w:val="Heading3"/>
        <w:pPrChange w:id="1116" w:author="Kumar, Ashwani (Cognizant)" w:date="2021-01-06T16:51:00Z">
          <w:pPr>
            <w:pStyle w:val="Heading2"/>
          </w:pPr>
        </w:pPrChange>
      </w:pPr>
      <w:bookmarkStart w:id="1117" w:name="_Toc60868710"/>
      <w:r w:rsidRPr="00195552">
        <w:t>Description</w:t>
      </w:r>
      <w:bookmarkEnd w:id="1117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118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80"/>
        <w:gridCol w:w="7036"/>
        <w:tblGridChange w:id="1119">
          <w:tblGrid>
            <w:gridCol w:w="1980"/>
            <w:gridCol w:w="7036"/>
          </w:tblGrid>
        </w:tblGridChange>
      </w:tblGrid>
      <w:tr w:rsidR="00055AB1" w:rsidRPr="00A10A4D" w14:paraId="7E2F965E" w14:textId="77777777" w:rsidTr="00B12260">
        <w:tc>
          <w:tcPr>
            <w:tcW w:w="1980" w:type="dxa"/>
            <w:shd w:val="clear" w:color="auto" w:fill="D9D9D9" w:themeFill="background1" w:themeFillShade="D9"/>
            <w:tcPrChange w:id="1120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418411B3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API Name</w:t>
            </w:r>
          </w:p>
        </w:tc>
        <w:tc>
          <w:tcPr>
            <w:tcW w:w="7036" w:type="dxa"/>
            <w:shd w:val="clear" w:color="auto" w:fill="auto"/>
            <w:vAlign w:val="bottom"/>
            <w:tcPrChange w:id="1121" w:author="Yvan Van Hentenryck" w:date="2020-12-29T11:06:00Z">
              <w:tcPr>
                <w:tcW w:w="7036" w:type="dxa"/>
                <w:shd w:val="clear" w:color="auto" w:fill="auto"/>
                <w:vAlign w:val="bottom"/>
              </w:tcPr>
            </w:tcPrChange>
          </w:tcPr>
          <w:p w14:paraId="02A7E602" w14:textId="33CAADCC" w:rsidR="00055AB1" w:rsidRPr="00A10A4D" w:rsidRDefault="00851049" w:rsidP="00055AB1">
            <w:pPr>
              <w:rPr>
                <w:rFonts w:cstheme="minorHAnsi"/>
              </w:rPr>
            </w:pPr>
            <w:proofErr w:type="spellStart"/>
            <w:r w:rsidRPr="00A10A4D">
              <w:rPr>
                <w:rFonts w:cstheme="minorHAnsi"/>
              </w:rPr>
              <w:t>UploadTaskListWithPlannedDates</w:t>
            </w:r>
            <w:proofErr w:type="spellEnd"/>
          </w:p>
        </w:tc>
      </w:tr>
      <w:tr w:rsidR="00055AB1" w:rsidRPr="00A10A4D" w14:paraId="04004105" w14:textId="77777777" w:rsidTr="00B12260">
        <w:tc>
          <w:tcPr>
            <w:tcW w:w="1980" w:type="dxa"/>
            <w:shd w:val="clear" w:color="auto" w:fill="D9D9D9" w:themeFill="background1" w:themeFillShade="D9"/>
            <w:tcPrChange w:id="112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02A88479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Resource Name</w:t>
            </w:r>
          </w:p>
        </w:tc>
        <w:tc>
          <w:tcPr>
            <w:tcW w:w="7036" w:type="dxa"/>
            <w:shd w:val="clear" w:color="auto" w:fill="auto"/>
            <w:tcPrChange w:id="1123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15EEC4CA" w14:textId="30CFFA0D" w:rsidR="00055AB1" w:rsidRPr="00A10A4D" w:rsidRDefault="00FD157F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Task List</w:t>
            </w:r>
          </w:p>
        </w:tc>
      </w:tr>
      <w:tr w:rsidR="00055AB1" w:rsidRPr="00A10A4D" w14:paraId="7A064F8E" w14:textId="77777777" w:rsidTr="00B12260">
        <w:tc>
          <w:tcPr>
            <w:tcW w:w="1980" w:type="dxa"/>
            <w:shd w:val="clear" w:color="auto" w:fill="D9D9D9" w:themeFill="background1" w:themeFillShade="D9"/>
            <w:tcPrChange w:id="1124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0B8BEED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Publisher</w:t>
            </w:r>
          </w:p>
        </w:tc>
        <w:tc>
          <w:tcPr>
            <w:tcW w:w="7036" w:type="dxa"/>
            <w:shd w:val="clear" w:color="auto" w:fill="auto"/>
            <w:tcPrChange w:id="1125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1255A0CB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Network Rail</w:t>
            </w:r>
          </w:p>
        </w:tc>
      </w:tr>
      <w:tr w:rsidR="00055AB1" w:rsidRPr="00A10A4D" w14:paraId="30A84BEB" w14:textId="77777777" w:rsidTr="00B12260">
        <w:tc>
          <w:tcPr>
            <w:tcW w:w="1980" w:type="dxa"/>
            <w:shd w:val="clear" w:color="auto" w:fill="D9D9D9" w:themeFill="background1" w:themeFillShade="D9"/>
            <w:tcPrChange w:id="1126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5F26E32F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Subscriber</w:t>
            </w:r>
          </w:p>
        </w:tc>
        <w:tc>
          <w:tcPr>
            <w:tcW w:w="7036" w:type="dxa"/>
            <w:shd w:val="clear" w:color="auto" w:fill="auto"/>
            <w:tcPrChange w:id="1127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71E671CA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Supplier</w:t>
            </w:r>
          </w:p>
        </w:tc>
      </w:tr>
      <w:tr w:rsidR="00055AB1" w:rsidRPr="00A10A4D" w14:paraId="77F47FBB" w14:textId="77777777" w:rsidTr="00B12260">
        <w:tc>
          <w:tcPr>
            <w:tcW w:w="1980" w:type="dxa"/>
            <w:shd w:val="clear" w:color="auto" w:fill="D9D9D9" w:themeFill="background1" w:themeFillShade="D9"/>
            <w:tcPrChange w:id="1128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F7EFDF0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Peak Throughput</w:t>
            </w:r>
          </w:p>
        </w:tc>
        <w:tc>
          <w:tcPr>
            <w:tcW w:w="7036" w:type="dxa"/>
            <w:shd w:val="clear" w:color="auto" w:fill="auto"/>
            <w:tcPrChange w:id="1129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65E0B108" w14:textId="5090D6A3" w:rsidR="00055AB1" w:rsidRPr="00A10A4D" w:rsidRDefault="0075451E" w:rsidP="00055AB1">
            <w:pPr>
              <w:rPr>
                <w:rFonts w:cstheme="minorHAnsi"/>
              </w:rPr>
            </w:pPr>
            <w:ins w:id="1130" w:author="Kumar, Ashwani (Cognizant)" w:date="2021-01-06T14:24:00Z">
              <w:r>
                <w:rPr>
                  <w:rFonts w:cstheme="minorHAnsi"/>
                </w:rPr>
                <w:t>Max number of output records will be based on the Azure Service Limitation. Web APIs will implement paging to overcome any limitations</w:t>
              </w:r>
            </w:ins>
            <w:del w:id="1131" w:author="Kumar, Ashwani (Cognizant)" w:date="2021-01-06T14:24:00Z">
              <w:r w:rsidR="00055AB1" w:rsidRPr="00A10A4D" w:rsidDel="0075451E">
                <w:rPr>
                  <w:rFonts w:cstheme="minorHAnsi"/>
                </w:rPr>
                <w:delText>Network Rail to confirm. Up to 1000 per Task List. Expect they will all be loaded in a short time period.</w:delText>
              </w:r>
            </w:del>
          </w:p>
        </w:tc>
      </w:tr>
      <w:tr w:rsidR="00055AB1" w:rsidRPr="00A10A4D" w14:paraId="08A2EB15" w14:textId="77777777" w:rsidTr="00B12260">
        <w:tc>
          <w:tcPr>
            <w:tcW w:w="1980" w:type="dxa"/>
            <w:shd w:val="clear" w:color="auto" w:fill="D9D9D9" w:themeFill="background1" w:themeFillShade="D9"/>
            <w:tcPrChange w:id="113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79D5247D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Granularity</w:t>
            </w:r>
          </w:p>
        </w:tc>
        <w:tc>
          <w:tcPr>
            <w:tcW w:w="7036" w:type="dxa"/>
            <w:shd w:val="clear" w:color="auto" w:fill="auto"/>
            <w:tcPrChange w:id="1133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0E5BD7C" w14:textId="0F299B66" w:rsidR="00055AB1" w:rsidRPr="00A10A4D" w:rsidRDefault="005D6971" w:rsidP="00055AB1">
            <w:pPr>
              <w:rPr>
                <w:rFonts w:cstheme="minorHAnsi"/>
              </w:rPr>
            </w:pPr>
            <w:r>
              <w:rPr>
                <w:rFonts w:cstheme="minorHAnsi"/>
              </w:rPr>
              <w:t>Task list contains route specifics task for corresponding suppliers</w:t>
            </w:r>
            <w:r>
              <w:rPr>
                <w:rFonts w:cstheme="minorHAnsi"/>
              </w:rPr>
              <w:br/>
              <w:t>Lowest granularity in task list is record at examination level</w:t>
            </w:r>
          </w:p>
        </w:tc>
      </w:tr>
      <w:tr w:rsidR="00055AB1" w:rsidRPr="00A10A4D" w14:paraId="0D94EE0B" w14:textId="77777777" w:rsidTr="00B12260">
        <w:tc>
          <w:tcPr>
            <w:tcW w:w="1980" w:type="dxa"/>
            <w:shd w:val="clear" w:color="auto" w:fill="D9D9D9" w:themeFill="background1" w:themeFillShade="D9"/>
            <w:tcPrChange w:id="1134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D213E79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Additional notes</w:t>
            </w:r>
          </w:p>
        </w:tc>
        <w:tc>
          <w:tcPr>
            <w:tcW w:w="7036" w:type="dxa"/>
            <w:shd w:val="clear" w:color="auto" w:fill="auto"/>
            <w:tcPrChange w:id="1135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F6695FE" w14:textId="77777777" w:rsidR="00055AB1" w:rsidRPr="00A10A4D" w:rsidRDefault="00055AB1" w:rsidP="00055AB1">
            <w:pPr>
              <w:rPr>
                <w:rFonts w:cstheme="minorHAnsi"/>
              </w:rPr>
            </w:pPr>
          </w:p>
        </w:tc>
      </w:tr>
    </w:tbl>
    <w:p w14:paraId="257CDB63" w14:textId="77777777" w:rsidR="00055AB1" w:rsidRPr="00A10A4D" w:rsidRDefault="00055AB1" w:rsidP="00B12260">
      <w:pPr>
        <w:rPr>
          <w:rFonts w:cstheme="minorHAnsi"/>
          <w:sz w:val="24"/>
          <w:szCs w:val="24"/>
        </w:rPr>
      </w:pPr>
    </w:p>
    <w:p w14:paraId="41F93211" w14:textId="77777777" w:rsidR="00055AB1" w:rsidRPr="00A10A4D" w:rsidRDefault="00055AB1">
      <w:pPr>
        <w:pStyle w:val="Heading3"/>
        <w:pPrChange w:id="1136" w:author="Kumar, Ashwani (Cognizant)" w:date="2021-01-06T16:51:00Z">
          <w:pPr>
            <w:pStyle w:val="Heading2"/>
          </w:pPr>
        </w:pPrChange>
      </w:pPr>
      <w:bookmarkStart w:id="1137" w:name="_Toc60868711"/>
      <w:r w:rsidRPr="00A10A4D">
        <w:t>Technical Definition</w:t>
      </w:r>
      <w:bookmarkEnd w:id="1137"/>
    </w:p>
    <w:p w14:paraId="10028C7F" w14:textId="77777777" w:rsidR="00055AB1" w:rsidRPr="00A10A4D" w:rsidRDefault="00055AB1">
      <w:pPr>
        <w:pStyle w:val="Heading4"/>
        <w:pPrChange w:id="1138" w:author="Kumar, Ashwani (Cognizant)" w:date="2021-01-06T16:51:00Z">
          <w:pPr>
            <w:pStyle w:val="Heading3"/>
          </w:pPr>
        </w:pPrChange>
      </w:pPr>
      <w:r w:rsidRPr="00A10A4D">
        <w:t>Access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139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6044"/>
        <w:tblGridChange w:id="1140">
          <w:tblGrid>
            <w:gridCol w:w="2972"/>
            <w:gridCol w:w="6044"/>
          </w:tblGrid>
        </w:tblGridChange>
      </w:tblGrid>
      <w:tr w:rsidR="00055AB1" w:rsidRPr="00A10A4D" w14:paraId="6555F39E" w14:textId="77777777" w:rsidTr="00B12260">
        <w:tc>
          <w:tcPr>
            <w:tcW w:w="2972" w:type="dxa"/>
            <w:shd w:val="clear" w:color="auto" w:fill="D9D9D9" w:themeFill="background1" w:themeFillShade="D9"/>
            <w:tcPrChange w:id="1141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4CD4A134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Path</w:t>
            </w:r>
          </w:p>
          <w:p w14:paraId="14392328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(API/Version/Resource)</w:t>
            </w:r>
          </w:p>
        </w:tc>
        <w:tc>
          <w:tcPr>
            <w:tcW w:w="6044" w:type="dxa"/>
            <w:shd w:val="clear" w:color="auto" w:fill="auto"/>
            <w:tcPrChange w:id="1142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6F067225" w14:textId="15D8577A" w:rsidR="00055AB1" w:rsidRPr="00A10A4D" w:rsidRDefault="00820FE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/Supplier/</w:t>
            </w:r>
            <w:proofErr w:type="spellStart"/>
            <w:r w:rsidRPr="00A10A4D">
              <w:rPr>
                <w:rFonts w:cstheme="minorHAnsi"/>
              </w:rPr>
              <w:t>Tasklist</w:t>
            </w:r>
            <w:proofErr w:type="spellEnd"/>
            <w:r w:rsidRPr="00A10A4D">
              <w:rPr>
                <w:rFonts w:cstheme="minorHAnsi"/>
              </w:rPr>
              <w:t>/</w:t>
            </w:r>
          </w:p>
        </w:tc>
      </w:tr>
      <w:tr w:rsidR="00055AB1" w:rsidRPr="00A10A4D" w14:paraId="52B67A59" w14:textId="77777777" w:rsidTr="00B12260">
        <w:tc>
          <w:tcPr>
            <w:tcW w:w="2972" w:type="dxa"/>
            <w:shd w:val="clear" w:color="auto" w:fill="D9D9D9" w:themeFill="background1" w:themeFillShade="D9"/>
            <w:tcPrChange w:id="1143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2D6FF01B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Verb</w:t>
            </w:r>
          </w:p>
        </w:tc>
        <w:tc>
          <w:tcPr>
            <w:tcW w:w="6044" w:type="dxa"/>
            <w:shd w:val="clear" w:color="auto" w:fill="auto"/>
            <w:tcPrChange w:id="1144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3A5B1161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POST</w:t>
            </w:r>
          </w:p>
        </w:tc>
      </w:tr>
      <w:tr w:rsidR="00055AB1" w:rsidRPr="00A10A4D" w14:paraId="0856D131" w14:textId="77777777" w:rsidTr="00B12260">
        <w:tc>
          <w:tcPr>
            <w:tcW w:w="2972" w:type="dxa"/>
            <w:shd w:val="clear" w:color="auto" w:fill="D9D9D9" w:themeFill="background1" w:themeFillShade="D9"/>
            <w:tcPrChange w:id="1145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3D808671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Scope</w:t>
            </w:r>
          </w:p>
        </w:tc>
        <w:tc>
          <w:tcPr>
            <w:tcW w:w="6044" w:type="dxa"/>
            <w:shd w:val="clear" w:color="auto" w:fill="auto"/>
            <w:tcPrChange w:id="1146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06B27C4A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Task List data</w:t>
            </w:r>
          </w:p>
        </w:tc>
      </w:tr>
      <w:tr w:rsidR="00055AB1" w:rsidRPr="00A10A4D" w14:paraId="7199AD67" w14:textId="77777777" w:rsidTr="00B12260">
        <w:tc>
          <w:tcPr>
            <w:tcW w:w="2972" w:type="dxa"/>
            <w:shd w:val="clear" w:color="auto" w:fill="D9D9D9" w:themeFill="background1" w:themeFillShade="D9"/>
            <w:tcPrChange w:id="1147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05A40205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Response Format</w:t>
            </w:r>
          </w:p>
        </w:tc>
        <w:tc>
          <w:tcPr>
            <w:tcW w:w="6044" w:type="dxa"/>
            <w:shd w:val="clear" w:color="auto" w:fill="auto"/>
            <w:tcPrChange w:id="1148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7FEE3CA6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JSON</w:t>
            </w:r>
          </w:p>
        </w:tc>
      </w:tr>
    </w:tbl>
    <w:p w14:paraId="2F9E476C" w14:textId="77777777" w:rsidR="00055AB1" w:rsidRPr="00A10A4D" w:rsidRDefault="00055AB1" w:rsidP="00B12260">
      <w:pPr>
        <w:rPr>
          <w:rFonts w:cstheme="minorHAnsi"/>
        </w:rPr>
      </w:pPr>
    </w:p>
    <w:p w14:paraId="6626CF93" w14:textId="77777777" w:rsidR="00055AB1" w:rsidRPr="00A10A4D" w:rsidRDefault="00055AB1" w:rsidP="00B12260">
      <w:pPr>
        <w:rPr>
          <w:rFonts w:eastAsia="MS PGothic" w:cstheme="minorHAnsi"/>
          <w:b/>
          <w:bCs/>
          <w:i/>
          <w:color w:val="505150"/>
          <w:sz w:val="24"/>
          <w:szCs w:val="24"/>
          <w:lang w:val="en-US" w:eastAsia="ja-JP"/>
        </w:rPr>
      </w:pPr>
      <w:r w:rsidRPr="00A10A4D">
        <w:rPr>
          <w:rFonts w:cstheme="minorHAnsi"/>
        </w:rPr>
        <w:br w:type="page"/>
      </w:r>
    </w:p>
    <w:p w14:paraId="79F63655" w14:textId="77777777" w:rsidR="00055AB1" w:rsidRPr="00A10A4D" w:rsidRDefault="00055AB1" w:rsidP="00B12260">
      <w:pPr>
        <w:pStyle w:val="Head02"/>
        <w:rPr>
          <w:rFonts w:asciiTheme="minorHAnsi" w:hAnsiTheme="minorHAnsi" w:cstheme="minorHAnsi"/>
        </w:rPr>
      </w:pPr>
    </w:p>
    <w:p w14:paraId="758F4559" w14:textId="77777777" w:rsidR="00055AB1" w:rsidRPr="00A10A4D" w:rsidRDefault="00055AB1">
      <w:pPr>
        <w:pStyle w:val="Heading4"/>
        <w:pPrChange w:id="1149" w:author="Kumar, Ashwani (Cognizant)" w:date="2021-01-06T16:51:00Z">
          <w:pPr>
            <w:pStyle w:val="Heading3"/>
          </w:pPr>
        </w:pPrChange>
      </w:pPr>
      <w:r w:rsidRPr="00A10A4D">
        <w:t>Message Specification</w:t>
      </w:r>
    </w:p>
    <w:p w14:paraId="14646BE2" w14:textId="18743D2F" w:rsidR="00055AB1" w:rsidRPr="00A10A4D" w:rsidRDefault="00055AB1" w:rsidP="00B12260">
      <w:pPr>
        <w:rPr>
          <w:rFonts w:cstheme="minorHAnsi"/>
        </w:rPr>
      </w:pPr>
    </w:p>
    <w:tbl>
      <w:tblPr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150" w:author="Yvan Van Hentenryck" w:date="2020-12-29T11:06:00Z">
          <w:tblPr>
            <w:tblW w:w="543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246"/>
        <w:gridCol w:w="2087"/>
        <w:gridCol w:w="1239"/>
        <w:gridCol w:w="1704"/>
        <w:gridCol w:w="1530"/>
        <w:tblGridChange w:id="1151">
          <w:tblGrid>
            <w:gridCol w:w="3246"/>
            <w:gridCol w:w="2087"/>
            <w:gridCol w:w="1239"/>
            <w:gridCol w:w="1704"/>
            <w:gridCol w:w="1530"/>
          </w:tblGrid>
        </w:tblGridChange>
      </w:tblGrid>
      <w:tr w:rsidR="005D2F7B" w:rsidRPr="00A10A4D" w14:paraId="5F07407D" w14:textId="77777777" w:rsidTr="00B12260">
        <w:trPr>
          <w:trHeight w:val="296"/>
          <w:trPrChange w:id="1152" w:author="Yvan Van Hentenryck" w:date="2020-12-29T11:06:00Z">
            <w:trPr>
              <w:trHeight w:val="296"/>
            </w:trPr>
          </w:trPrChange>
        </w:trPr>
        <w:tc>
          <w:tcPr>
            <w:tcW w:w="1655" w:type="pct"/>
            <w:shd w:val="clear" w:color="auto" w:fill="CCCCCC"/>
            <w:tcPrChange w:id="1153" w:author="Yvan Van Hentenryck" w:date="2020-12-29T11:06:00Z">
              <w:tcPr>
                <w:tcW w:w="1655" w:type="pct"/>
                <w:shd w:val="clear" w:color="auto" w:fill="CCCCCC"/>
              </w:tcPr>
            </w:tcPrChange>
          </w:tcPr>
          <w:p w14:paraId="6B8B7D03" w14:textId="77777777" w:rsidR="005D2F7B" w:rsidRPr="00A10A4D" w:rsidRDefault="005D2F7B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Name</w:t>
            </w:r>
          </w:p>
        </w:tc>
        <w:tc>
          <w:tcPr>
            <w:tcW w:w="1064" w:type="pct"/>
            <w:shd w:val="clear" w:color="auto" w:fill="CCCCCC"/>
            <w:tcPrChange w:id="1154" w:author="Yvan Van Hentenryck" w:date="2020-12-29T11:06:00Z">
              <w:tcPr>
                <w:tcW w:w="1064" w:type="pct"/>
                <w:shd w:val="clear" w:color="auto" w:fill="CCCCCC"/>
              </w:tcPr>
            </w:tcPrChange>
          </w:tcPr>
          <w:p w14:paraId="1C81DEEE" w14:textId="4BACDAE4" w:rsidR="005D2F7B" w:rsidRPr="00A10A4D" w:rsidRDefault="006C1199" w:rsidP="00055AB1">
            <w:pPr>
              <w:tabs>
                <w:tab w:val="left" w:pos="91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Values</w:t>
            </w:r>
          </w:p>
        </w:tc>
        <w:tc>
          <w:tcPr>
            <w:tcW w:w="632" w:type="pct"/>
            <w:shd w:val="clear" w:color="auto" w:fill="CCCCCC"/>
            <w:tcPrChange w:id="1155" w:author="Yvan Van Hentenryck" w:date="2020-12-29T11:06:00Z">
              <w:tcPr>
                <w:tcW w:w="632" w:type="pct"/>
                <w:shd w:val="clear" w:color="auto" w:fill="CCCCCC"/>
              </w:tcPr>
            </w:tcPrChange>
          </w:tcPr>
          <w:p w14:paraId="3D521027" w14:textId="77777777" w:rsidR="005D2F7B" w:rsidRPr="00A10A4D" w:rsidRDefault="005D2F7B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Mandatory</w:t>
            </w:r>
          </w:p>
        </w:tc>
        <w:tc>
          <w:tcPr>
            <w:tcW w:w="869" w:type="pct"/>
            <w:shd w:val="clear" w:color="auto" w:fill="CCCCCC"/>
            <w:tcPrChange w:id="1156" w:author="Yvan Van Hentenryck" w:date="2020-12-29T11:06:00Z">
              <w:tcPr>
                <w:tcW w:w="869" w:type="pct"/>
                <w:shd w:val="clear" w:color="auto" w:fill="CCCCCC"/>
              </w:tcPr>
            </w:tcPrChange>
          </w:tcPr>
          <w:p w14:paraId="46B1491F" w14:textId="47CDF7BD" w:rsidR="005D2F7B" w:rsidRPr="00A10A4D" w:rsidRDefault="005D2F7B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Value Data type</w:t>
            </w:r>
          </w:p>
        </w:tc>
        <w:tc>
          <w:tcPr>
            <w:tcW w:w="780" w:type="pct"/>
            <w:shd w:val="clear" w:color="auto" w:fill="CCCCCC"/>
            <w:tcPrChange w:id="1157" w:author="Yvan Van Hentenryck" w:date="2020-12-29T11:06:00Z">
              <w:tcPr>
                <w:tcW w:w="780" w:type="pct"/>
                <w:shd w:val="clear" w:color="auto" w:fill="CCCCCC"/>
              </w:tcPr>
            </w:tcPrChange>
          </w:tcPr>
          <w:p w14:paraId="10426AC8" w14:textId="0E5AA67A" w:rsidR="005D2F7B" w:rsidRPr="00A10A4D" w:rsidRDefault="005D2F7B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Length</w:t>
            </w:r>
          </w:p>
        </w:tc>
      </w:tr>
      <w:tr w:rsidR="005F4446" w:rsidRPr="00A10A4D" w14:paraId="23880F7C" w14:textId="77777777" w:rsidTr="00FA728A">
        <w:trPr>
          <w:trHeight w:val="260"/>
          <w:trPrChange w:id="1158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159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3441E057" w14:textId="2070C1E5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Route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160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136A73F2" w14:textId="77777777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161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75EEC3DB" w14:textId="16B08BC7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62" w:author="Kumar, Ashwani (Cognizant)" w:date="2021-01-05T13:01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163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653D6107" w14:textId="00CA7001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64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165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63DCAA8F" w14:textId="798D7BD6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66" w:author="Kumar, Ashwani (Cognizant)" w:date="2021-01-05T13:04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5F4446" w:rsidRPr="00A10A4D" w14:paraId="442B28B6" w14:textId="77777777" w:rsidTr="00FA728A">
        <w:trPr>
          <w:trHeight w:val="260"/>
          <w:trPrChange w:id="1167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168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35C6D23A" w14:textId="20CB3A3F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ELR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169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53A10BF4" w14:textId="77777777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170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45482A7" w14:textId="0DEF20F2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71" w:author="Kumar, Ashwani (Cognizant)" w:date="2021-01-05T13:01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172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2F9B0FED" w14:textId="54C9CC59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73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174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192539E8" w14:textId="1B4508D2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75" w:author="Kumar, Ashwani (Cognizant)" w:date="2021-01-05T13:04:00Z">
              <w:r w:rsidRPr="00AB485F">
                <w:rPr>
                  <w:rFonts w:ascii="Calibri" w:hAnsi="Calibri"/>
                  <w:highlight w:val="yellow"/>
                </w:rPr>
                <w:t>4</w:t>
              </w:r>
            </w:ins>
          </w:p>
        </w:tc>
      </w:tr>
      <w:tr w:rsidR="005F4446" w:rsidRPr="00A10A4D" w14:paraId="4AD17EDA" w14:textId="77777777" w:rsidTr="00FA728A">
        <w:trPr>
          <w:trHeight w:val="260"/>
          <w:trPrChange w:id="1176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177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6C5A722" w14:textId="2F864460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Start Mileage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178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2FC9C071" w14:textId="77777777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179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9E87927" w14:textId="50C06550" w:rsidR="005F4446" w:rsidRPr="00A10A4D" w:rsidRDefault="00D5581E" w:rsidP="005F4446">
            <w:pPr>
              <w:rPr>
                <w:rFonts w:cstheme="minorHAnsi"/>
                <w:sz w:val="20"/>
                <w:szCs w:val="20"/>
              </w:rPr>
            </w:pPr>
            <w:ins w:id="1180" w:author="Kumar, Ashwani (Cognizant)" w:date="2021-01-07T13:07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bottom"/>
            <w:tcPrChange w:id="1181" w:author="Kumar, Ashwani (Cognizant)" w:date="2021-01-06T14:27:00Z">
              <w:tcPr>
                <w:tcW w:w="869" w:type="pct"/>
                <w:vAlign w:val="bottom"/>
              </w:tcPr>
            </w:tcPrChange>
          </w:tcPr>
          <w:p w14:paraId="325FFB85" w14:textId="60E3F5AD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82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183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167CBFA9" w14:textId="646C11E0" w:rsidR="005F4446" w:rsidRPr="00A10A4D" w:rsidRDefault="005F4446" w:rsidP="005F4446">
            <w:pPr>
              <w:rPr>
                <w:rFonts w:cstheme="minorHAnsi"/>
                <w:sz w:val="20"/>
                <w:szCs w:val="20"/>
              </w:rPr>
            </w:pPr>
            <w:ins w:id="1184" w:author="Kumar, Ashwani (Cognizant)" w:date="2021-01-05T13:04:00Z">
              <w:r w:rsidRPr="00AB485F">
                <w:rPr>
                  <w:rFonts w:ascii="Calibri" w:hAnsi="Calibri"/>
                  <w:highlight w:val="yellow"/>
                </w:rPr>
                <w:t>5</w:t>
              </w:r>
            </w:ins>
          </w:p>
        </w:tc>
      </w:tr>
      <w:tr w:rsidR="00D5581E" w:rsidRPr="00A10A4D" w14:paraId="09165ABB" w14:textId="77777777" w:rsidTr="006143EF">
        <w:trPr>
          <w:trHeight w:val="260"/>
          <w:ins w:id="1185" w:author="Kumar, Ashwani (Cognizant)" w:date="2021-01-07T13:06:00Z"/>
          <w:trPrChange w:id="1186" w:author="Kumar, Ashwani (Cognizant)" w:date="2021-01-07T13:0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187" w:author="Kumar, Ashwani (Cognizant)" w:date="2021-01-07T13:07:00Z">
              <w:tcPr>
                <w:tcW w:w="1655" w:type="pct"/>
                <w:shd w:val="clear" w:color="auto" w:fill="FBE4D5" w:themeFill="accent2" w:themeFillTint="33"/>
                <w:vAlign w:val="bottom"/>
              </w:tcPr>
            </w:tcPrChange>
          </w:tcPr>
          <w:p w14:paraId="4B8315D7" w14:textId="38992533" w:rsidR="00D5581E" w:rsidRPr="001A089B" w:rsidRDefault="00D5581E" w:rsidP="00D5581E">
            <w:pPr>
              <w:rPr>
                <w:ins w:id="1188" w:author="Kumar, Ashwani (Cognizant)" w:date="2021-01-07T13:06:00Z"/>
                <w:rFonts w:cs="Arial"/>
                <w:sz w:val="18"/>
                <w:szCs w:val="18"/>
              </w:rPr>
            </w:pPr>
            <w:ins w:id="1189" w:author="Kumar, Ashwani (Cognizant)" w:date="2021-01-07T13:06:00Z">
              <w:r>
                <w:rPr>
                  <w:rFonts w:cs="Arial"/>
                  <w:sz w:val="18"/>
                  <w:szCs w:val="18"/>
                </w:rPr>
                <w:t>AREA</w:t>
              </w:r>
            </w:ins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1190" w:author="Kumar, Ashwani (Cognizant)" w:date="2021-01-07T13:07:00Z">
              <w:tcPr>
                <w:tcW w:w="1064" w:type="pct"/>
                <w:shd w:val="clear" w:color="auto" w:fill="FBE4D5" w:themeFill="accent2" w:themeFillTint="33"/>
                <w:vAlign w:val="center"/>
              </w:tcPr>
            </w:tcPrChange>
          </w:tcPr>
          <w:p w14:paraId="7EE9B231" w14:textId="77777777" w:rsidR="00D5581E" w:rsidRPr="00A10A4D" w:rsidRDefault="00D5581E" w:rsidP="00D5581E">
            <w:pPr>
              <w:rPr>
                <w:ins w:id="1191" w:author="Kumar, Ashwani (Cognizant)" w:date="2021-01-07T13:06:00Z"/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192" w:author="Kumar, Ashwani (Cognizant)" w:date="2021-01-07T13:07:00Z">
              <w:tcPr>
                <w:tcW w:w="632" w:type="pct"/>
                <w:shd w:val="clear" w:color="auto" w:fill="FBE4D5" w:themeFill="accent2" w:themeFillTint="33"/>
                <w:vAlign w:val="center"/>
              </w:tcPr>
            </w:tcPrChange>
          </w:tcPr>
          <w:p w14:paraId="666600E1" w14:textId="1860B304" w:rsidR="00D5581E" w:rsidRPr="00A10A4D" w:rsidRDefault="00D5581E" w:rsidP="00D5581E">
            <w:pPr>
              <w:rPr>
                <w:ins w:id="1193" w:author="Kumar, Ashwani (Cognizant)" w:date="2021-01-07T13:06:00Z"/>
                <w:rFonts w:cstheme="minorHAnsi"/>
                <w:sz w:val="20"/>
                <w:szCs w:val="20"/>
              </w:rPr>
            </w:pPr>
            <w:ins w:id="1194" w:author="Kumar, Ashwani (Cognizant)" w:date="2021-01-07T13:07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195" w:author="Kumar, Ashwani (Cognizant)" w:date="2021-01-07T13:07:00Z">
              <w:tcPr>
                <w:tcW w:w="869" w:type="pct"/>
                <w:shd w:val="clear" w:color="auto" w:fill="FBE4D5" w:themeFill="accent2" w:themeFillTint="33"/>
                <w:vAlign w:val="bottom"/>
              </w:tcPr>
            </w:tcPrChange>
          </w:tcPr>
          <w:p w14:paraId="723C93F9" w14:textId="5F38941A" w:rsidR="00D5581E" w:rsidRDefault="00D5581E" w:rsidP="00D5581E">
            <w:pPr>
              <w:rPr>
                <w:ins w:id="1196" w:author="Kumar, Ashwani (Cognizant)" w:date="2021-01-07T13:06:00Z"/>
                <w:rFonts w:ascii="Calibri" w:hAnsi="Calibri"/>
                <w:sz w:val="20"/>
                <w:szCs w:val="20"/>
              </w:rPr>
            </w:pPr>
            <w:ins w:id="1197" w:author="Kumar, Ashwani (Cognizant)" w:date="2021-01-07T13:07:00Z">
              <w:r w:rsidRPr="006E0F9D"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198" w:author="Kumar, Ashwani (Cognizant)" w:date="2021-01-07T13:07:00Z">
              <w:tcPr>
                <w:tcW w:w="780" w:type="pct"/>
                <w:shd w:val="clear" w:color="auto" w:fill="FBE4D5" w:themeFill="accent2" w:themeFillTint="33"/>
                <w:vAlign w:val="bottom"/>
              </w:tcPr>
            </w:tcPrChange>
          </w:tcPr>
          <w:p w14:paraId="1905A84D" w14:textId="18968ADB" w:rsidR="00D5581E" w:rsidRPr="00AB485F" w:rsidRDefault="00D5581E" w:rsidP="00D5581E">
            <w:pPr>
              <w:rPr>
                <w:ins w:id="1199" w:author="Kumar, Ashwani (Cognizant)" w:date="2021-01-07T13:06:00Z"/>
                <w:rFonts w:ascii="Calibri" w:hAnsi="Calibri"/>
                <w:highlight w:val="yellow"/>
              </w:rPr>
            </w:pPr>
            <w:ins w:id="1200" w:author="Kumar, Ashwani (Cognizant)" w:date="2021-01-07T13:07:00Z">
              <w:r w:rsidRPr="006E0F9D">
                <w:rPr>
                  <w:rFonts w:ascii="Calibri" w:hAnsi="Calibri"/>
                </w:rPr>
                <w:t>64</w:t>
              </w:r>
            </w:ins>
          </w:p>
        </w:tc>
      </w:tr>
      <w:tr w:rsidR="00D5581E" w:rsidRPr="00A10A4D" w14:paraId="34466C14" w14:textId="77777777" w:rsidTr="006143EF">
        <w:trPr>
          <w:trHeight w:val="260"/>
          <w:ins w:id="1201" w:author="Kumar, Ashwani (Cognizant)" w:date="2021-01-07T13:06:00Z"/>
          <w:trPrChange w:id="1202" w:author="Kumar, Ashwani (Cognizant)" w:date="2021-01-07T13:0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03" w:author="Kumar, Ashwani (Cognizant)" w:date="2021-01-07T13:07:00Z">
              <w:tcPr>
                <w:tcW w:w="1655" w:type="pct"/>
                <w:shd w:val="clear" w:color="auto" w:fill="FBE4D5" w:themeFill="accent2" w:themeFillTint="33"/>
                <w:vAlign w:val="bottom"/>
              </w:tcPr>
            </w:tcPrChange>
          </w:tcPr>
          <w:p w14:paraId="6B316C57" w14:textId="667B7B03" w:rsidR="00D5581E" w:rsidRPr="001A089B" w:rsidRDefault="00D5581E" w:rsidP="00D5581E">
            <w:pPr>
              <w:rPr>
                <w:ins w:id="1204" w:author="Kumar, Ashwani (Cognizant)" w:date="2021-01-07T13:06:00Z"/>
                <w:rFonts w:cs="Arial"/>
                <w:sz w:val="18"/>
                <w:szCs w:val="18"/>
              </w:rPr>
            </w:pPr>
            <w:ins w:id="1205" w:author="Kumar, Ashwani (Cognizant)" w:date="2021-01-07T13:06:00Z">
              <w:r>
                <w:rPr>
                  <w:rFonts w:cs="Arial"/>
                  <w:sz w:val="18"/>
                  <w:szCs w:val="18"/>
                </w:rPr>
                <w:t>REGION</w:t>
              </w:r>
            </w:ins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1206" w:author="Kumar, Ashwani (Cognizant)" w:date="2021-01-07T13:07:00Z">
              <w:tcPr>
                <w:tcW w:w="1064" w:type="pct"/>
                <w:shd w:val="clear" w:color="auto" w:fill="FBE4D5" w:themeFill="accent2" w:themeFillTint="33"/>
                <w:vAlign w:val="center"/>
              </w:tcPr>
            </w:tcPrChange>
          </w:tcPr>
          <w:p w14:paraId="62163300" w14:textId="77777777" w:rsidR="00D5581E" w:rsidRPr="00A10A4D" w:rsidRDefault="00D5581E" w:rsidP="00D5581E">
            <w:pPr>
              <w:rPr>
                <w:ins w:id="1207" w:author="Kumar, Ashwani (Cognizant)" w:date="2021-01-07T13:06:00Z"/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08" w:author="Kumar, Ashwani (Cognizant)" w:date="2021-01-07T13:07:00Z">
              <w:tcPr>
                <w:tcW w:w="632" w:type="pct"/>
                <w:shd w:val="clear" w:color="auto" w:fill="FBE4D5" w:themeFill="accent2" w:themeFillTint="33"/>
                <w:vAlign w:val="center"/>
              </w:tcPr>
            </w:tcPrChange>
          </w:tcPr>
          <w:p w14:paraId="08AF6856" w14:textId="7FFB8520" w:rsidR="00D5581E" w:rsidRPr="00A10A4D" w:rsidRDefault="00D5581E" w:rsidP="00D5581E">
            <w:pPr>
              <w:rPr>
                <w:ins w:id="1209" w:author="Kumar, Ashwani (Cognizant)" w:date="2021-01-07T13:06:00Z"/>
                <w:rFonts w:cstheme="minorHAnsi"/>
                <w:sz w:val="20"/>
                <w:szCs w:val="20"/>
              </w:rPr>
            </w:pPr>
            <w:ins w:id="1210" w:author="Kumar, Ashwani (Cognizant)" w:date="2021-01-07T13:07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211" w:author="Kumar, Ashwani (Cognizant)" w:date="2021-01-07T13:07:00Z">
              <w:tcPr>
                <w:tcW w:w="869" w:type="pct"/>
                <w:shd w:val="clear" w:color="auto" w:fill="FBE4D5" w:themeFill="accent2" w:themeFillTint="33"/>
                <w:vAlign w:val="bottom"/>
              </w:tcPr>
            </w:tcPrChange>
          </w:tcPr>
          <w:p w14:paraId="4C425CD8" w14:textId="6259AC21" w:rsidR="00D5581E" w:rsidRDefault="00D5581E" w:rsidP="00D5581E">
            <w:pPr>
              <w:rPr>
                <w:ins w:id="1212" w:author="Kumar, Ashwani (Cognizant)" w:date="2021-01-07T13:06:00Z"/>
                <w:rFonts w:ascii="Calibri" w:hAnsi="Calibri"/>
                <w:sz w:val="20"/>
                <w:szCs w:val="20"/>
              </w:rPr>
            </w:pPr>
            <w:ins w:id="1213" w:author="Kumar, Ashwani (Cognizant)" w:date="2021-01-07T13:07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14" w:author="Kumar, Ashwani (Cognizant)" w:date="2021-01-07T13:07:00Z">
              <w:tcPr>
                <w:tcW w:w="780" w:type="pct"/>
                <w:shd w:val="clear" w:color="auto" w:fill="FBE4D5" w:themeFill="accent2" w:themeFillTint="33"/>
                <w:vAlign w:val="bottom"/>
              </w:tcPr>
            </w:tcPrChange>
          </w:tcPr>
          <w:p w14:paraId="28F0ADC0" w14:textId="252D4D26" w:rsidR="00D5581E" w:rsidRPr="00AB485F" w:rsidRDefault="00D5581E" w:rsidP="00D5581E">
            <w:pPr>
              <w:rPr>
                <w:ins w:id="1215" w:author="Kumar, Ashwani (Cognizant)" w:date="2021-01-07T13:06:00Z"/>
                <w:rFonts w:ascii="Calibri" w:hAnsi="Calibri"/>
                <w:highlight w:val="yellow"/>
              </w:rPr>
            </w:pPr>
            <w:ins w:id="1216" w:author="Kumar, Ashwani (Cognizant)" w:date="2021-01-07T13:07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D5581E" w:rsidRPr="00A10A4D" w14:paraId="73D8BA45" w14:textId="77777777" w:rsidTr="00FA728A">
        <w:trPr>
          <w:trHeight w:val="260"/>
          <w:trPrChange w:id="1217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18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1FC3D78" w14:textId="4CF9E746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Start Yard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219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393F3DBB" w14:textId="7777777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20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4A300613" w14:textId="6F2F1F5F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21" w:author="Kumar, Ashwani (Cognizant)" w:date="2021-01-07T13:07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bottom"/>
            <w:tcPrChange w:id="1222" w:author="Kumar, Ashwani (Cognizant)" w:date="2021-01-06T14:27:00Z">
              <w:tcPr>
                <w:tcW w:w="869" w:type="pct"/>
                <w:vAlign w:val="bottom"/>
              </w:tcPr>
            </w:tcPrChange>
          </w:tcPr>
          <w:p w14:paraId="010ED9F3" w14:textId="20F69AFD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23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24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2F65EA42" w14:textId="2FA4A2DE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25" w:author="Kumar, Ashwani (Cognizant)" w:date="2021-01-05T13:04:00Z">
              <w:r w:rsidRPr="001562D2">
                <w:rPr>
                  <w:rFonts w:ascii="Calibri" w:hAnsi="Calibri"/>
                </w:rPr>
                <w:t>5</w:t>
              </w:r>
            </w:ins>
          </w:p>
        </w:tc>
      </w:tr>
      <w:tr w:rsidR="00D5581E" w:rsidRPr="00A10A4D" w14:paraId="376D083A" w14:textId="77777777" w:rsidTr="00FA728A">
        <w:trPr>
          <w:trHeight w:val="260"/>
          <w:trPrChange w:id="1226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27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C6ED02B" w14:textId="2A2A3E73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End Mileage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228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607813AD" w14:textId="7777777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29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7997BE05" w14:textId="7422ADB8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230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79859844" w14:textId="5A08F903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31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  <w:r w:rsidDel="00616E38">
                <w:rPr>
                  <w:rFonts w:ascii="Calibri" w:hAnsi="Calibri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32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4D61AE6A" w14:textId="2545C42E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33" w:author="Kumar, Ashwani (Cognizant)" w:date="2021-01-05T13:04:00Z">
              <w:r>
                <w:rPr>
                  <w:rFonts w:ascii="Calibri" w:hAnsi="Calibri"/>
                </w:rPr>
                <w:t>5</w:t>
              </w:r>
            </w:ins>
          </w:p>
        </w:tc>
      </w:tr>
      <w:tr w:rsidR="00D5581E" w:rsidRPr="00A10A4D" w14:paraId="5593803D" w14:textId="77777777" w:rsidTr="00FA728A">
        <w:trPr>
          <w:trHeight w:val="260"/>
          <w:trPrChange w:id="1234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35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CE16C3D" w14:textId="31AA8956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 xml:space="preserve">End Yard 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236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3709FA9F" w14:textId="7777777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37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14E07FFA" w14:textId="2639F91A" w:rsidR="00D5581E" w:rsidRPr="00A10A4D" w:rsidRDefault="00D5581E" w:rsidP="00D5581E">
            <w:pPr>
              <w:rPr>
                <w:rFonts w:cstheme="minorHAnsi"/>
              </w:rPr>
            </w:pPr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238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536195F6" w14:textId="0083D542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39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40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039A67F9" w14:textId="5C98EF76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41" w:author="Kumar, Ashwani (Cognizant)" w:date="2021-01-05T13:04:00Z">
              <w:r>
                <w:rPr>
                  <w:rFonts w:ascii="Calibri" w:hAnsi="Calibri"/>
                </w:rPr>
                <w:t>5</w:t>
              </w:r>
            </w:ins>
          </w:p>
        </w:tc>
      </w:tr>
      <w:tr w:rsidR="00D5581E" w:rsidRPr="00A10A4D" w14:paraId="773F7143" w14:textId="77777777" w:rsidTr="00FA728A">
        <w:trPr>
          <w:trHeight w:val="260"/>
          <w:trPrChange w:id="1242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43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6AB9AA0" w14:textId="76636D9F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Railway ID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244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4D927D1B" w14:textId="7777777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45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7D65F10" w14:textId="7DD37E5D" w:rsidR="00D5581E" w:rsidRPr="00A10A4D" w:rsidRDefault="00D5581E" w:rsidP="00D5581E">
            <w:pPr>
              <w:rPr>
                <w:rFonts w:cstheme="minorHAnsi"/>
              </w:rPr>
            </w:pPr>
            <w:ins w:id="1246" w:author="Kumar, Ashwani (Cognizant)" w:date="2021-01-07T13:07:00Z">
              <w:r>
                <w:rPr>
                  <w:rFonts w:cstheme="minorHAnsi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247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0D3A806B" w14:textId="72275B54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48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49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46098BA7" w14:textId="6AE7AC89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50" w:author="Kumar, Ashwani (Cognizant)" w:date="2021-01-05T13:04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D5581E" w:rsidRPr="00A10A4D" w14:paraId="7DFDB7EA" w14:textId="77777777" w:rsidTr="00FA728A">
        <w:trPr>
          <w:trHeight w:val="260"/>
          <w:trPrChange w:id="1251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52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7E9113F" w14:textId="5F71749B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Asset description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253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0AD6C912" w14:textId="7777777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54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CEC622C" w14:textId="35A3A38E" w:rsidR="00D5581E" w:rsidRPr="00A10A4D" w:rsidRDefault="00D5581E" w:rsidP="00D5581E">
            <w:pPr>
              <w:rPr>
                <w:rFonts w:cstheme="minorHAnsi"/>
              </w:rPr>
            </w:pPr>
            <w:ins w:id="1255" w:author="Kumar, Ashwani (Cognizant)" w:date="2021-01-07T13:07:00Z">
              <w:r>
                <w:rPr>
                  <w:rFonts w:cstheme="minorHAnsi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256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4BB01634" w14:textId="54D2E9E5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57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58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437F1963" w14:textId="3A63E636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59" w:author="Kumar, Ashwani (Cognizant)" w:date="2021-01-05T13:04:00Z">
              <w:r>
                <w:rPr>
                  <w:rFonts w:ascii="Calibri" w:hAnsi="Calibri"/>
                </w:rPr>
                <w:t>128</w:t>
              </w:r>
            </w:ins>
          </w:p>
        </w:tc>
      </w:tr>
      <w:tr w:rsidR="00D5581E" w:rsidRPr="00A10A4D" w14:paraId="6BD93488" w14:textId="77777777" w:rsidTr="00FA728A">
        <w:trPr>
          <w:trHeight w:val="260"/>
          <w:trPrChange w:id="1260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61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9857AC1" w14:textId="1E93444A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Asset Group</w:t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262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346CE07D" w14:textId="5814F65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63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4FECFD31" w14:textId="61C65C78" w:rsidR="00D5581E" w:rsidRPr="00A10A4D" w:rsidRDefault="00D5581E" w:rsidP="00D5581E">
            <w:pPr>
              <w:rPr>
                <w:rFonts w:cstheme="minorHAnsi"/>
              </w:rPr>
            </w:pPr>
            <w:ins w:id="1264" w:author="Kumar, Ashwani (Cognizant)" w:date="2021-01-07T13:07:00Z">
              <w:r>
                <w:rPr>
                  <w:rFonts w:cstheme="minorHAnsi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265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586E9DE4" w14:textId="25836E4D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66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67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51BA1C36" w14:textId="3E2B3ACB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68" w:author="Kumar, Ashwani (Cognizant)" w:date="2021-01-05T13:04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D5581E" w:rsidRPr="00A10A4D" w14:paraId="47F7D6FB" w14:textId="77777777" w:rsidTr="00FA728A">
        <w:trPr>
          <w:trHeight w:val="260"/>
          <w:trPrChange w:id="1269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270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6C13B59" w14:textId="12AF868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commentRangeStart w:id="1271"/>
            <w:r w:rsidRPr="001A089B">
              <w:rPr>
                <w:rFonts w:cs="Arial"/>
                <w:color w:val="000000"/>
                <w:sz w:val="18"/>
                <w:szCs w:val="18"/>
              </w:rPr>
              <w:t>Asset Type</w:t>
            </w:r>
            <w:commentRangeEnd w:id="1271"/>
            <w:r>
              <w:rPr>
                <w:rStyle w:val="CommentReference"/>
              </w:rPr>
              <w:commentReference w:id="1271"/>
            </w:r>
          </w:p>
        </w:tc>
        <w:tc>
          <w:tcPr>
            <w:tcW w:w="1064" w:type="pct"/>
            <w:shd w:val="clear" w:color="auto" w:fill="FBE4D5" w:themeFill="accent2" w:themeFillTint="33"/>
            <w:vAlign w:val="center"/>
            <w:tcPrChange w:id="1272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4BB37514" w14:textId="373B5800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273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E9F5FA6" w14:textId="11D6584A" w:rsidR="00D5581E" w:rsidRPr="00A10A4D" w:rsidRDefault="00D5581E" w:rsidP="00D5581E">
            <w:pPr>
              <w:rPr>
                <w:rFonts w:cstheme="minorHAnsi"/>
              </w:rPr>
            </w:pPr>
            <w:ins w:id="1274" w:author="Kumar, Ashwani (Cognizant)" w:date="2021-01-07T13:07:00Z">
              <w:r>
                <w:rPr>
                  <w:rFonts w:cstheme="minorHAnsi"/>
                </w:rPr>
                <w:t>Y</w:t>
              </w:r>
            </w:ins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275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32B1BDFE" w14:textId="1B7B47C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76" w:author="Kumar, Ashwani (Cognizant)" w:date="2021-01-05T13:04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277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032545EA" w14:textId="637D6273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278" w:author="Kumar, Ashwani (Cognizant)" w:date="2021-01-05T13:04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D5581E" w:rsidRPr="00A10A4D" w14:paraId="52B106B7" w14:textId="77777777" w:rsidTr="00FA728A">
        <w:trPr>
          <w:trHeight w:val="260"/>
          <w:ins w:id="1279" w:author="Kumar, Ashwani (Cognizant)" w:date="2021-01-06T14:26:00Z"/>
          <w:trPrChange w:id="1280" w:author="Kumar, Ashwani (Cognizant)" w:date="2021-01-06T14:27:00Z">
            <w:trPr>
              <w:trHeight w:val="260"/>
            </w:trPr>
          </w:trPrChange>
        </w:trPr>
        <w:tc>
          <w:tcPr>
            <w:tcW w:w="1655" w:type="pct"/>
            <w:shd w:val="clear" w:color="auto" w:fill="E2EFD9" w:themeFill="accent6" w:themeFillTint="33"/>
            <w:vAlign w:val="bottom"/>
            <w:tcPrChange w:id="1281" w:author="Kumar, Ashwani (Cognizant)" w:date="2021-01-06T14:27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A54F189" w14:textId="548D427E" w:rsidR="00D5581E" w:rsidRPr="001A089B" w:rsidRDefault="00D5581E" w:rsidP="00D5581E">
            <w:pPr>
              <w:rPr>
                <w:ins w:id="1282" w:author="Kumar, Ashwani (Cognizant)" w:date="2021-01-06T14:26:00Z"/>
                <w:rFonts w:cs="Arial"/>
                <w:color w:val="000000"/>
                <w:sz w:val="18"/>
                <w:szCs w:val="18"/>
              </w:rPr>
            </w:pPr>
            <w:proofErr w:type="spellStart"/>
            <w:ins w:id="1283" w:author="Kumar, Ashwani (Cognizant)" w:date="2021-01-06T14:26:00Z">
              <w:r>
                <w:rPr>
                  <w:rFonts w:cs="Arial"/>
                  <w:color w:val="000000"/>
                  <w:sz w:val="18"/>
                  <w:szCs w:val="18"/>
                </w:rPr>
                <w:t>AssetG</w:t>
              </w:r>
            </w:ins>
            <w:ins w:id="1284" w:author="Kumar, Ashwani (Cognizant)" w:date="2021-01-06T14:27:00Z">
              <w:r>
                <w:rPr>
                  <w:rFonts w:cs="Arial"/>
                  <w:color w:val="000000"/>
                  <w:sz w:val="18"/>
                  <w:szCs w:val="18"/>
                </w:rPr>
                <w:t>uid</w:t>
              </w:r>
            </w:ins>
            <w:proofErr w:type="spellEnd"/>
          </w:p>
        </w:tc>
        <w:tc>
          <w:tcPr>
            <w:tcW w:w="1064" w:type="pct"/>
            <w:shd w:val="clear" w:color="auto" w:fill="E2EFD9" w:themeFill="accent6" w:themeFillTint="33"/>
            <w:vAlign w:val="center"/>
            <w:tcPrChange w:id="1285" w:author="Kumar, Ashwani (Cognizant)" w:date="2021-01-06T14:27:00Z">
              <w:tcPr>
                <w:tcW w:w="1064" w:type="pct"/>
                <w:shd w:val="clear" w:color="auto" w:fill="auto"/>
                <w:vAlign w:val="center"/>
              </w:tcPr>
            </w:tcPrChange>
          </w:tcPr>
          <w:p w14:paraId="47C2C8C5" w14:textId="77777777" w:rsidR="00D5581E" w:rsidRPr="00A10A4D" w:rsidRDefault="00D5581E" w:rsidP="00D5581E">
            <w:pPr>
              <w:rPr>
                <w:ins w:id="1286" w:author="Kumar, Ashwani (Cognizant)" w:date="2021-01-06T14:26:00Z"/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E2EFD9" w:themeFill="accent6" w:themeFillTint="33"/>
            <w:vAlign w:val="center"/>
            <w:tcPrChange w:id="1287" w:author="Kumar, Ashwani (Cognizant)" w:date="2021-01-06T14:27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169D09A8" w14:textId="6705C98D" w:rsidR="00D5581E" w:rsidRPr="00A10A4D" w:rsidRDefault="00D5581E" w:rsidP="00D5581E">
            <w:pPr>
              <w:rPr>
                <w:ins w:id="1288" w:author="Kumar, Ashwani (Cognizant)" w:date="2021-01-06T14:26:00Z"/>
                <w:rFonts w:cstheme="minorHAnsi"/>
              </w:rPr>
            </w:pPr>
            <w:ins w:id="1289" w:author="Kumar, Ashwani (Cognizant)" w:date="2021-01-07T13:07:00Z">
              <w:r>
                <w:rPr>
                  <w:rFonts w:cstheme="minorHAnsi"/>
                </w:rPr>
                <w:t>Y</w:t>
              </w:r>
            </w:ins>
          </w:p>
        </w:tc>
        <w:tc>
          <w:tcPr>
            <w:tcW w:w="869" w:type="pct"/>
            <w:shd w:val="clear" w:color="auto" w:fill="E2EFD9" w:themeFill="accent6" w:themeFillTint="33"/>
            <w:vAlign w:val="center"/>
            <w:tcPrChange w:id="1290" w:author="Kumar, Ashwani (Cognizant)" w:date="2021-01-06T14:27:00Z">
              <w:tcPr>
                <w:tcW w:w="869" w:type="pct"/>
                <w:vAlign w:val="center"/>
              </w:tcPr>
            </w:tcPrChange>
          </w:tcPr>
          <w:p w14:paraId="21882E93" w14:textId="46FBD3E0" w:rsidR="00D5581E" w:rsidRDefault="00D5581E" w:rsidP="00D5581E">
            <w:pPr>
              <w:rPr>
                <w:ins w:id="1291" w:author="Kumar, Ashwani (Cognizant)" w:date="2021-01-06T14:26:00Z"/>
                <w:rFonts w:ascii="Calibri" w:hAnsi="Calibri"/>
                <w:sz w:val="20"/>
                <w:szCs w:val="20"/>
              </w:rPr>
            </w:pPr>
            <w:ins w:id="1292" w:author="Kumar, Ashwani (Cognizant)" w:date="2021-01-06T14:27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shd w:val="clear" w:color="auto" w:fill="E2EFD9" w:themeFill="accent6" w:themeFillTint="33"/>
            <w:vAlign w:val="bottom"/>
            <w:tcPrChange w:id="1293" w:author="Kumar, Ashwani (Cognizant)" w:date="2021-01-06T14:27:00Z">
              <w:tcPr>
                <w:tcW w:w="780" w:type="pct"/>
                <w:vAlign w:val="bottom"/>
              </w:tcPr>
            </w:tcPrChange>
          </w:tcPr>
          <w:p w14:paraId="006F8E41" w14:textId="67EC4654" w:rsidR="00D5581E" w:rsidRDefault="00D5581E" w:rsidP="00D5581E">
            <w:pPr>
              <w:rPr>
                <w:ins w:id="1294" w:author="Kumar, Ashwani (Cognizant)" w:date="2021-01-06T14:26:00Z"/>
                <w:rFonts w:ascii="Calibri" w:hAnsi="Calibri"/>
              </w:rPr>
            </w:pPr>
            <w:ins w:id="1295" w:author="Kumar, Ashwani (Cognizant)" w:date="2021-01-06T14:42:00Z">
              <w:r>
                <w:rPr>
                  <w:rFonts w:ascii="Calibri" w:hAnsi="Calibri"/>
                </w:rPr>
                <w:t>32</w:t>
              </w:r>
            </w:ins>
          </w:p>
        </w:tc>
      </w:tr>
      <w:tr w:rsidR="00D5581E" w:rsidRPr="00A10A4D" w14:paraId="5A68EAB9" w14:textId="77777777" w:rsidTr="00B12260">
        <w:trPr>
          <w:trHeight w:val="260"/>
          <w:trPrChange w:id="1296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1297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9FF4523" w14:textId="72C8B2FF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Exam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Request </w:t>
            </w: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Status </w:t>
            </w:r>
          </w:p>
        </w:tc>
        <w:tc>
          <w:tcPr>
            <w:tcW w:w="1064" w:type="pct"/>
            <w:shd w:val="clear" w:color="auto" w:fill="auto"/>
            <w:vAlign w:val="bottom"/>
            <w:tcPrChange w:id="1298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676A035F" w14:textId="37D3342D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A62731">
              <w:rPr>
                <w:rFonts w:cs="Arial"/>
                <w:color w:val="000000"/>
                <w:sz w:val="18"/>
                <w:szCs w:val="18"/>
              </w:rPr>
              <w:t>Planned (CES), Requested (CES), Scheduled (CES), In Progress (CES), Completed (CARRS), Cancelled (CARRS)</w:t>
            </w:r>
          </w:p>
        </w:tc>
        <w:tc>
          <w:tcPr>
            <w:tcW w:w="632" w:type="pct"/>
            <w:shd w:val="clear" w:color="auto" w:fill="auto"/>
            <w:vAlign w:val="center"/>
            <w:tcPrChange w:id="1299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9104CBE" w14:textId="43430C4C" w:rsidR="00D5581E" w:rsidRPr="00A10A4D" w:rsidRDefault="00D5581E" w:rsidP="00D5581E">
            <w:pPr>
              <w:rPr>
                <w:rFonts w:cstheme="minorHAnsi"/>
              </w:rPr>
            </w:pPr>
          </w:p>
        </w:tc>
        <w:tc>
          <w:tcPr>
            <w:tcW w:w="869" w:type="pct"/>
            <w:vAlign w:val="center"/>
            <w:tcPrChange w:id="1300" w:author="Yvan Van Hentenryck" w:date="2020-12-29T11:06:00Z">
              <w:tcPr>
                <w:tcW w:w="869" w:type="pct"/>
                <w:vAlign w:val="center"/>
              </w:tcPr>
            </w:tcPrChange>
          </w:tcPr>
          <w:p w14:paraId="10AB1C04" w14:textId="3FC0160C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301" w:author="Kumar, Ashwani (Cognizant)" w:date="2021-01-05T13:06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vAlign w:val="bottom"/>
            <w:tcPrChange w:id="1302" w:author="Yvan Van Hentenryck" w:date="2020-12-29T11:06:00Z">
              <w:tcPr>
                <w:tcW w:w="780" w:type="pct"/>
                <w:vAlign w:val="bottom"/>
              </w:tcPr>
            </w:tcPrChange>
          </w:tcPr>
          <w:p w14:paraId="315D112E" w14:textId="65F174FD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303" w:author="Kumar, Ashwani (Cognizant)" w:date="2021-01-05T13:06:00Z">
              <w:r>
                <w:rPr>
                  <w:rFonts w:cstheme="minorHAnsi"/>
                  <w:sz w:val="20"/>
                  <w:szCs w:val="20"/>
                </w:rPr>
                <w:t>50</w:t>
              </w:r>
            </w:ins>
          </w:p>
        </w:tc>
      </w:tr>
      <w:tr w:rsidR="00D5581E" w:rsidRPr="00A10A4D" w14:paraId="31D15751" w14:textId="77777777" w:rsidTr="00FA728A">
        <w:trPr>
          <w:trHeight w:val="260"/>
          <w:trPrChange w:id="1304" w:author="Kumar, Ashwani (Cognizant)" w:date="2021-01-06T14:30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305" w:author="Kumar, Ashwani (Cognizant)" w:date="2021-01-06T14:30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601B352" w14:textId="1887C531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commentRangeStart w:id="1306"/>
            <w:r>
              <w:rPr>
                <w:rFonts w:cs="Arial"/>
                <w:color w:val="000000"/>
                <w:sz w:val="18"/>
                <w:szCs w:val="18"/>
              </w:rPr>
              <w:t>Exam Report Status</w:t>
            </w:r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1307" w:author="Kumar, Ashwani (Cognizant)" w:date="2021-01-06T14:30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2F2F8B20" w14:textId="3C857059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A62731">
              <w:rPr>
                <w:rFonts w:cs="Arial"/>
                <w:color w:val="000000"/>
                <w:sz w:val="18"/>
                <w:szCs w:val="18"/>
              </w:rPr>
              <w:t>Received (CES), Allocated (CARRS), Evaluation Ready for signoff (CARRS), Rejected (CARRS), Signed off (CARRS), Rejected following audit (CARRS)</w:t>
            </w: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308" w:author="Kumar, Ashwani (Cognizant)" w:date="2021-01-06T14:30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4DF916C0" w14:textId="311A47CF" w:rsidR="00D5581E" w:rsidRPr="00A10A4D" w:rsidRDefault="00D5581E" w:rsidP="00D5581E">
            <w:pPr>
              <w:rPr>
                <w:rFonts w:cstheme="minorHAnsi"/>
              </w:rPr>
            </w:pPr>
          </w:p>
        </w:tc>
        <w:commentRangeEnd w:id="1306"/>
        <w:tc>
          <w:tcPr>
            <w:tcW w:w="869" w:type="pct"/>
            <w:shd w:val="clear" w:color="auto" w:fill="FBE4D5" w:themeFill="accent2" w:themeFillTint="33"/>
            <w:vAlign w:val="bottom"/>
            <w:tcPrChange w:id="1309" w:author="Kumar, Ashwani (Cognizant)" w:date="2021-01-06T14:30:00Z">
              <w:tcPr>
                <w:tcW w:w="869" w:type="pct"/>
                <w:vAlign w:val="bottom"/>
              </w:tcPr>
            </w:tcPrChange>
          </w:tcPr>
          <w:p w14:paraId="3974100D" w14:textId="60E6A9D9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CommentReference"/>
              </w:rPr>
              <w:commentReference w:id="1306"/>
            </w:r>
            <w:ins w:id="1310" w:author="Kumar, Ashwani (Cognizant)" w:date="2021-01-05T13:06:00Z">
              <w:r>
                <w:rPr>
                  <w:rFonts w:ascii="Calibri" w:hAnsi="Calibri"/>
                  <w:sz w:val="20"/>
                  <w:szCs w:val="20"/>
                </w:rPr>
                <w:t xml:space="preserve"> VARCHAR</w:t>
              </w:r>
            </w:ins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311" w:author="Kumar, Ashwani (Cognizant)" w:date="2021-01-06T14:30:00Z">
              <w:tcPr>
                <w:tcW w:w="780" w:type="pct"/>
                <w:vAlign w:val="bottom"/>
              </w:tcPr>
            </w:tcPrChange>
          </w:tcPr>
          <w:p w14:paraId="67EAB291" w14:textId="30C848E1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312" w:author="Kumar, Ashwani (Cognizant)" w:date="2021-01-05T13:06:00Z">
              <w:r>
                <w:rPr>
                  <w:rFonts w:cstheme="minorHAnsi"/>
                  <w:sz w:val="20"/>
                  <w:szCs w:val="20"/>
                </w:rPr>
                <w:t>50</w:t>
              </w:r>
            </w:ins>
          </w:p>
        </w:tc>
      </w:tr>
      <w:tr w:rsidR="00D5581E" w:rsidRPr="00A10A4D" w14:paraId="5A75D643" w14:textId="77777777" w:rsidTr="00B12260">
        <w:trPr>
          <w:trHeight w:val="260"/>
          <w:trPrChange w:id="1313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1314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70F94D1" w14:textId="2BA4B9A6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Examination Type</w:t>
            </w:r>
          </w:p>
        </w:tc>
        <w:tc>
          <w:tcPr>
            <w:tcW w:w="1064" w:type="pct"/>
            <w:shd w:val="clear" w:color="auto" w:fill="auto"/>
            <w:vAlign w:val="bottom"/>
            <w:tcPrChange w:id="1315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292474B" w14:textId="6633E38A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tcPrChange w:id="1316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0C5EB9B" w14:textId="696A3BB5" w:rsidR="00D5581E" w:rsidRPr="00A10A4D" w:rsidRDefault="00D5581E" w:rsidP="00D5581E">
            <w:pPr>
              <w:rPr>
                <w:rFonts w:cstheme="minorHAnsi"/>
              </w:rPr>
            </w:pPr>
          </w:p>
        </w:tc>
        <w:tc>
          <w:tcPr>
            <w:tcW w:w="869" w:type="pct"/>
            <w:vAlign w:val="center"/>
            <w:tcPrChange w:id="1317" w:author="Yvan Van Hentenryck" w:date="2020-12-29T11:06:00Z">
              <w:tcPr>
                <w:tcW w:w="869" w:type="pct"/>
                <w:vAlign w:val="center"/>
              </w:tcPr>
            </w:tcPrChange>
          </w:tcPr>
          <w:p w14:paraId="5DD4F0D2" w14:textId="0EA09A8F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318" w:author="Kumar, Ashwani (Cognizant)" w:date="2021-01-05T13:06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0" w:type="pct"/>
            <w:tcPrChange w:id="1319" w:author="Yvan Van Hentenryck" w:date="2020-12-29T11:06:00Z">
              <w:tcPr>
                <w:tcW w:w="780" w:type="pct"/>
              </w:tcPr>
            </w:tcPrChange>
          </w:tcPr>
          <w:p w14:paraId="43EC473D" w14:textId="7E95475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320" w:author="Kumar, Ashwani (Cognizant)" w:date="2021-01-05T13:06:00Z">
              <w:r>
                <w:rPr>
                  <w:rFonts w:cstheme="minorHAnsi"/>
                  <w:sz w:val="20"/>
                  <w:szCs w:val="20"/>
                </w:rPr>
                <w:t>32</w:t>
              </w:r>
            </w:ins>
          </w:p>
        </w:tc>
      </w:tr>
      <w:tr w:rsidR="00D5581E" w:rsidRPr="00A10A4D" w14:paraId="036C9138" w14:textId="77777777" w:rsidTr="00B12260">
        <w:trPr>
          <w:trHeight w:val="260"/>
          <w:trPrChange w:id="1321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1322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5A9AB3E" w14:textId="6972EEC4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 ID</w:t>
            </w:r>
          </w:p>
        </w:tc>
        <w:tc>
          <w:tcPr>
            <w:tcW w:w="1064" w:type="pct"/>
            <w:shd w:val="clear" w:color="auto" w:fill="auto"/>
            <w:vAlign w:val="bottom"/>
            <w:tcPrChange w:id="1323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A5AE5D5" w14:textId="6FAD23D5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tcPrChange w:id="1324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C301EE8" w14:textId="242B009E" w:rsidR="00D5581E" w:rsidRPr="00A10A4D" w:rsidRDefault="00D5581E" w:rsidP="00D5581E">
            <w:pPr>
              <w:rPr>
                <w:rFonts w:cstheme="minorHAnsi"/>
              </w:rPr>
            </w:pPr>
          </w:p>
        </w:tc>
        <w:tc>
          <w:tcPr>
            <w:tcW w:w="869" w:type="pct"/>
            <w:vAlign w:val="center"/>
            <w:tcPrChange w:id="1325" w:author="Yvan Van Hentenryck" w:date="2020-12-29T11:06:00Z">
              <w:tcPr>
                <w:tcW w:w="869" w:type="pct"/>
                <w:vAlign w:val="center"/>
              </w:tcPr>
            </w:tcPrChange>
          </w:tcPr>
          <w:p w14:paraId="7FD79C3C" w14:textId="6B43366B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326" w:author="Kumar, Ashwani (Cognizant)" w:date="2021-01-05T13:06:00Z">
              <w:r>
                <w:rPr>
                  <w:rFonts w:cstheme="minorHAnsi"/>
                  <w:sz w:val="20"/>
                  <w:szCs w:val="20"/>
                </w:rPr>
                <w:t>D</w:t>
              </w:r>
            </w:ins>
            <w:ins w:id="1327" w:author="Kumar, Ashwani (Cognizant)" w:date="2021-01-05T13:07:00Z">
              <w:r>
                <w:rPr>
                  <w:rFonts w:cstheme="minorHAnsi"/>
                  <w:sz w:val="20"/>
                  <w:szCs w:val="20"/>
                </w:rPr>
                <w:t>ECIMAL</w:t>
              </w:r>
            </w:ins>
          </w:p>
        </w:tc>
        <w:tc>
          <w:tcPr>
            <w:tcW w:w="780" w:type="pct"/>
            <w:tcPrChange w:id="1328" w:author="Yvan Van Hentenryck" w:date="2020-12-29T11:06:00Z">
              <w:tcPr>
                <w:tcW w:w="780" w:type="pct"/>
              </w:tcPr>
            </w:tcPrChange>
          </w:tcPr>
          <w:p w14:paraId="2D1E6DF1" w14:textId="13088D26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  <w:ins w:id="1329" w:author="Kumar, Ashwani (Cognizant)" w:date="2021-01-05T13:07:00Z">
              <w:r>
                <w:rPr>
                  <w:rFonts w:cstheme="minorHAnsi"/>
                  <w:sz w:val="20"/>
                  <w:szCs w:val="20"/>
                </w:rPr>
                <w:t>18</w:t>
              </w:r>
            </w:ins>
          </w:p>
        </w:tc>
      </w:tr>
      <w:tr w:rsidR="00D5581E" w:rsidRPr="00A10A4D" w14:paraId="3AC1F025" w14:textId="77777777" w:rsidTr="00B12260">
        <w:trPr>
          <w:trHeight w:val="260"/>
          <w:ins w:id="1330" w:author="Yvan Van Hentenryck" w:date="2020-12-29T10:48:00Z"/>
          <w:trPrChange w:id="1331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1332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A496208" w14:textId="4AAE2E9A" w:rsidR="00D5581E" w:rsidRPr="001A089B" w:rsidRDefault="00D5581E" w:rsidP="00D5581E">
            <w:pPr>
              <w:rPr>
                <w:ins w:id="1333" w:author="Yvan Van Hentenryck" w:date="2020-12-29T10:48:00Z"/>
                <w:rFonts w:cs="Arial"/>
                <w:color w:val="000000"/>
                <w:sz w:val="18"/>
                <w:szCs w:val="18"/>
              </w:rPr>
            </w:pPr>
            <w:ins w:id="1334" w:author="Yvan Van Hentenryck" w:date="2020-12-29T10:48:00Z">
              <w:r>
                <w:rPr>
                  <w:rFonts w:cs="Arial"/>
                  <w:color w:val="000000"/>
                  <w:sz w:val="18"/>
                  <w:szCs w:val="18"/>
                </w:rPr>
                <w:t xml:space="preserve">Baseline Planned Date </w:t>
              </w:r>
            </w:ins>
          </w:p>
        </w:tc>
        <w:tc>
          <w:tcPr>
            <w:tcW w:w="1064" w:type="pct"/>
            <w:shd w:val="clear" w:color="auto" w:fill="auto"/>
            <w:vAlign w:val="bottom"/>
            <w:tcPrChange w:id="1335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C42A506" w14:textId="48150C3D" w:rsidR="00D5581E" w:rsidRPr="001A089B" w:rsidRDefault="00D5581E" w:rsidP="00D5581E">
            <w:pPr>
              <w:rPr>
                <w:ins w:id="1336" w:author="Yvan Van Hentenryck" w:date="2020-12-29T10:48:00Z"/>
                <w:rFonts w:cs="Arial"/>
                <w:color w:val="000000"/>
                <w:sz w:val="18"/>
                <w:szCs w:val="18"/>
              </w:rPr>
            </w:pPr>
            <w:ins w:id="1337" w:author="Yvan Van Hentenryck" w:date="2020-12-29T10:49:00Z">
              <w:r w:rsidRPr="001A089B">
                <w:rPr>
                  <w:rFonts w:cs="Arial"/>
                  <w:color w:val="000000"/>
                  <w:sz w:val="18"/>
                  <w:szCs w:val="18"/>
                </w:rPr>
                <w:t>Populated by initial plan date submitted by supplier</w:t>
              </w:r>
            </w:ins>
          </w:p>
        </w:tc>
        <w:tc>
          <w:tcPr>
            <w:tcW w:w="632" w:type="pct"/>
            <w:shd w:val="clear" w:color="auto" w:fill="auto"/>
            <w:vAlign w:val="center"/>
            <w:tcPrChange w:id="1338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3C1A209" w14:textId="77777777" w:rsidR="00D5581E" w:rsidRPr="00A10A4D" w:rsidRDefault="00D5581E" w:rsidP="00D5581E">
            <w:pPr>
              <w:rPr>
                <w:ins w:id="1339" w:author="Yvan Van Hentenryck" w:date="2020-12-29T10:48:00Z"/>
                <w:rFonts w:cstheme="minorHAnsi"/>
              </w:rPr>
            </w:pPr>
          </w:p>
        </w:tc>
        <w:tc>
          <w:tcPr>
            <w:tcW w:w="869" w:type="pct"/>
            <w:vAlign w:val="center"/>
            <w:tcPrChange w:id="1340" w:author="Yvan Van Hentenryck" w:date="2020-12-29T11:06:00Z">
              <w:tcPr>
                <w:tcW w:w="869" w:type="pct"/>
                <w:vAlign w:val="center"/>
              </w:tcPr>
            </w:tcPrChange>
          </w:tcPr>
          <w:p w14:paraId="2671F85B" w14:textId="2D9FD23C" w:rsidR="00D5581E" w:rsidRDefault="00D5581E" w:rsidP="00D5581E">
            <w:pPr>
              <w:rPr>
                <w:ins w:id="1341" w:author="Yvan Van Hentenryck" w:date="2020-12-29T10:48:00Z"/>
                <w:rFonts w:ascii="Calibri" w:hAnsi="Calibri"/>
                <w:sz w:val="20"/>
                <w:szCs w:val="20"/>
              </w:rPr>
            </w:pPr>
            <w:ins w:id="1342" w:author="Kumar, Ashwani (Cognizant)" w:date="2021-01-05T13:07:00Z">
              <w:r>
                <w:rPr>
                  <w:rFonts w:ascii="Calibri" w:hAnsi="Calibri"/>
                  <w:sz w:val="20"/>
                  <w:szCs w:val="20"/>
                </w:rPr>
                <w:t>DATE</w:t>
              </w:r>
            </w:ins>
          </w:p>
        </w:tc>
        <w:tc>
          <w:tcPr>
            <w:tcW w:w="780" w:type="pct"/>
            <w:tcPrChange w:id="1343" w:author="Yvan Van Hentenryck" w:date="2020-12-29T11:06:00Z">
              <w:tcPr>
                <w:tcW w:w="780" w:type="pct"/>
              </w:tcPr>
            </w:tcPrChange>
          </w:tcPr>
          <w:p w14:paraId="7D5180AA" w14:textId="77777777" w:rsidR="00D5581E" w:rsidRPr="00A10A4D" w:rsidRDefault="00D5581E" w:rsidP="00D5581E">
            <w:pPr>
              <w:rPr>
                <w:ins w:id="1344" w:author="Yvan Van Hentenryck" w:date="2020-12-29T10:48:00Z"/>
                <w:rFonts w:cstheme="minorHAnsi"/>
                <w:sz w:val="20"/>
                <w:szCs w:val="20"/>
              </w:rPr>
            </w:pPr>
          </w:p>
        </w:tc>
      </w:tr>
      <w:tr w:rsidR="00D5581E" w:rsidRPr="00A10A4D" w14:paraId="116F6931" w14:textId="77777777" w:rsidTr="00B12260">
        <w:trPr>
          <w:trHeight w:val="260"/>
          <w:trPrChange w:id="1345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1346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B74FBDA" w14:textId="7A23446E" w:rsidR="00D5581E" w:rsidRPr="001A089B" w:rsidRDefault="00D5581E" w:rsidP="00D5581E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Planned date</w:t>
            </w:r>
          </w:p>
        </w:tc>
        <w:tc>
          <w:tcPr>
            <w:tcW w:w="1064" w:type="pct"/>
            <w:shd w:val="clear" w:color="auto" w:fill="auto"/>
            <w:vAlign w:val="bottom"/>
            <w:tcPrChange w:id="1347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1EE8FEB" w14:textId="4D62C450" w:rsidR="00D5581E" w:rsidRPr="00A10A4D" w:rsidRDefault="00D5581E" w:rsidP="00D5581E">
            <w:pPr>
              <w:rPr>
                <w:rFonts w:cstheme="minorHAnsi"/>
                <w:color w:val="000000"/>
                <w:sz w:val="18"/>
                <w:szCs w:val="18"/>
              </w:rPr>
            </w:pPr>
            <w:ins w:id="1348" w:author="Yvan Van Hentenryck" w:date="2020-12-29T10:54:00Z">
              <w:r>
                <w:rPr>
                  <w:rFonts w:cs="Arial"/>
                  <w:color w:val="000000"/>
                  <w:sz w:val="18"/>
                  <w:szCs w:val="18"/>
                </w:rPr>
                <w:t xml:space="preserve">Date to be provided by the supplier </w:t>
              </w:r>
            </w:ins>
            <w:del w:id="1349" w:author="Yvan Van Hentenryck" w:date="2020-12-29T10:49:00Z">
              <w:r w:rsidRPr="001A089B" w:rsidDel="005763E5">
                <w:rPr>
                  <w:rFonts w:cs="Arial"/>
                  <w:color w:val="000000"/>
                  <w:sz w:val="18"/>
                  <w:szCs w:val="18"/>
                </w:rPr>
                <w:delText>Populated by initial plan date submitted by supplier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1350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8140D46" w14:textId="77777777" w:rsidR="00D5581E" w:rsidRPr="00A10A4D" w:rsidRDefault="00D5581E" w:rsidP="00D5581E">
            <w:pPr>
              <w:rPr>
                <w:rFonts w:cstheme="minorHAnsi"/>
              </w:rPr>
            </w:pPr>
          </w:p>
        </w:tc>
        <w:tc>
          <w:tcPr>
            <w:tcW w:w="869" w:type="pct"/>
            <w:vAlign w:val="center"/>
            <w:tcPrChange w:id="1351" w:author="Yvan Van Hentenryck" w:date="2020-12-29T11:06:00Z">
              <w:tcPr>
                <w:tcW w:w="869" w:type="pct"/>
                <w:vAlign w:val="center"/>
              </w:tcPr>
            </w:tcPrChange>
          </w:tcPr>
          <w:p w14:paraId="644E2DA4" w14:textId="477A6778" w:rsidR="00D5581E" w:rsidRDefault="00D5581E" w:rsidP="00D5581E">
            <w:pPr>
              <w:rPr>
                <w:rFonts w:ascii="Calibri" w:hAnsi="Calibri"/>
                <w:sz w:val="20"/>
                <w:szCs w:val="20"/>
              </w:rPr>
            </w:pPr>
            <w:ins w:id="1352" w:author="Kumar, Ashwani (Cognizant)" w:date="2021-01-05T13:07:00Z">
              <w:r>
                <w:rPr>
                  <w:rFonts w:ascii="Calibri" w:hAnsi="Calibri"/>
                  <w:sz w:val="20"/>
                  <w:szCs w:val="20"/>
                </w:rPr>
                <w:t>DATE</w:t>
              </w:r>
            </w:ins>
          </w:p>
        </w:tc>
        <w:tc>
          <w:tcPr>
            <w:tcW w:w="780" w:type="pct"/>
            <w:tcPrChange w:id="1353" w:author="Yvan Van Hentenryck" w:date="2020-12-29T11:06:00Z">
              <w:tcPr>
                <w:tcW w:w="780" w:type="pct"/>
              </w:tcPr>
            </w:tcPrChange>
          </w:tcPr>
          <w:p w14:paraId="2639C60B" w14:textId="77777777" w:rsidR="00D5581E" w:rsidRPr="00A10A4D" w:rsidRDefault="00D5581E" w:rsidP="00D5581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4288" w:rsidRPr="00A10A4D" w14:paraId="328EC9A2" w14:textId="77777777" w:rsidTr="00B12260">
        <w:trPr>
          <w:trHeight w:val="260"/>
          <w:ins w:id="1354" w:author="Kumar, Ashwani (Cognizant)" w:date="2021-01-07T13:08:00Z"/>
        </w:trPr>
        <w:tc>
          <w:tcPr>
            <w:tcW w:w="1655" w:type="pct"/>
            <w:shd w:val="clear" w:color="auto" w:fill="auto"/>
            <w:vAlign w:val="bottom"/>
          </w:tcPr>
          <w:p w14:paraId="708CCF8C" w14:textId="7ED9E408" w:rsidR="00A64288" w:rsidRPr="001A089B" w:rsidRDefault="00A64288" w:rsidP="00D5581E">
            <w:pPr>
              <w:rPr>
                <w:ins w:id="1355" w:author="Kumar, Ashwani (Cognizant)" w:date="2021-01-07T13:08:00Z"/>
                <w:rFonts w:cs="Arial"/>
                <w:color w:val="000000"/>
                <w:sz w:val="18"/>
                <w:szCs w:val="18"/>
              </w:rPr>
            </w:pPr>
            <w:ins w:id="1356" w:author="Kumar, Ashwani (Cognizant)" w:date="2021-01-07T13:08:00Z">
              <w:r>
                <w:rPr>
                  <w:rFonts w:cs="Arial"/>
                  <w:color w:val="000000"/>
                  <w:sz w:val="18"/>
                  <w:szCs w:val="18"/>
                </w:rPr>
                <w:t>Actual date</w:t>
              </w:r>
            </w:ins>
          </w:p>
        </w:tc>
        <w:tc>
          <w:tcPr>
            <w:tcW w:w="1064" w:type="pct"/>
            <w:shd w:val="clear" w:color="auto" w:fill="auto"/>
            <w:vAlign w:val="bottom"/>
          </w:tcPr>
          <w:p w14:paraId="650330FB" w14:textId="77777777" w:rsidR="00A64288" w:rsidRDefault="00A64288" w:rsidP="00D5581E">
            <w:pPr>
              <w:rPr>
                <w:ins w:id="1357" w:author="Kumar, Ashwani (Cognizant)" w:date="2021-01-07T13:08:00Z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467B0897" w14:textId="77777777" w:rsidR="00A64288" w:rsidRPr="00A10A4D" w:rsidRDefault="00A64288" w:rsidP="00D5581E">
            <w:pPr>
              <w:rPr>
                <w:ins w:id="1358" w:author="Kumar, Ashwani (Cognizant)" w:date="2021-01-07T13:08:00Z"/>
                <w:rFonts w:cstheme="minorHAnsi"/>
              </w:rPr>
            </w:pPr>
          </w:p>
        </w:tc>
        <w:tc>
          <w:tcPr>
            <w:tcW w:w="869" w:type="pct"/>
            <w:vAlign w:val="center"/>
          </w:tcPr>
          <w:p w14:paraId="790568E9" w14:textId="142511CB" w:rsidR="00A64288" w:rsidRDefault="00A64288" w:rsidP="00D5581E">
            <w:pPr>
              <w:rPr>
                <w:ins w:id="1359" w:author="Kumar, Ashwani (Cognizant)" w:date="2021-01-07T13:08:00Z"/>
                <w:rFonts w:ascii="Calibri" w:hAnsi="Calibri"/>
                <w:sz w:val="20"/>
                <w:szCs w:val="20"/>
              </w:rPr>
            </w:pPr>
            <w:ins w:id="1360" w:author="Kumar, Ashwani (Cognizant)" w:date="2021-01-07T13:08:00Z">
              <w:r>
                <w:rPr>
                  <w:rFonts w:ascii="Calibri" w:hAnsi="Calibri"/>
                  <w:sz w:val="20"/>
                  <w:szCs w:val="20"/>
                </w:rPr>
                <w:t>DATE</w:t>
              </w:r>
            </w:ins>
          </w:p>
        </w:tc>
        <w:tc>
          <w:tcPr>
            <w:tcW w:w="780" w:type="pct"/>
          </w:tcPr>
          <w:p w14:paraId="5F96AD9A" w14:textId="77777777" w:rsidR="00A64288" w:rsidRPr="00A10A4D" w:rsidRDefault="00A64288" w:rsidP="00D5581E">
            <w:pPr>
              <w:rPr>
                <w:ins w:id="1361" w:author="Kumar, Ashwani (Cognizant)" w:date="2021-01-07T13:08:00Z"/>
                <w:rFonts w:cstheme="minorHAnsi"/>
                <w:sz w:val="20"/>
                <w:szCs w:val="20"/>
              </w:rPr>
            </w:pPr>
          </w:p>
        </w:tc>
      </w:tr>
    </w:tbl>
    <w:p w14:paraId="022B910C" w14:textId="77777777" w:rsidR="00055AB1" w:rsidRPr="00A10A4D" w:rsidRDefault="00055AB1" w:rsidP="00B12260"/>
    <w:p w14:paraId="5C6831EE" w14:textId="77777777" w:rsidR="00055AB1" w:rsidRPr="00A10A4D" w:rsidRDefault="00055AB1">
      <w:pPr>
        <w:pStyle w:val="Heading4"/>
        <w:pPrChange w:id="1362" w:author="Kumar, Ashwani (Cognizant)" w:date="2021-01-06T16:52:00Z">
          <w:pPr>
            <w:pStyle w:val="Heading3"/>
          </w:pPr>
        </w:pPrChange>
      </w:pPr>
      <w:r w:rsidRPr="00A10A4D">
        <w:t>Sample Request and Response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PrChange w:id="1363" w:author="Yvan Van Hentenryck" w:date="2020-12-29T11:06:00Z">
          <w:tblPr>
            <w:tblStyle w:val="TableGrid"/>
            <w:tblW w:w="9067" w:type="dxa"/>
            <w:tblLook w:val="04A0" w:firstRow="1" w:lastRow="0" w:firstColumn="1" w:lastColumn="0" w:noHBand="0" w:noVBand="1"/>
          </w:tblPr>
        </w:tblPrChange>
      </w:tblPr>
      <w:tblGrid>
        <w:gridCol w:w="9067"/>
        <w:tblGridChange w:id="1364">
          <w:tblGrid>
            <w:gridCol w:w="9067"/>
          </w:tblGrid>
        </w:tblGridChange>
      </w:tblGrid>
      <w:tr w:rsidR="00055AB1" w:rsidRPr="00A10A4D" w14:paraId="3917F677" w14:textId="77777777" w:rsidTr="00B12260">
        <w:tc>
          <w:tcPr>
            <w:tcW w:w="9067" w:type="dxa"/>
            <w:tcPrChange w:id="1365" w:author="Yvan Van Hentenryck" w:date="2020-12-29T11:06:00Z">
              <w:tcPr>
                <w:tcW w:w="9067" w:type="dxa"/>
              </w:tcPr>
            </w:tcPrChange>
          </w:tcPr>
          <w:p w14:paraId="245056A0" w14:textId="77777777" w:rsidR="00055AB1" w:rsidRPr="00A10A4D" w:rsidRDefault="00055AB1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 xml:space="preserve">Request </w:t>
            </w:r>
          </w:p>
        </w:tc>
      </w:tr>
      <w:tr w:rsidR="00055AB1" w:rsidRPr="00A10A4D" w14:paraId="0DEFD300" w14:textId="77777777" w:rsidTr="00B12260">
        <w:tc>
          <w:tcPr>
            <w:tcW w:w="9067" w:type="dxa"/>
            <w:tcPrChange w:id="1366" w:author="Yvan Van Hentenryck" w:date="2020-12-29T11:06:00Z">
              <w:tcPr>
                <w:tcW w:w="9067" w:type="dxa"/>
              </w:tcPr>
            </w:tcPrChange>
          </w:tcPr>
          <w:p w14:paraId="72BADB8B" w14:textId="77777777" w:rsidR="00177ED1" w:rsidRPr="00177ED1" w:rsidRDefault="00A113EB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113E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="00177ED1"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05855A69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{</w:t>
            </w:r>
          </w:p>
          <w:p w14:paraId="67EA2BCF" w14:textId="2074BAC9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367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368" w:author="Kumar, Ashwani (Cognizant)" w:date="2021-01-07T14:20:00Z">
              <w:r w:rsidR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</w:t>
              </w:r>
            </w:ins>
            <w:del w:id="1369" w:author="Kumar, Ashwani (Cognizant)" w:date="2021-01-07T14:20:00Z">
              <w:r w:rsidRPr="00177ED1" w:rsidDel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oute":"Anglia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370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D9F90D9" w14:textId="25F6CA10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371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1372" w:author="Kumar S, Chetan (Cognizant)" w:date="2021-01-07T15:17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ELR</w:delText>
              </w:r>
            </w:del>
            <w:ins w:id="1373" w:author="Kumar S, Chetan (Cognizant)" w:date="2021-01-07T15:17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elr</w:t>
              </w:r>
            </w:ins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":"OWW"</w:t>
            </w:r>
            <w:ins w:id="1374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D8496D9" w14:textId="31E50A30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375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ins w:id="1376" w:author="Kumar, Ashwani (Cognizant)" w:date="2021-01-07T14:20:00Z">
              <w:r w:rsidR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</w:t>
              </w:r>
            </w:ins>
            <w:del w:id="1377" w:author="Kumar, Ashwani (Cognizant)" w:date="2021-01-07T14:20:00Z">
              <w:r w:rsidRPr="00177ED1" w:rsidDel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tart</w:t>
            </w:r>
            <w:ins w:id="1378" w:author="Kumar, Ashwani (Cognizant)" w:date="2021-01-07T14:20:00Z">
              <w:r w:rsidR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379" w:author="Kumar, Ashwani (Cognizant)" w:date="2021-01-07T14:20:00Z">
              <w:r w:rsidRPr="00177ED1" w:rsidDel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ins w:id="1380" w:author="Kumar, Ashwani (Cognizant)" w:date="2021-01-07T14:20:00Z">
              <w:r w:rsidR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m</w:t>
              </w:r>
            </w:ins>
            <w:del w:id="1381" w:author="Kumar, Ashwani (Cognizant)" w:date="2021-01-07T14:20:00Z">
              <w:r w:rsidRPr="00177ED1" w:rsidDel="00F9184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ileage":"140"</w:t>
            </w:r>
            <w:ins w:id="1382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29BB748" w14:textId="7B8BB6AF" w:rsidR="00177ED1" w:rsidRDefault="00177ED1">
            <w:pPr>
              <w:shd w:val="clear" w:color="auto" w:fill="FBE4D5" w:themeFill="accent2" w:themeFillTint="33"/>
              <w:rPr>
                <w:ins w:id="1383" w:author="Kumar S, Chetan (Cognizant)" w:date="2021-01-07T15:18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ins w:id="1384" w:author="Kumar S, Chetan (Cognizant)" w:date="2021-01-07T15:17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“</w:t>
              </w:r>
              <w:proofErr w:type="spellStart"/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area”:”tes</w:t>
              </w:r>
            </w:ins>
            <w:ins w:id="1385" w:author="Kumar S, Chetan (Cognizant)" w:date="2021-01-07T15:18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</w:t>
              </w:r>
              <w:proofErr w:type="spellEnd"/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”,</w:t>
              </w:r>
            </w:ins>
            <w:del w:id="1386" w:author="Yvan Van Hentenryck" w:date="2020-12-29T10:49:00Z">
              <w:r w:rsidRPr="00177ED1" w:rsidDel="005763E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"End Mileage":"727"</w:delText>
              </w:r>
            </w:del>
          </w:p>
          <w:p w14:paraId="39EC6138" w14:textId="523E1685" w:rsidR="00057438" w:rsidRPr="00177ED1" w:rsidRDefault="00057438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387" w:author="Yvan Van Hentenryck" w:date="2021-01-06T14:30:00Z">
                <w:pPr/>
              </w:pPrChange>
            </w:pPr>
            <w:ins w:id="1388" w:author="Kumar S, Chetan (Cognizant)" w:date="2021-01-07T15:18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“</w:t>
              </w:r>
              <w:proofErr w:type="spellStart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region”:”te</w:t>
              </w:r>
            </w:ins>
            <w:ins w:id="1389" w:author="Kumar S, Chetan (Cognizant)" w:date="2021-01-07T15:19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st</w:t>
              </w:r>
              <w:proofErr w:type="spellEnd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”,</w:t>
              </w:r>
            </w:ins>
          </w:p>
          <w:p w14:paraId="1AD324B1" w14:textId="781FEB1D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390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1391" w:author="Kumar S, Chetan (Cognizant)" w:date="2021-01-07T15:18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Start </w:delText>
              </w:r>
            </w:del>
            <w:ins w:id="1392" w:author="Kumar S, Chetan (Cognizant)" w:date="2021-01-07T15:18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</w:t>
              </w:r>
              <w:r w:rsidR="00057438"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tart</w:t>
              </w:r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_y</w:t>
              </w:r>
            </w:ins>
            <w:del w:id="1393" w:author="Kumar S, Chetan (Cognizant)" w:date="2021-01-07T15:18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Y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ard":"test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394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133647B" w14:textId="61FFA1CC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395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396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del w:id="1397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nd</w:t>
            </w:r>
            <w:ins w:id="1398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_m</w:t>
              </w:r>
            </w:ins>
            <w:del w:id="1399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M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400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BA295C8" w14:textId="78C7AF90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401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02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del w:id="1403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nd</w:t>
            </w:r>
            <w:ins w:id="1404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_y</w:t>
              </w:r>
            </w:ins>
            <w:del w:id="1405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Y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ard":"test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406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4758DDFE" w14:textId="79977FAC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407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ins w:id="1408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</w:t>
              </w:r>
            </w:ins>
            <w:del w:id="1409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ailway</w:t>
            </w:r>
            <w:ins w:id="1410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del w:id="1411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ID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":"1400727"</w:t>
            </w:r>
            <w:ins w:id="1412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74925ED" w14:textId="4D00438B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413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14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</w:t>
              </w:r>
            </w:ins>
            <w:del w:id="1415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A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sset</w:t>
            </w:r>
            <w:ins w:id="1416" w:author="Kumar S, Chetan (Cognizant)" w:date="2021-01-07T15:19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417" w:author="Kumar S, Chetan (Cognizant)" w:date="2021-01-07T15:19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description":"CABINET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Downside"</w:t>
            </w:r>
            <w:ins w:id="1418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C40C7F9" w14:textId="0FBABA34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419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20" w:author="Kumar S, Chetan (Cognizant)" w:date="2021-01-07T15:20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</w:t>
              </w:r>
            </w:ins>
            <w:del w:id="1421" w:author="Kumar S, Chetan (Cognizant)" w:date="2021-01-07T15:20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A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sset</w:t>
            </w:r>
            <w:ins w:id="1422" w:author="Kumar S, Chetan (Cognizant)" w:date="2021-01-07T15:20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_g</w:t>
              </w:r>
            </w:ins>
            <w:del w:id="1423" w:author="Kumar S, Chetan (Cognizant)" w:date="2021-01-07T15:20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G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roup":"B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424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2C444AE3" w14:textId="6602619D" w:rsidR="00177ED1" w:rsidRPr="00177ED1" w:rsidRDefault="00177ED1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1425" w:author="Yvan Van Hentenryck" w:date="2021-01-06T14:30:00Z">
                <w:pPr/>
              </w:pPrChange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26" w:author="Kumar S, Chetan (Cognizant)" w:date="2021-01-07T15:20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</w:t>
              </w:r>
            </w:ins>
            <w:del w:id="1427" w:author="Kumar S, Chetan (Cognizant)" w:date="2021-01-07T15:20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A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sset</w:t>
            </w:r>
            <w:ins w:id="1428" w:author="Kumar S, Chetan (Cognizant)" w:date="2021-01-07T15:20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1429" w:author="Kumar S, Chetan (Cognizant)" w:date="2021-01-07T15:20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T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ype":"C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430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2F9BF7B" w14:textId="2CFED463" w:rsidR="00177ED1" w:rsidRDefault="00177ED1" w:rsidP="00177ED1">
            <w:pPr>
              <w:rPr>
                <w:ins w:id="1431" w:author="Kumar S, Chetan (Cognizant)" w:date="2021-01-07T15:21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32" w:author="Kumar S, Chetan (Cognizant)" w:date="2021-01-07T15:20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del w:id="1433" w:author="Kumar S, Chetan (Cognizant)" w:date="2021-01-07T15:20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xam</w:t>
            </w:r>
            <w:ins w:id="1434" w:author="Kumar S, Chetan (Cognizant)" w:date="2021-01-07T15:20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_r</w:t>
              </w:r>
            </w:ins>
            <w:del w:id="1435" w:author="Kumar S, Chetan (Cognizant)" w:date="2021-01-07T15:20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R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equest</w:t>
            </w:r>
            <w:ins w:id="1436" w:author="Kumar S, Chetan (Cognizant)" w:date="2021-01-07T15:20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1437" w:author="Kumar S, Chetan (Cognizant)" w:date="2021-01-07T15:20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S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tatus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":"Completed"</w:t>
            </w:r>
            <w:ins w:id="1438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47269D2D" w14:textId="019767B5" w:rsidR="00057438" w:rsidRPr="00177ED1" w:rsidRDefault="00057438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ins w:id="1439" w:author="Kumar S, Chetan (Cognizant)" w:date="2021-01-07T15:21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“</w:t>
              </w:r>
              <w:proofErr w:type="spellStart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xam</w:t>
              </w:r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report</w:t>
              </w:r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  <w:r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tatus</w:t>
              </w:r>
              <w:proofErr w:type="spellEnd"/>
              <w:r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</w:t>
              </w:r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“:”test</w:t>
              </w:r>
            </w:ins>
            <w:ins w:id="1440" w:author="Kumar S, Chetan (Cognizant)" w:date="2021-01-07T15:22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</w:t>
              </w:r>
            </w:ins>
            <w:ins w:id="1441" w:author="Kumar S, Chetan (Cognizant)" w:date="2021-01-07T15:21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233A36E" w14:textId="1051E19D" w:rsidR="00177ED1" w:rsidRPr="00177ED1" w:rsidDel="00A46635" w:rsidRDefault="00177ED1" w:rsidP="00177ED1">
            <w:pPr>
              <w:rPr>
                <w:del w:id="1442" w:author="Kumar, Ashwani (Cognizant)" w:date="2021-01-06T17:26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1443" w:author="Kumar, Ashwani (Cognizant)" w:date="2021-01-06T17:26:00Z">
              <w:r w:rsidRPr="00177ED1" w:rsidDel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 Report Status":" Evaluation Ready for signoff "</w:delText>
              </w:r>
            </w:del>
          </w:p>
          <w:p w14:paraId="22119352" w14:textId="74CA6EC2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44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del w:id="1445" w:author="Kumar S, Chetan (Cognizant)" w:date="2021-01-07T15:23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xamination</w:t>
            </w:r>
            <w:ins w:id="1446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1447" w:author="Kumar S, Chetan (Cognizant)" w:date="2021-01-07T15:23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T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ype":"Detailed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1448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74D7AE5" w14:textId="0F045314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49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</w:ins>
            <w:del w:id="1450" w:author="Kumar S, Chetan (Cognizant)" w:date="2021-01-07T15:23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xam</w:t>
            </w:r>
            <w:ins w:id="1451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proofErr w:type="spellEnd"/>
            <w:del w:id="1452" w:author="Kumar S, Chetan (Cognizant)" w:date="2021-01-07T15:23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ID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2268526 "</w:t>
            </w:r>
            <w:ins w:id="1453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2706F52" w14:textId="0A7562D4" w:rsidR="00177ED1" w:rsidRDefault="00177ED1" w:rsidP="00177ED1">
            <w:pPr>
              <w:rPr>
                <w:ins w:id="1454" w:author="Kumar S, Chetan (Cognizant)" w:date="2021-01-07T15:2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55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b</w:t>
              </w:r>
            </w:ins>
            <w:del w:id="1456" w:author="Kumar S, Chetan (Cognizant)" w:date="2021-01-07T15:23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B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aseline</w:t>
            </w:r>
            <w:ins w:id="1457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del w:id="1458" w:author="Kumar, Ashwani (Cognizant)" w:date="2021-01-07T13:10:00Z">
              <w:r w:rsidRPr="00177ED1" w:rsidDel="001D027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del w:id="1459" w:author="Kumar S, Chetan (Cognizant)" w:date="2021-01-07T15:23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P</w:delText>
              </w:r>
            </w:del>
            <w:ins w:id="1460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p</w:t>
              </w:r>
            </w:ins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lanned</w:t>
            </w:r>
            <w:del w:id="1461" w:author="Kumar, Ashwani (Cognizant)" w:date="2021-01-07T13:10:00Z">
              <w:r w:rsidRPr="00177ED1" w:rsidDel="001D027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ins w:id="1462" w:author="Kumar S, Chetan (Cognizant)" w:date="2021-01-07T15:23:00Z">
              <w:r w:rsidR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1463" w:author="Kumar S, Chetan (Cognizant)" w:date="2021-01-07T15:23:00Z">
              <w:r w:rsidRPr="00177ED1" w:rsidDel="0005743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ate</w:t>
            </w:r>
            <w:proofErr w:type="spellEnd"/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2016-11-14 "</w:t>
            </w:r>
            <w:ins w:id="1464" w:author="Kumar, Ashwani (Cognizant)" w:date="2021-01-06T17:26:00Z">
              <w:r w:rsidR="00A466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45D1CFB" w14:textId="6BB09765" w:rsidR="00057438" w:rsidRPr="00177ED1" w:rsidRDefault="00057438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ins w:id="1465" w:author="Kumar S, Chetan (Cognizant)" w:date="2021-01-07T15:24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“planned_date”:”</w:t>
              </w:r>
              <w:r w:rsidRPr="00177ED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2016-11-14</w:t>
              </w:r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”,  </w:t>
              </w:r>
            </w:ins>
          </w:p>
          <w:p w14:paraId="4EED81E6" w14:textId="2A93FD9E" w:rsidR="00A46635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ins w:id="1466" w:author="Kumar S, Chetan (Cognizant)" w:date="2021-01-07T15:24:00Z">
              <w:r w:rsidR="00057438">
                <w:rPr>
                  <w:rFonts w:cs="Arial"/>
                  <w:color w:val="000000"/>
                  <w:sz w:val="18"/>
                  <w:szCs w:val="18"/>
                </w:rPr>
                <w:t>a</w:t>
              </w:r>
            </w:ins>
            <w:ins w:id="1467" w:author="Kumar, Ashwani (Cognizant)" w:date="2021-01-07T13:10:00Z">
              <w:del w:id="1468" w:author="Kumar S, Chetan (Cognizant)" w:date="2021-01-07T15:24:00Z">
                <w:r w:rsidR="001D0276" w:rsidDel="00057438">
                  <w:rPr>
                    <w:rFonts w:cs="Arial"/>
                    <w:color w:val="000000"/>
                    <w:sz w:val="18"/>
                    <w:szCs w:val="18"/>
                  </w:rPr>
                  <w:delText xml:space="preserve"> A</w:delText>
                </w:r>
              </w:del>
              <w:r w:rsidR="001D0276">
                <w:rPr>
                  <w:rFonts w:cs="Arial"/>
                  <w:color w:val="000000"/>
                  <w:sz w:val="18"/>
                  <w:szCs w:val="18"/>
                </w:rPr>
                <w:t>ctual</w:t>
              </w:r>
            </w:ins>
            <w:ins w:id="1469" w:author="Kumar S, Chetan (Cognizant)" w:date="2021-01-07T15:24:00Z">
              <w:r w:rsidR="00057438">
                <w:rPr>
                  <w:rFonts w:cs="Arial"/>
                  <w:color w:val="000000"/>
                  <w:sz w:val="18"/>
                  <w:szCs w:val="18"/>
                </w:rPr>
                <w:t>_d</w:t>
              </w:r>
            </w:ins>
            <w:ins w:id="1470" w:author="Kumar, Ashwani (Cognizant)" w:date="2021-01-07T13:10:00Z">
              <w:del w:id="1471" w:author="Kumar S, Chetan (Cognizant)" w:date="2021-01-07T15:24:00Z">
                <w:r w:rsidR="001D0276" w:rsidDel="00057438">
                  <w:rPr>
                    <w:rFonts w:cs="Arial"/>
                    <w:color w:val="000000"/>
                    <w:sz w:val="18"/>
                    <w:szCs w:val="18"/>
                  </w:rPr>
                  <w:delText>D</w:delText>
                </w:r>
              </w:del>
              <w:r w:rsidR="001D0276">
                <w:rPr>
                  <w:rFonts w:cs="Arial"/>
                  <w:color w:val="000000"/>
                  <w:sz w:val="18"/>
                  <w:szCs w:val="18"/>
                </w:rPr>
                <w:t>ate</w:t>
              </w:r>
              <w:proofErr w:type="spellEnd"/>
              <w:r w:rsidR="001D0276" w:rsidRPr="00177ED1" w:rsidDel="001D027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</w:t>
              </w:r>
            </w:ins>
            <w:del w:id="1472" w:author="Kumar, Ashwani (Cognizant)" w:date="2021-01-07T13:10:00Z">
              <w:r w:rsidRPr="00177ED1" w:rsidDel="001D027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Planned date</w:delText>
              </w:r>
            </w:del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2016-11-14 "</w:t>
            </w:r>
          </w:p>
          <w:p w14:paraId="7917EE29" w14:textId="77777777" w:rsidR="00177ED1" w:rsidRPr="00177ED1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2DFAEA00" w14:textId="261897CD" w:rsidR="00055AB1" w:rsidRPr="00A10A4D" w:rsidRDefault="00177ED1" w:rsidP="00177ED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7ED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  <w:tr w:rsidR="00055AB1" w:rsidRPr="00A10A4D" w14:paraId="406A1496" w14:textId="77777777" w:rsidTr="00B12260">
        <w:tc>
          <w:tcPr>
            <w:tcW w:w="9067" w:type="dxa"/>
            <w:tcPrChange w:id="1473" w:author="Yvan Van Hentenryck" w:date="2020-12-29T11:06:00Z">
              <w:tcPr>
                <w:tcW w:w="9067" w:type="dxa"/>
              </w:tcPr>
            </w:tcPrChange>
          </w:tcPr>
          <w:p w14:paraId="447E680A" w14:textId="77777777" w:rsidR="00055AB1" w:rsidRPr="00A10A4D" w:rsidRDefault="00055AB1" w:rsidP="00055AB1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b/>
                <w:sz w:val="20"/>
                <w:szCs w:val="20"/>
              </w:rPr>
              <w:t>Response</w:t>
            </w:r>
          </w:p>
        </w:tc>
      </w:tr>
      <w:tr w:rsidR="00055AB1" w:rsidRPr="00A10A4D" w14:paraId="3A009E05" w14:textId="77777777" w:rsidTr="00B12260">
        <w:tc>
          <w:tcPr>
            <w:tcW w:w="9067" w:type="dxa"/>
            <w:tcPrChange w:id="1474" w:author="Yvan Van Hentenryck" w:date="2020-12-29T11:06:00Z">
              <w:tcPr>
                <w:tcW w:w="9067" w:type="dxa"/>
              </w:tcPr>
            </w:tcPrChange>
          </w:tcPr>
          <w:p w14:paraId="26B60B5A" w14:textId="77777777" w:rsidR="008A515B" w:rsidRPr="008A515B" w:rsidRDefault="008A515B" w:rsidP="008A515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  <w:p w14:paraId="30DE40EE" w14:textId="77777777" w:rsidR="008A515B" w:rsidRPr="008A515B" w:rsidRDefault="008A515B" w:rsidP="008A515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{</w:t>
            </w:r>
          </w:p>
          <w:p w14:paraId="596DBE01" w14:textId="77777777" w:rsidR="008A515B" w:rsidRPr="008A515B" w:rsidRDefault="008A515B" w:rsidP="008A515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"success": “true”,</w:t>
            </w:r>
          </w:p>
          <w:p w14:paraId="621F1A82" w14:textId="4FCD0816" w:rsidR="008A515B" w:rsidRPr="008A515B" w:rsidRDefault="008A515B" w:rsidP="008A515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"message": "</w:t>
            </w:r>
            <w:r w:rsidR="004C5F6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Planned date Submitted Successfully</w:t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",</w:t>
            </w:r>
          </w:p>
          <w:p w14:paraId="06839F98" w14:textId="2C320453" w:rsidR="008A515B" w:rsidRPr="008A515B" w:rsidRDefault="008A515B" w:rsidP="008A515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"data": {</w:t>
            </w:r>
            <w:r w:rsidR="004C5F6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}</w:t>
            </w:r>
          </w:p>
          <w:p w14:paraId="0DDB8817" w14:textId="028E2ECA" w:rsidR="00055AB1" w:rsidRPr="00A10A4D" w:rsidRDefault="008A515B" w:rsidP="008A515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  <w:tr w:rsidR="0089113E" w:rsidRPr="00A10A4D" w14:paraId="7AEA4F10" w14:textId="77777777" w:rsidTr="00B12260">
        <w:tc>
          <w:tcPr>
            <w:tcW w:w="9067" w:type="dxa"/>
            <w:tcPrChange w:id="1475" w:author="Yvan Van Hentenryck" w:date="2020-12-29T11:06:00Z">
              <w:tcPr>
                <w:tcW w:w="9067" w:type="dxa"/>
              </w:tcPr>
            </w:tcPrChange>
          </w:tcPr>
          <w:p w14:paraId="52936082" w14:textId="77777777" w:rsidR="0089113E" w:rsidRPr="00AE2E6B" w:rsidRDefault="0089113E" w:rsidP="00AE2E6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80CAE4B" w14:textId="77777777" w:rsidR="005763E5" w:rsidRDefault="005763E5">
      <w:pPr>
        <w:pStyle w:val="Heading1"/>
        <w:numPr>
          <w:ilvl w:val="0"/>
          <w:numId w:val="0"/>
        </w:numPr>
        <w:ind w:left="432"/>
        <w:rPr>
          <w:ins w:id="1476" w:author="Yvan Van Hentenryck" w:date="2020-12-29T10:50:00Z"/>
        </w:rPr>
        <w:pPrChange w:id="1477" w:author="Yvan Van Hentenryck" w:date="2020-12-29T11:06:00Z">
          <w:pPr>
            <w:pStyle w:val="Heading1"/>
          </w:pPr>
        </w:pPrChange>
      </w:pPr>
    </w:p>
    <w:p w14:paraId="7D256BEE" w14:textId="77777777" w:rsidR="005763E5" w:rsidRDefault="005763E5" w:rsidP="00B12260">
      <w:pPr>
        <w:rPr>
          <w:ins w:id="1478" w:author="Yvan Van Hentenryck" w:date="2020-12-29T10:50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1479" w:author="Yvan Van Hentenryck" w:date="2020-12-29T10:50:00Z">
        <w:r>
          <w:br w:type="page"/>
        </w:r>
      </w:ins>
    </w:p>
    <w:p w14:paraId="6DDC6B17" w14:textId="29C3FCB7" w:rsidR="00E43002" w:rsidRPr="00A10A4D" w:rsidDel="003D5930" w:rsidRDefault="00E43002">
      <w:pPr>
        <w:pStyle w:val="Heading2"/>
        <w:rPr>
          <w:del w:id="1480" w:author="Kumar, Ashwani (Cognizant)" w:date="2021-01-06T17:34:00Z"/>
        </w:rPr>
        <w:pPrChange w:id="1481" w:author="Kumar, Ashwani (Cognizant)" w:date="2021-01-06T16:50:00Z">
          <w:pPr>
            <w:pStyle w:val="Heading1"/>
          </w:pPr>
        </w:pPrChange>
      </w:pPr>
      <w:del w:id="1482" w:author="Kumar, Ashwani (Cognizant)" w:date="2021-01-06T17:34:00Z">
        <w:r w:rsidRPr="00A10A4D" w:rsidDel="003D5930">
          <w:lastRenderedPageBreak/>
          <w:delText xml:space="preserve">API Resource Specification - </w:delText>
        </w:r>
        <w:r w:rsidR="00195552" w:rsidRPr="0009680C" w:rsidDel="003D5930">
          <w:rPr>
            <w:rPrChange w:id="1483" w:author="Kumar, Ashwani (Cognizant)" w:date="2021-01-06T16:50:00Z">
              <w:rPr>
                <w:rFonts w:cstheme="minorHAnsi"/>
              </w:rPr>
            </w:rPrChange>
          </w:rPr>
          <w:delText>Post Baselined Planned Date</w:delText>
        </w:r>
        <w:bookmarkStart w:id="1484" w:name="_Toc60867904"/>
        <w:bookmarkStart w:id="1485" w:name="_Toc60868106"/>
        <w:bookmarkStart w:id="1486" w:name="_Toc60868308"/>
        <w:bookmarkStart w:id="1487" w:name="_Toc60868510"/>
        <w:bookmarkStart w:id="1488" w:name="_Toc60868712"/>
        <w:bookmarkEnd w:id="1484"/>
        <w:bookmarkEnd w:id="1485"/>
        <w:bookmarkEnd w:id="1486"/>
        <w:bookmarkEnd w:id="1487"/>
        <w:bookmarkEnd w:id="1488"/>
      </w:del>
    </w:p>
    <w:p w14:paraId="3C055082" w14:textId="54AF3606" w:rsidR="00E43002" w:rsidRPr="00A10A4D" w:rsidDel="003D5930" w:rsidRDefault="00E43002">
      <w:pPr>
        <w:pStyle w:val="Heading3"/>
        <w:rPr>
          <w:del w:id="1489" w:author="Kumar, Ashwani (Cognizant)" w:date="2021-01-06T17:34:00Z"/>
        </w:rPr>
        <w:pPrChange w:id="1490" w:author="Kumar, Ashwani (Cognizant)" w:date="2021-01-06T16:52:00Z">
          <w:pPr>
            <w:pStyle w:val="Heading2"/>
          </w:pPr>
        </w:pPrChange>
      </w:pPr>
      <w:del w:id="1491" w:author="Kumar, Ashwani (Cognizant)" w:date="2021-01-06T17:34:00Z">
        <w:r w:rsidRPr="00A10A4D" w:rsidDel="003D5930">
          <w:delText>Description</w:delText>
        </w:r>
        <w:bookmarkStart w:id="1492" w:name="_Toc60867905"/>
        <w:bookmarkStart w:id="1493" w:name="_Toc60868107"/>
        <w:bookmarkStart w:id="1494" w:name="_Toc60868309"/>
        <w:bookmarkStart w:id="1495" w:name="_Toc60868511"/>
        <w:bookmarkStart w:id="1496" w:name="_Toc60868713"/>
        <w:bookmarkEnd w:id="1492"/>
        <w:bookmarkEnd w:id="1493"/>
        <w:bookmarkEnd w:id="1494"/>
        <w:bookmarkEnd w:id="1495"/>
        <w:bookmarkEnd w:id="1496"/>
      </w:del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497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80"/>
        <w:gridCol w:w="7036"/>
        <w:tblGridChange w:id="1498">
          <w:tblGrid>
            <w:gridCol w:w="1980"/>
            <w:gridCol w:w="7036"/>
          </w:tblGrid>
        </w:tblGridChange>
      </w:tblGrid>
      <w:tr w:rsidR="00E43002" w:rsidRPr="00A10A4D" w:rsidDel="003D5930" w14:paraId="56F69272" w14:textId="307D9743" w:rsidTr="00B12260">
        <w:trPr>
          <w:del w:id="1499" w:author="Kumar, Ashwani (Cognizant)" w:date="2021-01-06T17:34:00Z"/>
        </w:trPr>
        <w:tc>
          <w:tcPr>
            <w:tcW w:w="1980" w:type="dxa"/>
            <w:shd w:val="clear" w:color="auto" w:fill="D9D9D9" w:themeFill="background1" w:themeFillShade="D9"/>
            <w:tcPrChange w:id="1500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32EE6E82" w14:textId="1D2F49A7" w:rsidR="00E43002" w:rsidRPr="00A10A4D" w:rsidDel="003D5930" w:rsidRDefault="00E43002" w:rsidP="000F4571">
            <w:pPr>
              <w:rPr>
                <w:del w:id="1501" w:author="Kumar, Ashwani (Cognizant)" w:date="2021-01-06T17:34:00Z"/>
                <w:rFonts w:cstheme="minorHAnsi"/>
              </w:rPr>
            </w:pPr>
            <w:del w:id="1502" w:author="Kumar, Ashwani (Cognizant)" w:date="2021-01-06T17:34:00Z">
              <w:r w:rsidRPr="00A10A4D" w:rsidDel="003D5930">
                <w:rPr>
                  <w:rFonts w:cstheme="minorHAnsi"/>
                </w:rPr>
                <w:delText>API Name</w:delText>
              </w:r>
              <w:bookmarkStart w:id="1503" w:name="_Toc60867906"/>
              <w:bookmarkStart w:id="1504" w:name="_Toc60868108"/>
              <w:bookmarkStart w:id="1505" w:name="_Toc60868310"/>
              <w:bookmarkStart w:id="1506" w:name="_Toc60868512"/>
              <w:bookmarkStart w:id="1507" w:name="_Toc60868714"/>
              <w:bookmarkEnd w:id="1503"/>
              <w:bookmarkEnd w:id="1504"/>
              <w:bookmarkEnd w:id="1505"/>
              <w:bookmarkEnd w:id="1506"/>
              <w:bookmarkEnd w:id="1507"/>
            </w:del>
          </w:p>
        </w:tc>
        <w:tc>
          <w:tcPr>
            <w:tcW w:w="7036" w:type="dxa"/>
            <w:shd w:val="clear" w:color="auto" w:fill="auto"/>
            <w:vAlign w:val="bottom"/>
            <w:tcPrChange w:id="1508" w:author="Yvan Van Hentenryck" w:date="2020-12-29T11:06:00Z">
              <w:tcPr>
                <w:tcW w:w="7036" w:type="dxa"/>
                <w:shd w:val="clear" w:color="auto" w:fill="auto"/>
                <w:vAlign w:val="bottom"/>
              </w:tcPr>
            </w:tcPrChange>
          </w:tcPr>
          <w:p w14:paraId="00123E8F" w14:textId="3C3AA2A0" w:rsidR="00E43002" w:rsidRPr="00A10A4D" w:rsidDel="003D5930" w:rsidRDefault="00E43002" w:rsidP="000F4571">
            <w:pPr>
              <w:rPr>
                <w:del w:id="1509" w:author="Kumar, Ashwani (Cognizant)" w:date="2021-01-06T17:34:00Z"/>
                <w:rFonts w:cstheme="minorHAnsi"/>
              </w:rPr>
            </w:pPr>
            <w:del w:id="1510" w:author="Kumar, Ashwani (Cognizant)" w:date="2021-01-06T17:34:00Z">
              <w:r w:rsidRPr="00A10A4D" w:rsidDel="003D5930">
                <w:rPr>
                  <w:rFonts w:cstheme="minorHAnsi"/>
                </w:rPr>
                <w:delText>UploadTaskListWith</w:delText>
              </w:r>
              <w:r w:rsidDel="003D5930">
                <w:rPr>
                  <w:rFonts w:cstheme="minorHAnsi"/>
                </w:rPr>
                <w:delText>Baselined</w:delText>
              </w:r>
              <w:r w:rsidRPr="00A10A4D" w:rsidDel="003D5930">
                <w:rPr>
                  <w:rFonts w:cstheme="minorHAnsi"/>
                </w:rPr>
                <w:delText>PlannedDates</w:delText>
              </w:r>
              <w:bookmarkStart w:id="1511" w:name="_Toc60867907"/>
              <w:bookmarkStart w:id="1512" w:name="_Toc60868109"/>
              <w:bookmarkStart w:id="1513" w:name="_Toc60868311"/>
              <w:bookmarkStart w:id="1514" w:name="_Toc60868513"/>
              <w:bookmarkStart w:id="1515" w:name="_Toc60868715"/>
              <w:bookmarkEnd w:id="1511"/>
              <w:bookmarkEnd w:id="1512"/>
              <w:bookmarkEnd w:id="1513"/>
              <w:bookmarkEnd w:id="1514"/>
              <w:bookmarkEnd w:id="1515"/>
            </w:del>
          </w:p>
        </w:tc>
        <w:bookmarkStart w:id="1516" w:name="_Toc60867908"/>
        <w:bookmarkStart w:id="1517" w:name="_Toc60868110"/>
        <w:bookmarkStart w:id="1518" w:name="_Toc60868312"/>
        <w:bookmarkStart w:id="1519" w:name="_Toc60868514"/>
        <w:bookmarkStart w:id="1520" w:name="_Toc60868716"/>
        <w:bookmarkEnd w:id="1516"/>
        <w:bookmarkEnd w:id="1517"/>
        <w:bookmarkEnd w:id="1518"/>
        <w:bookmarkEnd w:id="1519"/>
        <w:bookmarkEnd w:id="1520"/>
      </w:tr>
      <w:tr w:rsidR="00E43002" w:rsidRPr="00A10A4D" w:rsidDel="003D5930" w14:paraId="3D36186B" w14:textId="51503605" w:rsidTr="00B12260">
        <w:trPr>
          <w:del w:id="1521" w:author="Kumar, Ashwani (Cognizant)" w:date="2021-01-06T17:34:00Z"/>
        </w:trPr>
        <w:tc>
          <w:tcPr>
            <w:tcW w:w="1980" w:type="dxa"/>
            <w:shd w:val="clear" w:color="auto" w:fill="D9D9D9" w:themeFill="background1" w:themeFillShade="D9"/>
            <w:tcPrChange w:id="152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4C5CF67B" w14:textId="4AE329F0" w:rsidR="00E43002" w:rsidRPr="00A10A4D" w:rsidDel="003D5930" w:rsidRDefault="00E43002" w:rsidP="000F4571">
            <w:pPr>
              <w:rPr>
                <w:del w:id="1523" w:author="Kumar, Ashwani (Cognizant)" w:date="2021-01-06T17:34:00Z"/>
                <w:rFonts w:cstheme="minorHAnsi"/>
              </w:rPr>
            </w:pPr>
            <w:del w:id="1524" w:author="Kumar, Ashwani (Cognizant)" w:date="2021-01-06T17:34:00Z">
              <w:r w:rsidRPr="00A10A4D" w:rsidDel="003D5930">
                <w:rPr>
                  <w:rFonts w:cstheme="minorHAnsi"/>
                </w:rPr>
                <w:delText>Resource Name</w:delText>
              </w:r>
              <w:bookmarkStart w:id="1525" w:name="_Toc60867909"/>
              <w:bookmarkStart w:id="1526" w:name="_Toc60868111"/>
              <w:bookmarkStart w:id="1527" w:name="_Toc60868313"/>
              <w:bookmarkStart w:id="1528" w:name="_Toc60868515"/>
              <w:bookmarkStart w:id="1529" w:name="_Toc60868717"/>
              <w:bookmarkEnd w:id="1525"/>
              <w:bookmarkEnd w:id="1526"/>
              <w:bookmarkEnd w:id="1527"/>
              <w:bookmarkEnd w:id="1528"/>
              <w:bookmarkEnd w:id="1529"/>
            </w:del>
          </w:p>
        </w:tc>
        <w:tc>
          <w:tcPr>
            <w:tcW w:w="7036" w:type="dxa"/>
            <w:shd w:val="clear" w:color="auto" w:fill="auto"/>
            <w:tcPrChange w:id="1530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568B6B6" w14:textId="51EECD8B" w:rsidR="00E43002" w:rsidRPr="00A10A4D" w:rsidDel="003D5930" w:rsidRDefault="00E43002" w:rsidP="000F4571">
            <w:pPr>
              <w:rPr>
                <w:del w:id="1531" w:author="Kumar, Ashwani (Cognizant)" w:date="2021-01-06T17:34:00Z"/>
                <w:rFonts w:cstheme="minorHAnsi"/>
              </w:rPr>
            </w:pPr>
            <w:del w:id="1532" w:author="Kumar, Ashwani (Cognizant)" w:date="2021-01-06T17:34:00Z">
              <w:r w:rsidRPr="00A10A4D" w:rsidDel="003D5930">
                <w:rPr>
                  <w:rFonts w:cstheme="minorHAnsi"/>
                </w:rPr>
                <w:delText>Task List</w:delText>
              </w:r>
              <w:bookmarkStart w:id="1533" w:name="_Toc60867910"/>
              <w:bookmarkStart w:id="1534" w:name="_Toc60868112"/>
              <w:bookmarkStart w:id="1535" w:name="_Toc60868314"/>
              <w:bookmarkStart w:id="1536" w:name="_Toc60868516"/>
              <w:bookmarkStart w:id="1537" w:name="_Toc60868718"/>
              <w:bookmarkEnd w:id="1533"/>
              <w:bookmarkEnd w:id="1534"/>
              <w:bookmarkEnd w:id="1535"/>
              <w:bookmarkEnd w:id="1536"/>
              <w:bookmarkEnd w:id="1537"/>
            </w:del>
          </w:p>
        </w:tc>
        <w:bookmarkStart w:id="1538" w:name="_Toc60867911"/>
        <w:bookmarkStart w:id="1539" w:name="_Toc60868113"/>
        <w:bookmarkStart w:id="1540" w:name="_Toc60868315"/>
        <w:bookmarkStart w:id="1541" w:name="_Toc60868517"/>
        <w:bookmarkStart w:id="1542" w:name="_Toc60868719"/>
        <w:bookmarkEnd w:id="1538"/>
        <w:bookmarkEnd w:id="1539"/>
        <w:bookmarkEnd w:id="1540"/>
        <w:bookmarkEnd w:id="1541"/>
        <w:bookmarkEnd w:id="1542"/>
      </w:tr>
      <w:tr w:rsidR="00E43002" w:rsidRPr="00A10A4D" w:rsidDel="003D5930" w14:paraId="0139E3CE" w14:textId="0232C14A" w:rsidTr="00B12260">
        <w:trPr>
          <w:del w:id="1543" w:author="Kumar, Ashwani (Cognizant)" w:date="2021-01-06T17:34:00Z"/>
        </w:trPr>
        <w:tc>
          <w:tcPr>
            <w:tcW w:w="1980" w:type="dxa"/>
            <w:shd w:val="clear" w:color="auto" w:fill="D9D9D9" w:themeFill="background1" w:themeFillShade="D9"/>
            <w:tcPrChange w:id="1544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5F539277" w14:textId="4FE0FFF7" w:rsidR="00E43002" w:rsidRPr="00A10A4D" w:rsidDel="003D5930" w:rsidRDefault="00E43002" w:rsidP="000F4571">
            <w:pPr>
              <w:rPr>
                <w:del w:id="1545" w:author="Kumar, Ashwani (Cognizant)" w:date="2021-01-06T17:34:00Z"/>
                <w:rFonts w:cstheme="minorHAnsi"/>
              </w:rPr>
            </w:pPr>
            <w:del w:id="1546" w:author="Kumar, Ashwani (Cognizant)" w:date="2021-01-06T17:34:00Z">
              <w:r w:rsidRPr="00A10A4D" w:rsidDel="003D5930">
                <w:rPr>
                  <w:rFonts w:cstheme="minorHAnsi"/>
                </w:rPr>
                <w:delText>Publisher</w:delText>
              </w:r>
              <w:bookmarkStart w:id="1547" w:name="_Toc60867912"/>
              <w:bookmarkStart w:id="1548" w:name="_Toc60868114"/>
              <w:bookmarkStart w:id="1549" w:name="_Toc60868316"/>
              <w:bookmarkStart w:id="1550" w:name="_Toc60868518"/>
              <w:bookmarkStart w:id="1551" w:name="_Toc60868720"/>
              <w:bookmarkEnd w:id="1547"/>
              <w:bookmarkEnd w:id="1548"/>
              <w:bookmarkEnd w:id="1549"/>
              <w:bookmarkEnd w:id="1550"/>
              <w:bookmarkEnd w:id="1551"/>
            </w:del>
          </w:p>
        </w:tc>
        <w:tc>
          <w:tcPr>
            <w:tcW w:w="7036" w:type="dxa"/>
            <w:shd w:val="clear" w:color="auto" w:fill="auto"/>
            <w:tcPrChange w:id="1552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426D804" w14:textId="7B7CEA3B" w:rsidR="00E43002" w:rsidRPr="00A10A4D" w:rsidDel="003D5930" w:rsidRDefault="00E43002" w:rsidP="000F4571">
            <w:pPr>
              <w:rPr>
                <w:del w:id="1553" w:author="Kumar, Ashwani (Cognizant)" w:date="2021-01-06T17:34:00Z"/>
                <w:rFonts w:cstheme="minorHAnsi"/>
              </w:rPr>
            </w:pPr>
            <w:del w:id="1554" w:author="Kumar, Ashwani (Cognizant)" w:date="2021-01-06T17:34:00Z">
              <w:r w:rsidRPr="00A10A4D" w:rsidDel="003D5930">
                <w:rPr>
                  <w:rFonts w:cstheme="minorHAnsi"/>
                </w:rPr>
                <w:delText>Network Rail</w:delText>
              </w:r>
              <w:bookmarkStart w:id="1555" w:name="_Toc60867913"/>
              <w:bookmarkStart w:id="1556" w:name="_Toc60868115"/>
              <w:bookmarkStart w:id="1557" w:name="_Toc60868317"/>
              <w:bookmarkStart w:id="1558" w:name="_Toc60868519"/>
              <w:bookmarkStart w:id="1559" w:name="_Toc60868721"/>
              <w:bookmarkEnd w:id="1555"/>
              <w:bookmarkEnd w:id="1556"/>
              <w:bookmarkEnd w:id="1557"/>
              <w:bookmarkEnd w:id="1558"/>
              <w:bookmarkEnd w:id="1559"/>
            </w:del>
          </w:p>
        </w:tc>
        <w:bookmarkStart w:id="1560" w:name="_Toc60867914"/>
        <w:bookmarkStart w:id="1561" w:name="_Toc60868116"/>
        <w:bookmarkStart w:id="1562" w:name="_Toc60868318"/>
        <w:bookmarkStart w:id="1563" w:name="_Toc60868520"/>
        <w:bookmarkStart w:id="1564" w:name="_Toc60868722"/>
        <w:bookmarkEnd w:id="1560"/>
        <w:bookmarkEnd w:id="1561"/>
        <w:bookmarkEnd w:id="1562"/>
        <w:bookmarkEnd w:id="1563"/>
        <w:bookmarkEnd w:id="1564"/>
      </w:tr>
      <w:tr w:rsidR="00E43002" w:rsidRPr="00A10A4D" w:rsidDel="003D5930" w14:paraId="4523234A" w14:textId="5E334960" w:rsidTr="00B12260">
        <w:trPr>
          <w:del w:id="1565" w:author="Kumar, Ashwani (Cognizant)" w:date="2021-01-06T17:34:00Z"/>
        </w:trPr>
        <w:tc>
          <w:tcPr>
            <w:tcW w:w="1980" w:type="dxa"/>
            <w:shd w:val="clear" w:color="auto" w:fill="D9D9D9" w:themeFill="background1" w:themeFillShade="D9"/>
            <w:tcPrChange w:id="1566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24E4FADA" w14:textId="2AAD1622" w:rsidR="00E43002" w:rsidRPr="00A10A4D" w:rsidDel="003D5930" w:rsidRDefault="00E43002" w:rsidP="000F4571">
            <w:pPr>
              <w:rPr>
                <w:del w:id="1567" w:author="Kumar, Ashwani (Cognizant)" w:date="2021-01-06T17:34:00Z"/>
                <w:rFonts w:cstheme="minorHAnsi"/>
              </w:rPr>
            </w:pPr>
            <w:del w:id="1568" w:author="Kumar, Ashwani (Cognizant)" w:date="2021-01-06T17:34:00Z">
              <w:r w:rsidRPr="00A10A4D" w:rsidDel="003D5930">
                <w:rPr>
                  <w:rFonts w:cstheme="minorHAnsi"/>
                </w:rPr>
                <w:delText>Subscriber</w:delText>
              </w:r>
              <w:bookmarkStart w:id="1569" w:name="_Toc60867915"/>
              <w:bookmarkStart w:id="1570" w:name="_Toc60868117"/>
              <w:bookmarkStart w:id="1571" w:name="_Toc60868319"/>
              <w:bookmarkStart w:id="1572" w:name="_Toc60868521"/>
              <w:bookmarkStart w:id="1573" w:name="_Toc60868723"/>
              <w:bookmarkEnd w:id="1569"/>
              <w:bookmarkEnd w:id="1570"/>
              <w:bookmarkEnd w:id="1571"/>
              <w:bookmarkEnd w:id="1572"/>
              <w:bookmarkEnd w:id="1573"/>
            </w:del>
          </w:p>
        </w:tc>
        <w:tc>
          <w:tcPr>
            <w:tcW w:w="7036" w:type="dxa"/>
            <w:shd w:val="clear" w:color="auto" w:fill="auto"/>
            <w:tcPrChange w:id="1574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7F784CB1" w14:textId="4F251F6C" w:rsidR="00E43002" w:rsidRPr="00A10A4D" w:rsidDel="003D5930" w:rsidRDefault="00E43002" w:rsidP="000F4571">
            <w:pPr>
              <w:rPr>
                <w:del w:id="1575" w:author="Kumar, Ashwani (Cognizant)" w:date="2021-01-06T17:34:00Z"/>
                <w:rFonts w:cstheme="minorHAnsi"/>
              </w:rPr>
            </w:pPr>
            <w:del w:id="1576" w:author="Kumar, Ashwani (Cognizant)" w:date="2021-01-06T17:34:00Z">
              <w:r w:rsidRPr="00A10A4D" w:rsidDel="003D5930">
                <w:rPr>
                  <w:rFonts w:cstheme="minorHAnsi"/>
                </w:rPr>
                <w:delText>Supplier</w:delText>
              </w:r>
              <w:bookmarkStart w:id="1577" w:name="_Toc60867916"/>
              <w:bookmarkStart w:id="1578" w:name="_Toc60868118"/>
              <w:bookmarkStart w:id="1579" w:name="_Toc60868320"/>
              <w:bookmarkStart w:id="1580" w:name="_Toc60868522"/>
              <w:bookmarkStart w:id="1581" w:name="_Toc60868724"/>
              <w:bookmarkEnd w:id="1577"/>
              <w:bookmarkEnd w:id="1578"/>
              <w:bookmarkEnd w:id="1579"/>
              <w:bookmarkEnd w:id="1580"/>
              <w:bookmarkEnd w:id="1581"/>
            </w:del>
          </w:p>
        </w:tc>
        <w:bookmarkStart w:id="1582" w:name="_Toc60867917"/>
        <w:bookmarkStart w:id="1583" w:name="_Toc60868119"/>
        <w:bookmarkStart w:id="1584" w:name="_Toc60868321"/>
        <w:bookmarkStart w:id="1585" w:name="_Toc60868523"/>
        <w:bookmarkStart w:id="1586" w:name="_Toc60868725"/>
        <w:bookmarkEnd w:id="1582"/>
        <w:bookmarkEnd w:id="1583"/>
        <w:bookmarkEnd w:id="1584"/>
        <w:bookmarkEnd w:id="1585"/>
        <w:bookmarkEnd w:id="1586"/>
      </w:tr>
      <w:tr w:rsidR="00E43002" w:rsidRPr="00A10A4D" w:rsidDel="003D5930" w14:paraId="38E92F58" w14:textId="6AE530BE" w:rsidTr="00B12260">
        <w:trPr>
          <w:del w:id="1587" w:author="Kumar, Ashwani (Cognizant)" w:date="2021-01-06T17:34:00Z"/>
        </w:trPr>
        <w:tc>
          <w:tcPr>
            <w:tcW w:w="1980" w:type="dxa"/>
            <w:shd w:val="clear" w:color="auto" w:fill="D9D9D9" w:themeFill="background1" w:themeFillShade="D9"/>
            <w:tcPrChange w:id="1588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700DAF36" w14:textId="4A8B6ABA" w:rsidR="00E43002" w:rsidRPr="00A10A4D" w:rsidDel="003D5930" w:rsidRDefault="00E43002" w:rsidP="000F4571">
            <w:pPr>
              <w:rPr>
                <w:del w:id="1589" w:author="Kumar, Ashwani (Cognizant)" w:date="2021-01-06T17:34:00Z"/>
                <w:rFonts w:cstheme="minorHAnsi"/>
              </w:rPr>
            </w:pPr>
            <w:del w:id="1590" w:author="Kumar, Ashwani (Cognizant)" w:date="2021-01-06T17:34:00Z">
              <w:r w:rsidRPr="00A10A4D" w:rsidDel="003D5930">
                <w:rPr>
                  <w:rFonts w:cstheme="minorHAnsi"/>
                </w:rPr>
                <w:delText>Peak Throughput</w:delText>
              </w:r>
              <w:bookmarkStart w:id="1591" w:name="_Toc60867918"/>
              <w:bookmarkStart w:id="1592" w:name="_Toc60868120"/>
              <w:bookmarkStart w:id="1593" w:name="_Toc60868322"/>
              <w:bookmarkStart w:id="1594" w:name="_Toc60868524"/>
              <w:bookmarkStart w:id="1595" w:name="_Toc60868726"/>
              <w:bookmarkEnd w:id="1591"/>
              <w:bookmarkEnd w:id="1592"/>
              <w:bookmarkEnd w:id="1593"/>
              <w:bookmarkEnd w:id="1594"/>
              <w:bookmarkEnd w:id="1595"/>
            </w:del>
          </w:p>
        </w:tc>
        <w:tc>
          <w:tcPr>
            <w:tcW w:w="7036" w:type="dxa"/>
            <w:shd w:val="clear" w:color="auto" w:fill="auto"/>
            <w:tcPrChange w:id="1596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5807A8F2" w14:textId="068657DB" w:rsidR="00E43002" w:rsidRPr="00A10A4D" w:rsidDel="003D5930" w:rsidRDefault="00E43002" w:rsidP="000F4571">
            <w:pPr>
              <w:rPr>
                <w:del w:id="1597" w:author="Kumar, Ashwani (Cognizant)" w:date="2021-01-06T17:34:00Z"/>
                <w:rFonts w:cstheme="minorHAnsi"/>
              </w:rPr>
            </w:pPr>
            <w:del w:id="1598" w:author="Kumar, Ashwani (Cognizant)" w:date="2021-01-06T14:43:00Z">
              <w:r w:rsidRPr="00A10A4D" w:rsidDel="00D526AC">
                <w:rPr>
                  <w:rFonts w:cstheme="minorHAnsi"/>
                </w:rPr>
                <w:delText>Network Rail to confirm. Up to 1000 per Task List. Expect they will all be loaded in a short time period.</w:delText>
              </w:r>
            </w:del>
            <w:bookmarkStart w:id="1599" w:name="_Toc60867919"/>
            <w:bookmarkStart w:id="1600" w:name="_Toc60868121"/>
            <w:bookmarkStart w:id="1601" w:name="_Toc60868323"/>
            <w:bookmarkStart w:id="1602" w:name="_Toc60868525"/>
            <w:bookmarkStart w:id="1603" w:name="_Toc60868727"/>
            <w:bookmarkEnd w:id="1599"/>
            <w:bookmarkEnd w:id="1600"/>
            <w:bookmarkEnd w:id="1601"/>
            <w:bookmarkEnd w:id="1602"/>
            <w:bookmarkEnd w:id="1603"/>
          </w:p>
        </w:tc>
        <w:bookmarkStart w:id="1604" w:name="_Toc60867920"/>
        <w:bookmarkStart w:id="1605" w:name="_Toc60868122"/>
        <w:bookmarkStart w:id="1606" w:name="_Toc60868324"/>
        <w:bookmarkStart w:id="1607" w:name="_Toc60868526"/>
        <w:bookmarkStart w:id="1608" w:name="_Toc60868728"/>
        <w:bookmarkEnd w:id="1604"/>
        <w:bookmarkEnd w:id="1605"/>
        <w:bookmarkEnd w:id="1606"/>
        <w:bookmarkEnd w:id="1607"/>
        <w:bookmarkEnd w:id="1608"/>
      </w:tr>
      <w:tr w:rsidR="00E43002" w:rsidRPr="00A10A4D" w:rsidDel="003D5930" w14:paraId="6874DA52" w14:textId="57E80324" w:rsidTr="00B12260">
        <w:trPr>
          <w:del w:id="1609" w:author="Kumar, Ashwani (Cognizant)" w:date="2021-01-06T17:34:00Z"/>
        </w:trPr>
        <w:tc>
          <w:tcPr>
            <w:tcW w:w="1980" w:type="dxa"/>
            <w:shd w:val="clear" w:color="auto" w:fill="D9D9D9" w:themeFill="background1" w:themeFillShade="D9"/>
            <w:tcPrChange w:id="1610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4CA1E3B" w14:textId="0F6E96A3" w:rsidR="00E43002" w:rsidRPr="00A10A4D" w:rsidDel="003D5930" w:rsidRDefault="00E43002" w:rsidP="000F4571">
            <w:pPr>
              <w:rPr>
                <w:del w:id="1611" w:author="Kumar, Ashwani (Cognizant)" w:date="2021-01-06T17:34:00Z"/>
                <w:rFonts w:cstheme="minorHAnsi"/>
              </w:rPr>
            </w:pPr>
            <w:del w:id="1612" w:author="Kumar, Ashwani (Cognizant)" w:date="2021-01-06T17:34:00Z">
              <w:r w:rsidRPr="00A10A4D" w:rsidDel="003D5930">
                <w:rPr>
                  <w:rFonts w:cstheme="minorHAnsi"/>
                </w:rPr>
                <w:delText>Granularity</w:delText>
              </w:r>
              <w:bookmarkStart w:id="1613" w:name="_Toc60867921"/>
              <w:bookmarkStart w:id="1614" w:name="_Toc60868123"/>
              <w:bookmarkStart w:id="1615" w:name="_Toc60868325"/>
              <w:bookmarkStart w:id="1616" w:name="_Toc60868527"/>
              <w:bookmarkStart w:id="1617" w:name="_Toc60868729"/>
              <w:bookmarkEnd w:id="1613"/>
              <w:bookmarkEnd w:id="1614"/>
              <w:bookmarkEnd w:id="1615"/>
              <w:bookmarkEnd w:id="1616"/>
              <w:bookmarkEnd w:id="1617"/>
            </w:del>
          </w:p>
        </w:tc>
        <w:tc>
          <w:tcPr>
            <w:tcW w:w="7036" w:type="dxa"/>
            <w:shd w:val="clear" w:color="auto" w:fill="auto"/>
            <w:tcPrChange w:id="1618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38F6A06A" w14:textId="28C63B91" w:rsidR="00E43002" w:rsidRPr="00A10A4D" w:rsidDel="003D5930" w:rsidRDefault="005D6971" w:rsidP="000F4571">
            <w:pPr>
              <w:rPr>
                <w:del w:id="1619" w:author="Kumar, Ashwani (Cognizant)" w:date="2021-01-06T17:34:00Z"/>
                <w:rFonts w:cstheme="minorHAnsi"/>
              </w:rPr>
            </w:pPr>
            <w:del w:id="1620" w:author="Kumar, Ashwani (Cognizant)" w:date="2021-01-06T17:34:00Z">
              <w:r w:rsidDel="003D5930">
                <w:rPr>
                  <w:rFonts w:cstheme="minorHAnsi"/>
                </w:rPr>
                <w:delText>Task list contains route specifics task for corresponding suppliers</w:delText>
              </w:r>
              <w:r w:rsidDel="003D5930">
                <w:rPr>
                  <w:rFonts w:cstheme="minorHAnsi"/>
                </w:rPr>
                <w:br/>
                <w:delText>Lowest granularity in task list is record at examination level</w:delText>
              </w:r>
              <w:bookmarkStart w:id="1621" w:name="_Toc60867922"/>
              <w:bookmarkStart w:id="1622" w:name="_Toc60868124"/>
              <w:bookmarkStart w:id="1623" w:name="_Toc60868326"/>
              <w:bookmarkStart w:id="1624" w:name="_Toc60868528"/>
              <w:bookmarkStart w:id="1625" w:name="_Toc60868730"/>
              <w:bookmarkEnd w:id="1621"/>
              <w:bookmarkEnd w:id="1622"/>
              <w:bookmarkEnd w:id="1623"/>
              <w:bookmarkEnd w:id="1624"/>
              <w:bookmarkEnd w:id="1625"/>
            </w:del>
          </w:p>
        </w:tc>
        <w:bookmarkStart w:id="1626" w:name="_Toc60867923"/>
        <w:bookmarkStart w:id="1627" w:name="_Toc60868125"/>
        <w:bookmarkStart w:id="1628" w:name="_Toc60868327"/>
        <w:bookmarkStart w:id="1629" w:name="_Toc60868529"/>
        <w:bookmarkStart w:id="1630" w:name="_Toc60868731"/>
        <w:bookmarkEnd w:id="1626"/>
        <w:bookmarkEnd w:id="1627"/>
        <w:bookmarkEnd w:id="1628"/>
        <w:bookmarkEnd w:id="1629"/>
        <w:bookmarkEnd w:id="1630"/>
      </w:tr>
      <w:tr w:rsidR="00E43002" w:rsidRPr="00A10A4D" w:rsidDel="003D5930" w14:paraId="1CE99BDE" w14:textId="2F85149F" w:rsidTr="00B12260">
        <w:trPr>
          <w:del w:id="1631" w:author="Kumar, Ashwani (Cognizant)" w:date="2021-01-06T17:34:00Z"/>
        </w:trPr>
        <w:tc>
          <w:tcPr>
            <w:tcW w:w="1980" w:type="dxa"/>
            <w:shd w:val="clear" w:color="auto" w:fill="D9D9D9" w:themeFill="background1" w:themeFillShade="D9"/>
            <w:tcPrChange w:id="163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5E8777E" w14:textId="31B3B210" w:rsidR="00E43002" w:rsidRPr="00A10A4D" w:rsidDel="003D5930" w:rsidRDefault="00E43002" w:rsidP="000F4571">
            <w:pPr>
              <w:rPr>
                <w:del w:id="1633" w:author="Kumar, Ashwani (Cognizant)" w:date="2021-01-06T17:34:00Z"/>
                <w:rFonts w:cstheme="minorHAnsi"/>
              </w:rPr>
            </w:pPr>
            <w:del w:id="1634" w:author="Kumar, Ashwani (Cognizant)" w:date="2021-01-06T17:34:00Z">
              <w:r w:rsidRPr="00A10A4D" w:rsidDel="003D5930">
                <w:rPr>
                  <w:rFonts w:cstheme="minorHAnsi"/>
                </w:rPr>
                <w:delText>Additional notes</w:delText>
              </w:r>
              <w:bookmarkStart w:id="1635" w:name="_Toc60867924"/>
              <w:bookmarkStart w:id="1636" w:name="_Toc60868126"/>
              <w:bookmarkStart w:id="1637" w:name="_Toc60868328"/>
              <w:bookmarkStart w:id="1638" w:name="_Toc60868530"/>
              <w:bookmarkStart w:id="1639" w:name="_Toc60868732"/>
              <w:bookmarkEnd w:id="1635"/>
              <w:bookmarkEnd w:id="1636"/>
              <w:bookmarkEnd w:id="1637"/>
              <w:bookmarkEnd w:id="1638"/>
              <w:bookmarkEnd w:id="1639"/>
            </w:del>
          </w:p>
        </w:tc>
        <w:tc>
          <w:tcPr>
            <w:tcW w:w="7036" w:type="dxa"/>
            <w:shd w:val="clear" w:color="auto" w:fill="auto"/>
            <w:tcPrChange w:id="1640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23D18B5" w14:textId="55C2DC2A" w:rsidR="00E43002" w:rsidRPr="00A10A4D" w:rsidDel="003D5930" w:rsidRDefault="00E43002" w:rsidP="000F4571">
            <w:pPr>
              <w:rPr>
                <w:del w:id="1641" w:author="Kumar, Ashwani (Cognizant)" w:date="2021-01-06T17:34:00Z"/>
                <w:rFonts w:cstheme="minorHAnsi"/>
              </w:rPr>
            </w:pPr>
            <w:bookmarkStart w:id="1642" w:name="_Toc60867925"/>
            <w:bookmarkStart w:id="1643" w:name="_Toc60868127"/>
            <w:bookmarkStart w:id="1644" w:name="_Toc60868329"/>
            <w:bookmarkStart w:id="1645" w:name="_Toc60868531"/>
            <w:bookmarkStart w:id="1646" w:name="_Toc60868733"/>
            <w:bookmarkEnd w:id="1642"/>
            <w:bookmarkEnd w:id="1643"/>
            <w:bookmarkEnd w:id="1644"/>
            <w:bookmarkEnd w:id="1645"/>
            <w:bookmarkEnd w:id="1646"/>
          </w:p>
        </w:tc>
        <w:bookmarkStart w:id="1647" w:name="_Toc60867926"/>
        <w:bookmarkStart w:id="1648" w:name="_Toc60868128"/>
        <w:bookmarkStart w:id="1649" w:name="_Toc60868330"/>
        <w:bookmarkStart w:id="1650" w:name="_Toc60868532"/>
        <w:bookmarkStart w:id="1651" w:name="_Toc60868734"/>
        <w:bookmarkEnd w:id="1647"/>
        <w:bookmarkEnd w:id="1648"/>
        <w:bookmarkEnd w:id="1649"/>
        <w:bookmarkEnd w:id="1650"/>
        <w:bookmarkEnd w:id="1651"/>
      </w:tr>
    </w:tbl>
    <w:p w14:paraId="490D4B65" w14:textId="1F74D7AE" w:rsidR="00E43002" w:rsidRPr="00A10A4D" w:rsidDel="003D5930" w:rsidRDefault="00E43002" w:rsidP="00B12260">
      <w:pPr>
        <w:rPr>
          <w:del w:id="1652" w:author="Kumar, Ashwani (Cognizant)" w:date="2021-01-06T17:34:00Z"/>
          <w:rFonts w:cstheme="minorHAnsi"/>
          <w:sz w:val="24"/>
          <w:szCs w:val="24"/>
        </w:rPr>
      </w:pPr>
      <w:bookmarkStart w:id="1653" w:name="_Toc60867927"/>
      <w:bookmarkStart w:id="1654" w:name="_Toc60868129"/>
      <w:bookmarkStart w:id="1655" w:name="_Toc60868331"/>
      <w:bookmarkStart w:id="1656" w:name="_Toc60868533"/>
      <w:bookmarkStart w:id="1657" w:name="_Toc60868735"/>
      <w:bookmarkEnd w:id="1653"/>
      <w:bookmarkEnd w:id="1654"/>
      <w:bookmarkEnd w:id="1655"/>
      <w:bookmarkEnd w:id="1656"/>
      <w:bookmarkEnd w:id="1657"/>
    </w:p>
    <w:p w14:paraId="1E1240ED" w14:textId="25820AD8" w:rsidR="00E43002" w:rsidRPr="00A10A4D" w:rsidDel="003D5930" w:rsidRDefault="00E43002">
      <w:pPr>
        <w:pStyle w:val="Heading3"/>
        <w:rPr>
          <w:del w:id="1658" w:author="Kumar, Ashwani (Cognizant)" w:date="2021-01-06T17:34:00Z"/>
        </w:rPr>
        <w:pPrChange w:id="1659" w:author="Kumar, Ashwani (Cognizant)" w:date="2021-01-06T16:52:00Z">
          <w:pPr>
            <w:pStyle w:val="Heading2"/>
          </w:pPr>
        </w:pPrChange>
      </w:pPr>
      <w:del w:id="1660" w:author="Kumar, Ashwani (Cognizant)" w:date="2021-01-06T17:34:00Z">
        <w:r w:rsidRPr="00A10A4D" w:rsidDel="003D5930">
          <w:delText>Technical Definition</w:delText>
        </w:r>
        <w:bookmarkStart w:id="1661" w:name="_Toc60867928"/>
        <w:bookmarkStart w:id="1662" w:name="_Toc60868130"/>
        <w:bookmarkStart w:id="1663" w:name="_Toc60868332"/>
        <w:bookmarkStart w:id="1664" w:name="_Toc60868534"/>
        <w:bookmarkStart w:id="1665" w:name="_Toc60868736"/>
        <w:bookmarkEnd w:id="1661"/>
        <w:bookmarkEnd w:id="1662"/>
        <w:bookmarkEnd w:id="1663"/>
        <w:bookmarkEnd w:id="1664"/>
        <w:bookmarkEnd w:id="1665"/>
      </w:del>
    </w:p>
    <w:p w14:paraId="3D5198C4" w14:textId="196C103B" w:rsidR="00E43002" w:rsidRPr="00A10A4D" w:rsidDel="003D5930" w:rsidRDefault="00E43002">
      <w:pPr>
        <w:pStyle w:val="Heading4"/>
        <w:rPr>
          <w:del w:id="1666" w:author="Kumar, Ashwani (Cognizant)" w:date="2021-01-06T17:34:00Z"/>
        </w:rPr>
        <w:pPrChange w:id="1667" w:author="Kumar, Ashwani (Cognizant)" w:date="2021-01-06T16:52:00Z">
          <w:pPr>
            <w:pStyle w:val="Heading3"/>
          </w:pPr>
        </w:pPrChange>
      </w:pPr>
      <w:del w:id="1668" w:author="Kumar, Ashwani (Cognizant)" w:date="2021-01-06T17:34:00Z">
        <w:r w:rsidRPr="00A10A4D" w:rsidDel="003D5930">
          <w:delText>Access</w:delText>
        </w:r>
        <w:bookmarkStart w:id="1669" w:name="_Toc60867929"/>
        <w:bookmarkStart w:id="1670" w:name="_Toc60868131"/>
        <w:bookmarkStart w:id="1671" w:name="_Toc60868333"/>
        <w:bookmarkStart w:id="1672" w:name="_Toc60868535"/>
        <w:bookmarkStart w:id="1673" w:name="_Toc60868737"/>
        <w:bookmarkEnd w:id="1669"/>
        <w:bookmarkEnd w:id="1670"/>
        <w:bookmarkEnd w:id="1671"/>
        <w:bookmarkEnd w:id="1672"/>
        <w:bookmarkEnd w:id="1673"/>
      </w:del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674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6044"/>
        <w:tblGridChange w:id="1675">
          <w:tblGrid>
            <w:gridCol w:w="2972"/>
            <w:gridCol w:w="6044"/>
          </w:tblGrid>
        </w:tblGridChange>
      </w:tblGrid>
      <w:tr w:rsidR="00E43002" w:rsidRPr="00A10A4D" w:rsidDel="003D5930" w14:paraId="7327C32C" w14:textId="30900447" w:rsidTr="00B12260">
        <w:trPr>
          <w:del w:id="1676" w:author="Kumar, Ashwani (Cognizant)" w:date="2021-01-06T17:34:00Z"/>
        </w:trPr>
        <w:tc>
          <w:tcPr>
            <w:tcW w:w="2972" w:type="dxa"/>
            <w:shd w:val="clear" w:color="auto" w:fill="D9D9D9" w:themeFill="background1" w:themeFillShade="D9"/>
            <w:tcPrChange w:id="1677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7E5E7AC8" w14:textId="52F944E0" w:rsidR="00E43002" w:rsidRPr="00A10A4D" w:rsidDel="003D5930" w:rsidRDefault="00E43002" w:rsidP="000F4571">
            <w:pPr>
              <w:rPr>
                <w:del w:id="1678" w:author="Kumar, Ashwani (Cognizant)" w:date="2021-01-06T17:34:00Z"/>
                <w:rFonts w:cstheme="minorHAnsi"/>
              </w:rPr>
            </w:pPr>
            <w:del w:id="1679" w:author="Kumar, Ashwani (Cognizant)" w:date="2021-01-06T17:34:00Z">
              <w:r w:rsidRPr="00A10A4D" w:rsidDel="003D5930">
                <w:rPr>
                  <w:rFonts w:cstheme="minorHAnsi"/>
                </w:rPr>
                <w:delText>Path</w:delText>
              </w:r>
              <w:bookmarkStart w:id="1680" w:name="_Toc60867930"/>
              <w:bookmarkStart w:id="1681" w:name="_Toc60868132"/>
              <w:bookmarkStart w:id="1682" w:name="_Toc60868334"/>
              <w:bookmarkStart w:id="1683" w:name="_Toc60868536"/>
              <w:bookmarkStart w:id="1684" w:name="_Toc60868738"/>
              <w:bookmarkEnd w:id="1680"/>
              <w:bookmarkEnd w:id="1681"/>
              <w:bookmarkEnd w:id="1682"/>
              <w:bookmarkEnd w:id="1683"/>
              <w:bookmarkEnd w:id="1684"/>
            </w:del>
          </w:p>
          <w:p w14:paraId="099933DC" w14:textId="4895E8F4" w:rsidR="00E43002" w:rsidRPr="00A10A4D" w:rsidDel="003D5930" w:rsidRDefault="00E43002" w:rsidP="000F4571">
            <w:pPr>
              <w:rPr>
                <w:del w:id="1685" w:author="Kumar, Ashwani (Cognizant)" w:date="2021-01-06T17:34:00Z"/>
                <w:rFonts w:cstheme="minorHAnsi"/>
              </w:rPr>
            </w:pPr>
            <w:del w:id="1686" w:author="Kumar, Ashwani (Cognizant)" w:date="2021-01-06T17:34:00Z">
              <w:r w:rsidRPr="00A10A4D" w:rsidDel="003D5930">
                <w:rPr>
                  <w:rFonts w:cstheme="minorHAnsi"/>
                </w:rPr>
                <w:delText>(API/Version/Resource)</w:delText>
              </w:r>
              <w:bookmarkStart w:id="1687" w:name="_Toc60867931"/>
              <w:bookmarkStart w:id="1688" w:name="_Toc60868133"/>
              <w:bookmarkStart w:id="1689" w:name="_Toc60868335"/>
              <w:bookmarkStart w:id="1690" w:name="_Toc60868537"/>
              <w:bookmarkStart w:id="1691" w:name="_Toc60868739"/>
              <w:bookmarkEnd w:id="1687"/>
              <w:bookmarkEnd w:id="1688"/>
              <w:bookmarkEnd w:id="1689"/>
              <w:bookmarkEnd w:id="1690"/>
              <w:bookmarkEnd w:id="1691"/>
            </w:del>
          </w:p>
        </w:tc>
        <w:tc>
          <w:tcPr>
            <w:tcW w:w="6044" w:type="dxa"/>
            <w:shd w:val="clear" w:color="auto" w:fill="auto"/>
            <w:tcPrChange w:id="1692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5567334C" w14:textId="13654EE3" w:rsidR="00E43002" w:rsidRPr="00A10A4D" w:rsidDel="003D5930" w:rsidRDefault="00E43002" w:rsidP="000F4571">
            <w:pPr>
              <w:rPr>
                <w:del w:id="1693" w:author="Kumar, Ashwani (Cognizant)" w:date="2021-01-06T17:34:00Z"/>
                <w:rFonts w:cstheme="minorHAnsi"/>
              </w:rPr>
            </w:pPr>
            <w:del w:id="1694" w:author="Kumar, Ashwani (Cognizant)" w:date="2021-01-06T17:34:00Z">
              <w:r w:rsidRPr="00A10A4D" w:rsidDel="003D5930">
                <w:rPr>
                  <w:rFonts w:cstheme="minorHAnsi"/>
                </w:rPr>
                <w:delText>/Supplier/Tasklist/</w:delText>
              </w:r>
              <w:bookmarkStart w:id="1695" w:name="_Toc60867932"/>
              <w:bookmarkStart w:id="1696" w:name="_Toc60868134"/>
              <w:bookmarkStart w:id="1697" w:name="_Toc60868336"/>
              <w:bookmarkStart w:id="1698" w:name="_Toc60868538"/>
              <w:bookmarkStart w:id="1699" w:name="_Toc60868740"/>
              <w:bookmarkEnd w:id="1695"/>
              <w:bookmarkEnd w:id="1696"/>
              <w:bookmarkEnd w:id="1697"/>
              <w:bookmarkEnd w:id="1698"/>
              <w:bookmarkEnd w:id="1699"/>
            </w:del>
          </w:p>
        </w:tc>
        <w:bookmarkStart w:id="1700" w:name="_Toc60867933"/>
        <w:bookmarkStart w:id="1701" w:name="_Toc60868135"/>
        <w:bookmarkStart w:id="1702" w:name="_Toc60868337"/>
        <w:bookmarkStart w:id="1703" w:name="_Toc60868539"/>
        <w:bookmarkStart w:id="1704" w:name="_Toc60868741"/>
        <w:bookmarkEnd w:id="1700"/>
        <w:bookmarkEnd w:id="1701"/>
        <w:bookmarkEnd w:id="1702"/>
        <w:bookmarkEnd w:id="1703"/>
        <w:bookmarkEnd w:id="1704"/>
      </w:tr>
      <w:tr w:rsidR="00E43002" w:rsidRPr="00A10A4D" w:rsidDel="003D5930" w14:paraId="3E287645" w14:textId="4C3C2256" w:rsidTr="00B12260">
        <w:trPr>
          <w:del w:id="1705" w:author="Kumar, Ashwani (Cognizant)" w:date="2021-01-06T17:34:00Z"/>
        </w:trPr>
        <w:tc>
          <w:tcPr>
            <w:tcW w:w="2972" w:type="dxa"/>
            <w:shd w:val="clear" w:color="auto" w:fill="D9D9D9" w:themeFill="background1" w:themeFillShade="D9"/>
            <w:tcPrChange w:id="1706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77763A6" w14:textId="5B8E1033" w:rsidR="00E43002" w:rsidRPr="00A10A4D" w:rsidDel="003D5930" w:rsidRDefault="00E43002" w:rsidP="000F4571">
            <w:pPr>
              <w:rPr>
                <w:del w:id="1707" w:author="Kumar, Ashwani (Cognizant)" w:date="2021-01-06T17:34:00Z"/>
                <w:rFonts w:cstheme="minorHAnsi"/>
              </w:rPr>
            </w:pPr>
            <w:del w:id="1708" w:author="Kumar, Ashwani (Cognizant)" w:date="2021-01-06T17:34:00Z">
              <w:r w:rsidRPr="00A10A4D" w:rsidDel="003D5930">
                <w:rPr>
                  <w:rFonts w:cstheme="minorHAnsi"/>
                </w:rPr>
                <w:delText>Verb</w:delText>
              </w:r>
              <w:bookmarkStart w:id="1709" w:name="_Toc60867934"/>
              <w:bookmarkStart w:id="1710" w:name="_Toc60868136"/>
              <w:bookmarkStart w:id="1711" w:name="_Toc60868338"/>
              <w:bookmarkStart w:id="1712" w:name="_Toc60868540"/>
              <w:bookmarkStart w:id="1713" w:name="_Toc60868742"/>
              <w:bookmarkEnd w:id="1709"/>
              <w:bookmarkEnd w:id="1710"/>
              <w:bookmarkEnd w:id="1711"/>
              <w:bookmarkEnd w:id="1712"/>
              <w:bookmarkEnd w:id="1713"/>
            </w:del>
          </w:p>
        </w:tc>
        <w:tc>
          <w:tcPr>
            <w:tcW w:w="6044" w:type="dxa"/>
            <w:shd w:val="clear" w:color="auto" w:fill="auto"/>
            <w:tcPrChange w:id="1714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1A36AA1A" w14:textId="331F20DA" w:rsidR="00E43002" w:rsidRPr="00A10A4D" w:rsidDel="003D5930" w:rsidRDefault="00E43002" w:rsidP="000F4571">
            <w:pPr>
              <w:rPr>
                <w:del w:id="1715" w:author="Kumar, Ashwani (Cognizant)" w:date="2021-01-06T17:34:00Z"/>
                <w:rFonts w:cstheme="minorHAnsi"/>
              </w:rPr>
            </w:pPr>
            <w:del w:id="1716" w:author="Kumar, Ashwani (Cognizant)" w:date="2021-01-06T17:34:00Z">
              <w:r w:rsidRPr="00A10A4D" w:rsidDel="003D5930">
                <w:rPr>
                  <w:rFonts w:cstheme="minorHAnsi"/>
                </w:rPr>
                <w:delText>POST</w:delText>
              </w:r>
              <w:bookmarkStart w:id="1717" w:name="_Toc60867935"/>
              <w:bookmarkStart w:id="1718" w:name="_Toc60868137"/>
              <w:bookmarkStart w:id="1719" w:name="_Toc60868339"/>
              <w:bookmarkStart w:id="1720" w:name="_Toc60868541"/>
              <w:bookmarkStart w:id="1721" w:name="_Toc60868743"/>
              <w:bookmarkEnd w:id="1717"/>
              <w:bookmarkEnd w:id="1718"/>
              <w:bookmarkEnd w:id="1719"/>
              <w:bookmarkEnd w:id="1720"/>
              <w:bookmarkEnd w:id="1721"/>
            </w:del>
          </w:p>
        </w:tc>
        <w:bookmarkStart w:id="1722" w:name="_Toc60867936"/>
        <w:bookmarkStart w:id="1723" w:name="_Toc60868138"/>
        <w:bookmarkStart w:id="1724" w:name="_Toc60868340"/>
        <w:bookmarkStart w:id="1725" w:name="_Toc60868542"/>
        <w:bookmarkStart w:id="1726" w:name="_Toc60868744"/>
        <w:bookmarkEnd w:id="1722"/>
        <w:bookmarkEnd w:id="1723"/>
        <w:bookmarkEnd w:id="1724"/>
        <w:bookmarkEnd w:id="1725"/>
        <w:bookmarkEnd w:id="1726"/>
      </w:tr>
      <w:tr w:rsidR="00E43002" w:rsidRPr="00A10A4D" w:rsidDel="003D5930" w14:paraId="4851BC38" w14:textId="62F971B4" w:rsidTr="00B12260">
        <w:trPr>
          <w:del w:id="1727" w:author="Kumar, Ashwani (Cognizant)" w:date="2021-01-06T17:34:00Z"/>
        </w:trPr>
        <w:tc>
          <w:tcPr>
            <w:tcW w:w="2972" w:type="dxa"/>
            <w:shd w:val="clear" w:color="auto" w:fill="D9D9D9" w:themeFill="background1" w:themeFillShade="D9"/>
            <w:tcPrChange w:id="1728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314E1234" w14:textId="653561E0" w:rsidR="00E43002" w:rsidRPr="00A10A4D" w:rsidDel="003D5930" w:rsidRDefault="00E43002" w:rsidP="000F4571">
            <w:pPr>
              <w:rPr>
                <w:del w:id="1729" w:author="Kumar, Ashwani (Cognizant)" w:date="2021-01-06T17:34:00Z"/>
                <w:rFonts w:cstheme="minorHAnsi"/>
              </w:rPr>
            </w:pPr>
            <w:del w:id="1730" w:author="Kumar, Ashwani (Cognizant)" w:date="2021-01-06T17:34:00Z">
              <w:r w:rsidRPr="00A10A4D" w:rsidDel="003D5930">
                <w:rPr>
                  <w:rFonts w:cstheme="minorHAnsi"/>
                </w:rPr>
                <w:delText>Scope</w:delText>
              </w:r>
              <w:bookmarkStart w:id="1731" w:name="_Toc60867937"/>
              <w:bookmarkStart w:id="1732" w:name="_Toc60868139"/>
              <w:bookmarkStart w:id="1733" w:name="_Toc60868341"/>
              <w:bookmarkStart w:id="1734" w:name="_Toc60868543"/>
              <w:bookmarkStart w:id="1735" w:name="_Toc60868745"/>
              <w:bookmarkEnd w:id="1731"/>
              <w:bookmarkEnd w:id="1732"/>
              <w:bookmarkEnd w:id="1733"/>
              <w:bookmarkEnd w:id="1734"/>
              <w:bookmarkEnd w:id="1735"/>
            </w:del>
          </w:p>
        </w:tc>
        <w:tc>
          <w:tcPr>
            <w:tcW w:w="6044" w:type="dxa"/>
            <w:shd w:val="clear" w:color="auto" w:fill="auto"/>
            <w:tcPrChange w:id="1736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1B1D2644" w14:textId="1F56E0C4" w:rsidR="00E43002" w:rsidRPr="00A10A4D" w:rsidDel="003D5930" w:rsidRDefault="00E43002" w:rsidP="000F4571">
            <w:pPr>
              <w:rPr>
                <w:del w:id="1737" w:author="Kumar, Ashwani (Cognizant)" w:date="2021-01-06T17:34:00Z"/>
                <w:rFonts w:cstheme="minorHAnsi"/>
              </w:rPr>
            </w:pPr>
            <w:del w:id="1738" w:author="Kumar, Ashwani (Cognizant)" w:date="2021-01-06T17:34:00Z">
              <w:r w:rsidRPr="00A10A4D" w:rsidDel="003D5930">
                <w:rPr>
                  <w:rFonts w:cstheme="minorHAnsi"/>
                </w:rPr>
                <w:delText>Task List data</w:delText>
              </w:r>
              <w:bookmarkStart w:id="1739" w:name="_Toc60867938"/>
              <w:bookmarkStart w:id="1740" w:name="_Toc60868140"/>
              <w:bookmarkStart w:id="1741" w:name="_Toc60868342"/>
              <w:bookmarkStart w:id="1742" w:name="_Toc60868544"/>
              <w:bookmarkStart w:id="1743" w:name="_Toc60868746"/>
              <w:bookmarkEnd w:id="1739"/>
              <w:bookmarkEnd w:id="1740"/>
              <w:bookmarkEnd w:id="1741"/>
              <w:bookmarkEnd w:id="1742"/>
              <w:bookmarkEnd w:id="1743"/>
            </w:del>
          </w:p>
        </w:tc>
        <w:bookmarkStart w:id="1744" w:name="_Toc60867939"/>
        <w:bookmarkStart w:id="1745" w:name="_Toc60868141"/>
        <w:bookmarkStart w:id="1746" w:name="_Toc60868343"/>
        <w:bookmarkStart w:id="1747" w:name="_Toc60868545"/>
        <w:bookmarkStart w:id="1748" w:name="_Toc60868747"/>
        <w:bookmarkEnd w:id="1744"/>
        <w:bookmarkEnd w:id="1745"/>
        <w:bookmarkEnd w:id="1746"/>
        <w:bookmarkEnd w:id="1747"/>
        <w:bookmarkEnd w:id="1748"/>
      </w:tr>
      <w:tr w:rsidR="00E43002" w:rsidRPr="00A10A4D" w:rsidDel="003D5930" w14:paraId="50D5A1AC" w14:textId="2195824F" w:rsidTr="00B12260">
        <w:trPr>
          <w:del w:id="1749" w:author="Kumar, Ashwani (Cognizant)" w:date="2021-01-06T17:34:00Z"/>
        </w:trPr>
        <w:tc>
          <w:tcPr>
            <w:tcW w:w="2972" w:type="dxa"/>
            <w:shd w:val="clear" w:color="auto" w:fill="D9D9D9" w:themeFill="background1" w:themeFillShade="D9"/>
            <w:tcPrChange w:id="1750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02AE8F0F" w14:textId="1198ACEA" w:rsidR="00E43002" w:rsidRPr="00A10A4D" w:rsidDel="003D5930" w:rsidRDefault="00E43002" w:rsidP="000F4571">
            <w:pPr>
              <w:rPr>
                <w:del w:id="1751" w:author="Kumar, Ashwani (Cognizant)" w:date="2021-01-06T17:34:00Z"/>
                <w:rFonts w:cstheme="minorHAnsi"/>
              </w:rPr>
            </w:pPr>
            <w:del w:id="1752" w:author="Kumar, Ashwani (Cognizant)" w:date="2021-01-06T17:34:00Z">
              <w:r w:rsidRPr="00A10A4D" w:rsidDel="003D5930">
                <w:rPr>
                  <w:rFonts w:cstheme="minorHAnsi"/>
                </w:rPr>
                <w:delText>Response Format</w:delText>
              </w:r>
              <w:bookmarkStart w:id="1753" w:name="_Toc60867940"/>
              <w:bookmarkStart w:id="1754" w:name="_Toc60868142"/>
              <w:bookmarkStart w:id="1755" w:name="_Toc60868344"/>
              <w:bookmarkStart w:id="1756" w:name="_Toc60868546"/>
              <w:bookmarkStart w:id="1757" w:name="_Toc60868748"/>
              <w:bookmarkEnd w:id="1753"/>
              <w:bookmarkEnd w:id="1754"/>
              <w:bookmarkEnd w:id="1755"/>
              <w:bookmarkEnd w:id="1756"/>
              <w:bookmarkEnd w:id="1757"/>
            </w:del>
          </w:p>
        </w:tc>
        <w:tc>
          <w:tcPr>
            <w:tcW w:w="6044" w:type="dxa"/>
            <w:shd w:val="clear" w:color="auto" w:fill="auto"/>
            <w:tcPrChange w:id="1758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7DB2D656" w14:textId="71B400F4" w:rsidR="00E43002" w:rsidRPr="00A10A4D" w:rsidDel="003D5930" w:rsidRDefault="00E43002" w:rsidP="000F4571">
            <w:pPr>
              <w:rPr>
                <w:del w:id="1759" w:author="Kumar, Ashwani (Cognizant)" w:date="2021-01-06T17:34:00Z"/>
                <w:rFonts w:cstheme="minorHAnsi"/>
              </w:rPr>
            </w:pPr>
            <w:del w:id="1760" w:author="Kumar, Ashwani (Cognizant)" w:date="2021-01-06T17:34:00Z">
              <w:r w:rsidRPr="00A10A4D" w:rsidDel="003D5930">
                <w:rPr>
                  <w:rFonts w:cstheme="minorHAnsi"/>
                </w:rPr>
                <w:delText>JSON</w:delText>
              </w:r>
              <w:bookmarkStart w:id="1761" w:name="_Toc60867941"/>
              <w:bookmarkStart w:id="1762" w:name="_Toc60868143"/>
              <w:bookmarkStart w:id="1763" w:name="_Toc60868345"/>
              <w:bookmarkStart w:id="1764" w:name="_Toc60868547"/>
              <w:bookmarkStart w:id="1765" w:name="_Toc60868749"/>
              <w:bookmarkEnd w:id="1761"/>
              <w:bookmarkEnd w:id="1762"/>
              <w:bookmarkEnd w:id="1763"/>
              <w:bookmarkEnd w:id="1764"/>
              <w:bookmarkEnd w:id="1765"/>
            </w:del>
          </w:p>
        </w:tc>
        <w:bookmarkStart w:id="1766" w:name="_Toc60867942"/>
        <w:bookmarkStart w:id="1767" w:name="_Toc60868144"/>
        <w:bookmarkStart w:id="1768" w:name="_Toc60868346"/>
        <w:bookmarkStart w:id="1769" w:name="_Toc60868548"/>
        <w:bookmarkStart w:id="1770" w:name="_Toc60868750"/>
        <w:bookmarkEnd w:id="1766"/>
        <w:bookmarkEnd w:id="1767"/>
        <w:bookmarkEnd w:id="1768"/>
        <w:bookmarkEnd w:id="1769"/>
        <w:bookmarkEnd w:id="1770"/>
      </w:tr>
    </w:tbl>
    <w:p w14:paraId="2EA81AC7" w14:textId="7FB4D94D" w:rsidR="00E43002" w:rsidRPr="00A10A4D" w:rsidDel="003D5930" w:rsidRDefault="00E43002" w:rsidP="00B12260">
      <w:pPr>
        <w:rPr>
          <w:del w:id="1771" w:author="Kumar, Ashwani (Cognizant)" w:date="2021-01-06T17:34:00Z"/>
          <w:rFonts w:cstheme="minorHAnsi"/>
        </w:rPr>
      </w:pPr>
      <w:bookmarkStart w:id="1772" w:name="_Toc60867943"/>
      <w:bookmarkStart w:id="1773" w:name="_Toc60868145"/>
      <w:bookmarkStart w:id="1774" w:name="_Toc60868347"/>
      <w:bookmarkStart w:id="1775" w:name="_Toc60868549"/>
      <w:bookmarkStart w:id="1776" w:name="_Toc60868751"/>
      <w:bookmarkEnd w:id="1772"/>
      <w:bookmarkEnd w:id="1773"/>
      <w:bookmarkEnd w:id="1774"/>
      <w:bookmarkEnd w:id="1775"/>
      <w:bookmarkEnd w:id="1776"/>
    </w:p>
    <w:p w14:paraId="35A4FF55" w14:textId="47BB725F" w:rsidR="00E43002" w:rsidRPr="00A10A4D" w:rsidDel="003D5930" w:rsidRDefault="00E43002" w:rsidP="00B12260">
      <w:pPr>
        <w:rPr>
          <w:del w:id="1777" w:author="Kumar, Ashwani (Cognizant)" w:date="2021-01-06T17:34:00Z"/>
          <w:rFonts w:cstheme="minorHAnsi"/>
        </w:rPr>
      </w:pPr>
      <w:del w:id="1778" w:author="Kumar, Ashwani (Cognizant)" w:date="2021-01-06T17:34:00Z">
        <w:r w:rsidRPr="00A10A4D" w:rsidDel="003D5930">
          <w:rPr>
            <w:rFonts w:cstheme="minorHAnsi"/>
          </w:rPr>
          <w:br w:type="page"/>
          <w:delText>Message Specification</w:delText>
        </w:r>
      </w:del>
    </w:p>
    <w:p w14:paraId="15E420FF" w14:textId="7D1F91A8" w:rsidR="00E43002" w:rsidRPr="00A10A4D" w:rsidDel="003D5930" w:rsidRDefault="00E43002" w:rsidP="00B12260">
      <w:pPr>
        <w:rPr>
          <w:del w:id="1779" w:author="Kumar, Ashwani (Cognizant)" w:date="2021-01-06T17:34:00Z"/>
          <w:rFonts w:cstheme="minorHAnsi"/>
        </w:rPr>
      </w:pPr>
      <w:bookmarkStart w:id="1780" w:name="_Toc60867944"/>
      <w:bookmarkStart w:id="1781" w:name="_Toc60868146"/>
      <w:bookmarkStart w:id="1782" w:name="_Toc60868348"/>
      <w:bookmarkStart w:id="1783" w:name="_Toc60868550"/>
      <w:bookmarkStart w:id="1784" w:name="_Toc60868752"/>
      <w:bookmarkEnd w:id="1780"/>
      <w:bookmarkEnd w:id="1781"/>
      <w:bookmarkEnd w:id="1782"/>
      <w:bookmarkEnd w:id="1783"/>
      <w:bookmarkEnd w:id="1784"/>
    </w:p>
    <w:tbl>
      <w:tblPr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785" w:author="Yvan Van Hentenryck" w:date="2020-12-29T11:06:00Z">
          <w:tblPr>
            <w:tblW w:w="543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246"/>
        <w:gridCol w:w="2087"/>
        <w:gridCol w:w="1239"/>
        <w:gridCol w:w="1704"/>
        <w:gridCol w:w="1530"/>
        <w:tblGridChange w:id="1786">
          <w:tblGrid>
            <w:gridCol w:w="3246"/>
            <w:gridCol w:w="2087"/>
            <w:gridCol w:w="1239"/>
            <w:gridCol w:w="1704"/>
            <w:gridCol w:w="1530"/>
          </w:tblGrid>
        </w:tblGridChange>
      </w:tblGrid>
      <w:tr w:rsidR="00E43002" w:rsidRPr="00A10A4D" w:rsidDel="003D5930" w14:paraId="3526DF73" w14:textId="32F1AFBB" w:rsidTr="00B12260">
        <w:trPr>
          <w:trHeight w:val="296"/>
          <w:del w:id="1787" w:author="Kumar, Ashwani (Cognizant)" w:date="2021-01-06T17:34:00Z"/>
          <w:trPrChange w:id="1788" w:author="Yvan Van Hentenryck" w:date="2020-12-29T11:06:00Z">
            <w:trPr>
              <w:trHeight w:val="296"/>
            </w:trPr>
          </w:trPrChange>
        </w:trPr>
        <w:tc>
          <w:tcPr>
            <w:tcW w:w="1655" w:type="pct"/>
            <w:shd w:val="clear" w:color="auto" w:fill="CCCCCC"/>
            <w:tcPrChange w:id="1789" w:author="Yvan Van Hentenryck" w:date="2020-12-29T11:06:00Z">
              <w:tcPr>
                <w:tcW w:w="1655" w:type="pct"/>
                <w:shd w:val="clear" w:color="auto" w:fill="CCCCCC"/>
              </w:tcPr>
            </w:tcPrChange>
          </w:tcPr>
          <w:p w14:paraId="6BD28431" w14:textId="5C02525B" w:rsidR="00E43002" w:rsidRPr="00A10A4D" w:rsidDel="003D5930" w:rsidRDefault="00E43002" w:rsidP="000F4571">
            <w:pPr>
              <w:rPr>
                <w:del w:id="1790" w:author="Kumar, Ashwani (Cognizant)" w:date="2021-01-06T17:34:00Z"/>
                <w:rFonts w:cstheme="minorHAnsi"/>
                <w:b/>
              </w:rPr>
            </w:pPr>
            <w:del w:id="1791" w:author="Kumar, Ashwani (Cognizant)" w:date="2021-01-06T17:34:00Z">
              <w:r w:rsidRPr="00A10A4D" w:rsidDel="003D5930">
                <w:rPr>
                  <w:rFonts w:cstheme="minorHAnsi"/>
                  <w:b/>
                </w:rPr>
                <w:delText>Name</w:delText>
              </w:r>
              <w:bookmarkStart w:id="1792" w:name="_Toc60867945"/>
              <w:bookmarkStart w:id="1793" w:name="_Toc60868147"/>
              <w:bookmarkStart w:id="1794" w:name="_Toc60868349"/>
              <w:bookmarkStart w:id="1795" w:name="_Toc60868551"/>
              <w:bookmarkStart w:id="1796" w:name="_Toc60868753"/>
              <w:bookmarkEnd w:id="1792"/>
              <w:bookmarkEnd w:id="1793"/>
              <w:bookmarkEnd w:id="1794"/>
              <w:bookmarkEnd w:id="1795"/>
              <w:bookmarkEnd w:id="1796"/>
            </w:del>
          </w:p>
        </w:tc>
        <w:tc>
          <w:tcPr>
            <w:tcW w:w="1064" w:type="pct"/>
            <w:shd w:val="clear" w:color="auto" w:fill="CCCCCC"/>
            <w:tcPrChange w:id="1797" w:author="Yvan Van Hentenryck" w:date="2020-12-29T11:06:00Z">
              <w:tcPr>
                <w:tcW w:w="1064" w:type="pct"/>
                <w:shd w:val="clear" w:color="auto" w:fill="CCCCCC"/>
              </w:tcPr>
            </w:tcPrChange>
          </w:tcPr>
          <w:p w14:paraId="0626366D" w14:textId="44868FEA" w:rsidR="00E43002" w:rsidRPr="00A10A4D" w:rsidDel="003D5930" w:rsidRDefault="00E43002" w:rsidP="000F4571">
            <w:pPr>
              <w:tabs>
                <w:tab w:val="left" w:pos="912"/>
              </w:tabs>
              <w:rPr>
                <w:del w:id="1798" w:author="Kumar, Ashwani (Cognizant)" w:date="2021-01-06T17:34:00Z"/>
                <w:rFonts w:cstheme="minorHAnsi"/>
                <w:b/>
              </w:rPr>
            </w:pPr>
            <w:del w:id="1799" w:author="Kumar, Ashwani (Cognizant)" w:date="2021-01-06T17:34:00Z">
              <w:r w:rsidRPr="00A10A4D" w:rsidDel="003D5930">
                <w:rPr>
                  <w:rFonts w:cstheme="minorHAnsi"/>
                  <w:b/>
                </w:rPr>
                <w:delText>Example / Description</w:delText>
              </w:r>
              <w:bookmarkStart w:id="1800" w:name="_Toc60867946"/>
              <w:bookmarkStart w:id="1801" w:name="_Toc60868148"/>
              <w:bookmarkStart w:id="1802" w:name="_Toc60868350"/>
              <w:bookmarkStart w:id="1803" w:name="_Toc60868552"/>
              <w:bookmarkStart w:id="1804" w:name="_Toc60868754"/>
              <w:bookmarkEnd w:id="1800"/>
              <w:bookmarkEnd w:id="1801"/>
              <w:bookmarkEnd w:id="1802"/>
              <w:bookmarkEnd w:id="1803"/>
              <w:bookmarkEnd w:id="1804"/>
            </w:del>
          </w:p>
        </w:tc>
        <w:tc>
          <w:tcPr>
            <w:tcW w:w="632" w:type="pct"/>
            <w:shd w:val="clear" w:color="auto" w:fill="CCCCCC"/>
            <w:tcPrChange w:id="1805" w:author="Yvan Van Hentenryck" w:date="2020-12-29T11:06:00Z">
              <w:tcPr>
                <w:tcW w:w="632" w:type="pct"/>
                <w:shd w:val="clear" w:color="auto" w:fill="CCCCCC"/>
              </w:tcPr>
            </w:tcPrChange>
          </w:tcPr>
          <w:p w14:paraId="0302B95C" w14:textId="70ACC6EE" w:rsidR="00E43002" w:rsidRPr="00A10A4D" w:rsidDel="003D5930" w:rsidRDefault="00E43002" w:rsidP="000F4571">
            <w:pPr>
              <w:rPr>
                <w:del w:id="1806" w:author="Kumar, Ashwani (Cognizant)" w:date="2021-01-06T17:34:00Z"/>
                <w:rFonts w:cstheme="minorHAnsi"/>
                <w:b/>
              </w:rPr>
            </w:pPr>
            <w:del w:id="1807" w:author="Kumar, Ashwani (Cognizant)" w:date="2021-01-06T17:34:00Z">
              <w:r w:rsidRPr="00A10A4D" w:rsidDel="003D5930">
                <w:rPr>
                  <w:rFonts w:cstheme="minorHAnsi"/>
                  <w:b/>
                </w:rPr>
                <w:delText>Mandatory</w:delText>
              </w:r>
              <w:bookmarkStart w:id="1808" w:name="_Toc60867947"/>
              <w:bookmarkStart w:id="1809" w:name="_Toc60868149"/>
              <w:bookmarkStart w:id="1810" w:name="_Toc60868351"/>
              <w:bookmarkStart w:id="1811" w:name="_Toc60868553"/>
              <w:bookmarkStart w:id="1812" w:name="_Toc60868755"/>
              <w:bookmarkEnd w:id="1808"/>
              <w:bookmarkEnd w:id="1809"/>
              <w:bookmarkEnd w:id="1810"/>
              <w:bookmarkEnd w:id="1811"/>
              <w:bookmarkEnd w:id="1812"/>
            </w:del>
          </w:p>
        </w:tc>
        <w:tc>
          <w:tcPr>
            <w:tcW w:w="869" w:type="pct"/>
            <w:shd w:val="clear" w:color="auto" w:fill="CCCCCC"/>
            <w:tcPrChange w:id="1813" w:author="Yvan Van Hentenryck" w:date="2020-12-29T11:06:00Z">
              <w:tcPr>
                <w:tcW w:w="869" w:type="pct"/>
                <w:shd w:val="clear" w:color="auto" w:fill="CCCCCC"/>
              </w:tcPr>
            </w:tcPrChange>
          </w:tcPr>
          <w:p w14:paraId="1A8DB605" w14:textId="72789F70" w:rsidR="00E43002" w:rsidRPr="00A10A4D" w:rsidDel="003D5930" w:rsidRDefault="00E43002" w:rsidP="000F4571">
            <w:pPr>
              <w:rPr>
                <w:del w:id="1814" w:author="Kumar, Ashwani (Cognizant)" w:date="2021-01-06T17:34:00Z"/>
                <w:rFonts w:cstheme="minorHAnsi"/>
                <w:b/>
              </w:rPr>
            </w:pPr>
            <w:del w:id="1815" w:author="Kumar, Ashwani (Cognizant)" w:date="2021-01-06T17:34:00Z">
              <w:r w:rsidRPr="00A10A4D" w:rsidDel="003D5930">
                <w:rPr>
                  <w:rFonts w:cstheme="minorHAnsi"/>
                  <w:b/>
                </w:rPr>
                <w:delText>Value Data type</w:delText>
              </w:r>
              <w:bookmarkStart w:id="1816" w:name="_Toc60867948"/>
              <w:bookmarkStart w:id="1817" w:name="_Toc60868150"/>
              <w:bookmarkStart w:id="1818" w:name="_Toc60868352"/>
              <w:bookmarkStart w:id="1819" w:name="_Toc60868554"/>
              <w:bookmarkStart w:id="1820" w:name="_Toc60868756"/>
              <w:bookmarkEnd w:id="1816"/>
              <w:bookmarkEnd w:id="1817"/>
              <w:bookmarkEnd w:id="1818"/>
              <w:bookmarkEnd w:id="1819"/>
              <w:bookmarkEnd w:id="1820"/>
            </w:del>
          </w:p>
        </w:tc>
        <w:tc>
          <w:tcPr>
            <w:tcW w:w="780" w:type="pct"/>
            <w:shd w:val="clear" w:color="auto" w:fill="CCCCCC"/>
            <w:tcPrChange w:id="1821" w:author="Yvan Van Hentenryck" w:date="2020-12-29T11:06:00Z">
              <w:tcPr>
                <w:tcW w:w="780" w:type="pct"/>
                <w:shd w:val="clear" w:color="auto" w:fill="CCCCCC"/>
              </w:tcPr>
            </w:tcPrChange>
          </w:tcPr>
          <w:p w14:paraId="498CAF1E" w14:textId="6C2DC529" w:rsidR="00E43002" w:rsidRPr="00A10A4D" w:rsidDel="003D5930" w:rsidRDefault="00E43002" w:rsidP="000F4571">
            <w:pPr>
              <w:rPr>
                <w:del w:id="1822" w:author="Kumar, Ashwani (Cognizant)" w:date="2021-01-06T17:34:00Z"/>
                <w:rFonts w:cstheme="minorHAnsi"/>
                <w:b/>
              </w:rPr>
            </w:pPr>
            <w:del w:id="1823" w:author="Kumar, Ashwani (Cognizant)" w:date="2021-01-06T17:34:00Z">
              <w:r w:rsidRPr="00A10A4D" w:rsidDel="003D5930">
                <w:rPr>
                  <w:rFonts w:cstheme="minorHAnsi"/>
                  <w:b/>
                </w:rPr>
                <w:delText>Length</w:delText>
              </w:r>
              <w:bookmarkStart w:id="1824" w:name="_Toc60867949"/>
              <w:bookmarkStart w:id="1825" w:name="_Toc60868151"/>
              <w:bookmarkStart w:id="1826" w:name="_Toc60868353"/>
              <w:bookmarkStart w:id="1827" w:name="_Toc60868555"/>
              <w:bookmarkStart w:id="1828" w:name="_Toc60868757"/>
              <w:bookmarkEnd w:id="1824"/>
              <w:bookmarkEnd w:id="1825"/>
              <w:bookmarkEnd w:id="1826"/>
              <w:bookmarkEnd w:id="1827"/>
              <w:bookmarkEnd w:id="1828"/>
            </w:del>
          </w:p>
        </w:tc>
        <w:bookmarkStart w:id="1829" w:name="_Toc60867950"/>
        <w:bookmarkStart w:id="1830" w:name="_Toc60868152"/>
        <w:bookmarkStart w:id="1831" w:name="_Toc60868354"/>
        <w:bookmarkStart w:id="1832" w:name="_Toc60868556"/>
        <w:bookmarkStart w:id="1833" w:name="_Toc60868758"/>
        <w:bookmarkEnd w:id="1829"/>
        <w:bookmarkEnd w:id="1830"/>
        <w:bookmarkEnd w:id="1831"/>
        <w:bookmarkEnd w:id="1832"/>
        <w:bookmarkEnd w:id="1833"/>
      </w:tr>
      <w:tr w:rsidR="0037394D" w:rsidRPr="00A10A4D" w:rsidDel="003D5930" w14:paraId="380F8486" w14:textId="36E3F083" w:rsidTr="00D526AC">
        <w:trPr>
          <w:trHeight w:val="260"/>
          <w:del w:id="1834" w:author="Kumar, Ashwani (Cognizant)" w:date="2021-01-06T17:34:00Z"/>
          <w:trPrChange w:id="1835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836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2F57188B" w14:textId="0558928B" w:rsidR="0037394D" w:rsidRPr="00A10A4D" w:rsidDel="003D5930" w:rsidRDefault="0037394D" w:rsidP="0037394D">
            <w:pPr>
              <w:rPr>
                <w:del w:id="1837" w:author="Kumar, Ashwani (Cognizant)" w:date="2021-01-06T17:34:00Z"/>
                <w:rFonts w:cstheme="minorHAnsi"/>
                <w:sz w:val="20"/>
                <w:szCs w:val="20"/>
              </w:rPr>
            </w:pPr>
            <w:del w:id="1838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Route</w:delText>
              </w:r>
              <w:bookmarkStart w:id="1839" w:name="_Toc60867951"/>
              <w:bookmarkStart w:id="1840" w:name="_Toc60868153"/>
              <w:bookmarkStart w:id="1841" w:name="_Toc60868355"/>
              <w:bookmarkStart w:id="1842" w:name="_Toc60868557"/>
              <w:bookmarkStart w:id="1843" w:name="_Toc60868759"/>
              <w:bookmarkEnd w:id="1839"/>
              <w:bookmarkEnd w:id="1840"/>
              <w:bookmarkEnd w:id="1841"/>
              <w:bookmarkEnd w:id="1842"/>
              <w:bookmarkEnd w:id="1843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1844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3B555733" w14:textId="72C4E5E3" w:rsidR="0037394D" w:rsidRPr="00A10A4D" w:rsidDel="003D5930" w:rsidRDefault="0037394D" w:rsidP="0037394D">
            <w:pPr>
              <w:rPr>
                <w:del w:id="1845" w:author="Kumar, Ashwani (Cognizant)" w:date="2021-01-06T17:34:00Z"/>
                <w:rFonts w:cstheme="minorHAnsi"/>
                <w:sz w:val="20"/>
                <w:szCs w:val="20"/>
              </w:rPr>
            </w:pPr>
            <w:del w:id="1846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1847" w:name="_Toc60867952"/>
              <w:bookmarkStart w:id="1848" w:name="_Toc60868154"/>
              <w:bookmarkStart w:id="1849" w:name="_Toc60868356"/>
              <w:bookmarkStart w:id="1850" w:name="_Toc60868558"/>
              <w:bookmarkStart w:id="1851" w:name="_Toc60868760"/>
              <w:bookmarkEnd w:id="1847"/>
              <w:bookmarkEnd w:id="1848"/>
              <w:bookmarkEnd w:id="1849"/>
              <w:bookmarkEnd w:id="1850"/>
              <w:bookmarkEnd w:id="1851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852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53FF1D09" w14:textId="49E079DA" w:rsidR="0037394D" w:rsidRPr="00A10A4D" w:rsidDel="003D5930" w:rsidRDefault="0037394D" w:rsidP="0037394D">
            <w:pPr>
              <w:rPr>
                <w:del w:id="1853" w:author="Kumar, Ashwani (Cognizant)" w:date="2021-01-06T17:34:00Z"/>
                <w:rFonts w:cstheme="minorHAnsi"/>
                <w:sz w:val="20"/>
                <w:szCs w:val="20"/>
              </w:rPr>
            </w:pPr>
            <w:del w:id="1854" w:author="Kumar, Ashwani (Cognizant)" w:date="2021-01-06T17:34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  <w:bookmarkStart w:id="1855" w:name="_Toc60867953"/>
              <w:bookmarkStart w:id="1856" w:name="_Toc60868155"/>
              <w:bookmarkStart w:id="1857" w:name="_Toc60868357"/>
              <w:bookmarkStart w:id="1858" w:name="_Toc60868559"/>
              <w:bookmarkStart w:id="1859" w:name="_Toc60868761"/>
              <w:bookmarkEnd w:id="1855"/>
              <w:bookmarkEnd w:id="1856"/>
              <w:bookmarkEnd w:id="1857"/>
              <w:bookmarkEnd w:id="1858"/>
              <w:bookmarkEnd w:id="1859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860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7D09D67B" w14:textId="3DBE5EE2" w:rsidR="0037394D" w:rsidRPr="00A10A4D" w:rsidDel="003D5930" w:rsidRDefault="0037394D" w:rsidP="0037394D">
            <w:pPr>
              <w:rPr>
                <w:del w:id="1861" w:author="Kumar, Ashwani (Cognizant)" w:date="2021-01-06T17:34:00Z"/>
                <w:rFonts w:cstheme="minorHAnsi"/>
                <w:sz w:val="20"/>
                <w:szCs w:val="20"/>
              </w:rPr>
            </w:pPr>
            <w:del w:id="1862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1863" w:name="_Toc60867954"/>
            <w:bookmarkStart w:id="1864" w:name="_Toc60868156"/>
            <w:bookmarkStart w:id="1865" w:name="_Toc60868358"/>
            <w:bookmarkStart w:id="1866" w:name="_Toc60868560"/>
            <w:bookmarkStart w:id="1867" w:name="_Toc60868762"/>
            <w:bookmarkEnd w:id="1863"/>
            <w:bookmarkEnd w:id="1864"/>
            <w:bookmarkEnd w:id="1865"/>
            <w:bookmarkEnd w:id="1866"/>
            <w:bookmarkEnd w:id="1867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868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7D762251" w14:textId="0FE3F2BD" w:rsidR="0037394D" w:rsidRPr="00A10A4D" w:rsidDel="003D5930" w:rsidRDefault="0037394D" w:rsidP="0037394D">
            <w:pPr>
              <w:rPr>
                <w:del w:id="1869" w:author="Kumar, Ashwani (Cognizant)" w:date="2021-01-06T17:34:00Z"/>
                <w:rFonts w:cstheme="minorHAnsi"/>
                <w:sz w:val="20"/>
                <w:szCs w:val="20"/>
              </w:rPr>
            </w:pPr>
            <w:del w:id="1870" w:author="Kumar, Ashwani (Cognizant)" w:date="2021-01-05T13:07:00Z">
              <w:r w:rsidDel="00757C6E">
                <w:rPr>
                  <w:rFonts w:ascii="Calibri" w:hAnsi="Calibri"/>
                </w:rPr>
                <w:delText>64</w:delText>
              </w:r>
            </w:del>
            <w:bookmarkStart w:id="1871" w:name="_Toc60867955"/>
            <w:bookmarkStart w:id="1872" w:name="_Toc60868157"/>
            <w:bookmarkStart w:id="1873" w:name="_Toc60868359"/>
            <w:bookmarkStart w:id="1874" w:name="_Toc60868561"/>
            <w:bookmarkStart w:id="1875" w:name="_Toc60868763"/>
            <w:bookmarkEnd w:id="1871"/>
            <w:bookmarkEnd w:id="1872"/>
            <w:bookmarkEnd w:id="1873"/>
            <w:bookmarkEnd w:id="1874"/>
            <w:bookmarkEnd w:id="1875"/>
          </w:p>
        </w:tc>
        <w:bookmarkStart w:id="1876" w:name="_Toc60867956"/>
        <w:bookmarkStart w:id="1877" w:name="_Toc60868158"/>
        <w:bookmarkStart w:id="1878" w:name="_Toc60868360"/>
        <w:bookmarkStart w:id="1879" w:name="_Toc60868562"/>
        <w:bookmarkStart w:id="1880" w:name="_Toc60868764"/>
        <w:bookmarkEnd w:id="1876"/>
        <w:bookmarkEnd w:id="1877"/>
        <w:bookmarkEnd w:id="1878"/>
        <w:bookmarkEnd w:id="1879"/>
        <w:bookmarkEnd w:id="1880"/>
      </w:tr>
      <w:tr w:rsidR="0037394D" w:rsidRPr="00A10A4D" w:rsidDel="003D5930" w14:paraId="4FE96E16" w14:textId="54E9A7DE" w:rsidTr="00D526AC">
        <w:trPr>
          <w:trHeight w:val="260"/>
          <w:del w:id="1881" w:author="Kumar, Ashwani (Cognizant)" w:date="2021-01-06T17:34:00Z"/>
          <w:trPrChange w:id="1882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883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65BCF56" w14:textId="379300CF" w:rsidR="0037394D" w:rsidRPr="00A10A4D" w:rsidDel="003D5930" w:rsidRDefault="0037394D" w:rsidP="0037394D">
            <w:pPr>
              <w:rPr>
                <w:del w:id="1884" w:author="Kumar, Ashwani (Cognizant)" w:date="2021-01-06T17:34:00Z"/>
                <w:rFonts w:cstheme="minorHAnsi"/>
                <w:sz w:val="20"/>
                <w:szCs w:val="20"/>
              </w:rPr>
            </w:pPr>
            <w:del w:id="1885" w:author="Kumar, Ashwani (Cognizant)" w:date="2021-01-06T17:34:00Z">
              <w:r w:rsidRPr="001A089B" w:rsidDel="003D5930">
                <w:rPr>
                  <w:rFonts w:cs="Arial"/>
                  <w:sz w:val="18"/>
                  <w:szCs w:val="18"/>
                </w:rPr>
                <w:delText>ELR</w:delText>
              </w:r>
              <w:bookmarkStart w:id="1886" w:name="_Toc60867957"/>
              <w:bookmarkStart w:id="1887" w:name="_Toc60868159"/>
              <w:bookmarkStart w:id="1888" w:name="_Toc60868361"/>
              <w:bookmarkStart w:id="1889" w:name="_Toc60868563"/>
              <w:bookmarkStart w:id="1890" w:name="_Toc60868765"/>
              <w:bookmarkEnd w:id="1886"/>
              <w:bookmarkEnd w:id="1887"/>
              <w:bookmarkEnd w:id="1888"/>
              <w:bookmarkEnd w:id="1889"/>
              <w:bookmarkEnd w:id="1890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1891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B2DFB18" w14:textId="250DA51E" w:rsidR="0037394D" w:rsidRPr="00A10A4D" w:rsidDel="003D5930" w:rsidRDefault="0037394D" w:rsidP="0037394D">
            <w:pPr>
              <w:rPr>
                <w:del w:id="1892" w:author="Kumar, Ashwani (Cognizant)" w:date="2021-01-06T17:34:00Z"/>
                <w:rFonts w:cstheme="minorHAnsi"/>
                <w:sz w:val="20"/>
                <w:szCs w:val="20"/>
              </w:rPr>
            </w:pPr>
            <w:del w:id="1893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1894" w:name="_Toc60867958"/>
              <w:bookmarkStart w:id="1895" w:name="_Toc60868160"/>
              <w:bookmarkStart w:id="1896" w:name="_Toc60868362"/>
              <w:bookmarkStart w:id="1897" w:name="_Toc60868564"/>
              <w:bookmarkStart w:id="1898" w:name="_Toc60868766"/>
              <w:bookmarkEnd w:id="1894"/>
              <w:bookmarkEnd w:id="1895"/>
              <w:bookmarkEnd w:id="1896"/>
              <w:bookmarkEnd w:id="1897"/>
              <w:bookmarkEnd w:id="1898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899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E06B44A" w14:textId="48C8AC70" w:rsidR="0037394D" w:rsidRPr="00A10A4D" w:rsidDel="003D5930" w:rsidRDefault="0037394D" w:rsidP="0037394D">
            <w:pPr>
              <w:rPr>
                <w:del w:id="1900" w:author="Kumar, Ashwani (Cognizant)" w:date="2021-01-06T17:34:00Z"/>
                <w:rFonts w:cstheme="minorHAnsi"/>
                <w:sz w:val="20"/>
                <w:szCs w:val="20"/>
              </w:rPr>
            </w:pPr>
            <w:del w:id="1901" w:author="Kumar, Ashwani (Cognizant)" w:date="2021-01-06T17:34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  <w:bookmarkStart w:id="1902" w:name="_Toc60867959"/>
              <w:bookmarkStart w:id="1903" w:name="_Toc60868161"/>
              <w:bookmarkStart w:id="1904" w:name="_Toc60868363"/>
              <w:bookmarkStart w:id="1905" w:name="_Toc60868565"/>
              <w:bookmarkStart w:id="1906" w:name="_Toc60868767"/>
              <w:bookmarkEnd w:id="1902"/>
              <w:bookmarkEnd w:id="1903"/>
              <w:bookmarkEnd w:id="1904"/>
              <w:bookmarkEnd w:id="1905"/>
              <w:bookmarkEnd w:id="1906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1907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223F5C4B" w14:textId="78FDCF6C" w:rsidR="0037394D" w:rsidRPr="00A10A4D" w:rsidDel="003D5930" w:rsidRDefault="0037394D" w:rsidP="0037394D">
            <w:pPr>
              <w:rPr>
                <w:del w:id="1908" w:author="Kumar, Ashwani (Cognizant)" w:date="2021-01-06T17:34:00Z"/>
                <w:rFonts w:cstheme="minorHAnsi"/>
                <w:sz w:val="20"/>
                <w:szCs w:val="20"/>
              </w:rPr>
            </w:pPr>
            <w:del w:id="1909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1910" w:name="_Toc60867960"/>
            <w:bookmarkStart w:id="1911" w:name="_Toc60868162"/>
            <w:bookmarkStart w:id="1912" w:name="_Toc60868364"/>
            <w:bookmarkStart w:id="1913" w:name="_Toc60868566"/>
            <w:bookmarkStart w:id="1914" w:name="_Toc60868768"/>
            <w:bookmarkEnd w:id="1910"/>
            <w:bookmarkEnd w:id="1911"/>
            <w:bookmarkEnd w:id="1912"/>
            <w:bookmarkEnd w:id="1913"/>
            <w:bookmarkEnd w:id="1914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915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73C461D0" w14:textId="1ADABF4D" w:rsidR="0037394D" w:rsidRPr="00A10A4D" w:rsidDel="003D5930" w:rsidRDefault="0037394D" w:rsidP="0037394D">
            <w:pPr>
              <w:rPr>
                <w:del w:id="1916" w:author="Kumar, Ashwani (Cognizant)" w:date="2021-01-06T17:34:00Z"/>
                <w:rFonts w:cstheme="minorHAnsi"/>
                <w:sz w:val="20"/>
                <w:szCs w:val="20"/>
              </w:rPr>
            </w:pPr>
            <w:del w:id="1917" w:author="Kumar, Ashwani (Cognizant)" w:date="2021-01-05T13:07:00Z">
              <w:r w:rsidRPr="001562D2" w:rsidDel="00757C6E">
                <w:rPr>
                  <w:rFonts w:ascii="Calibri" w:hAnsi="Calibri"/>
                </w:rPr>
                <w:delText>12</w:delText>
              </w:r>
            </w:del>
            <w:bookmarkStart w:id="1918" w:name="_Toc60867961"/>
            <w:bookmarkStart w:id="1919" w:name="_Toc60868163"/>
            <w:bookmarkStart w:id="1920" w:name="_Toc60868365"/>
            <w:bookmarkStart w:id="1921" w:name="_Toc60868567"/>
            <w:bookmarkStart w:id="1922" w:name="_Toc60868769"/>
            <w:bookmarkEnd w:id="1918"/>
            <w:bookmarkEnd w:id="1919"/>
            <w:bookmarkEnd w:id="1920"/>
            <w:bookmarkEnd w:id="1921"/>
            <w:bookmarkEnd w:id="1922"/>
          </w:p>
        </w:tc>
        <w:bookmarkStart w:id="1923" w:name="_Toc60867962"/>
        <w:bookmarkStart w:id="1924" w:name="_Toc60868164"/>
        <w:bookmarkStart w:id="1925" w:name="_Toc60868366"/>
        <w:bookmarkStart w:id="1926" w:name="_Toc60868568"/>
        <w:bookmarkStart w:id="1927" w:name="_Toc60868770"/>
        <w:bookmarkEnd w:id="1923"/>
        <w:bookmarkEnd w:id="1924"/>
        <w:bookmarkEnd w:id="1925"/>
        <w:bookmarkEnd w:id="1926"/>
        <w:bookmarkEnd w:id="1927"/>
      </w:tr>
      <w:tr w:rsidR="0037394D" w:rsidRPr="00A10A4D" w:rsidDel="003D5930" w14:paraId="5E65BE0E" w14:textId="43EF0FB1" w:rsidTr="00D526AC">
        <w:trPr>
          <w:trHeight w:val="260"/>
          <w:del w:id="1928" w:author="Kumar, Ashwani (Cognizant)" w:date="2021-01-06T17:34:00Z"/>
          <w:trPrChange w:id="1929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930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9310FD8" w14:textId="16C06158" w:rsidR="0037394D" w:rsidRPr="00A10A4D" w:rsidDel="003D5930" w:rsidRDefault="0037394D" w:rsidP="0037394D">
            <w:pPr>
              <w:rPr>
                <w:del w:id="1931" w:author="Kumar, Ashwani (Cognizant)" w:date="2021-01-06T17:34:00Z"/>
                <w:rFonts w:cstheme="minorHAnsi"/>
                <w:sz w:val="20"/>
                <w:szCs w:val="20"/>
              </w:rPr>
            </w:pPr>
            <w:del w:id="1932" w:author="Kumar, Ashwani (Cognizant)" w:date="2021-01-06T17:34:00Z">
              <w:r w:rsidRPr="001A089B" w:rsidDel="003D5930">
                <w:rPr>
                  <w:rFonts w:cs="Arial"/>
                  <w:sz w:val="18"/>
                  <w:szCs w:val="18"/>
                </w:rPr>
                <w:delText>Start Mileage</w:delText>
              </w:r>
              <w:bookmarkStart w:id="1933" w:name="_Toc60867963"/>
              <w:bookmarkStart w:id="1934" w:name="_Toc60868165"/>
              <w:bookmarkStart w:id="1935" w:name="_Toc60868367"/>
              <w:bookmarkStart w:id="1936" w:name="_Toc60868569"/>
              <w:bookmarkStart w:id="1937" w:name="_Toc60868771"/>
              <w:bookmarkEnd w:id="1933"/>
              <w:bookmarkEnd w:id="1934"/>
              <w:bookmarkEnd w:id="1935"/>
              <w:bookmarkEnd w:id="1936"/>
              <w:bookmarkEnd w:id="1937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1938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A39A0BD" w14:textId="12B1DB1E" w:rsidR="0037394D" w:rsidRPr="00A10A4D" w:rsidDel="003D5930" w:rsidRDefault="0037394D" w:rsidP="0037394D">
            <w:pPr>
              <w:rPr>
                <w:del w:id="1939" w:author="Kumar, Ashwani (Cognizant)" w:date="2021-01-06T17:34:00Z"/>
                <w:rFonts w:cstheme="minorHAnsi"/>
                <w:sz w:val="20"/>
                <w:szCs w:val="20"/>
              </w:rPr>
            </w:pPr>
            <w:del w:id="1940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1941" w:name="_Toc60867964"/>
              <w:bookmarkStart w:id="1942" w:name="_Toc60868166"/>
              <w:bookmarkStart w:id="1943" w:name="_Toc60868368"/>
              <w:bookmarkStart w:id="1944" w:name="_Toc60868570"/>
              <w:bookmarkStart w:id="1945" w:name="_Toc60868772"/>
              <w:bookmarkEnd w:id="1941"/>
              <w:bookmarkEnd w:id="1942"/>
              <w:bookmarkEnd w:id="1943"/>
              <w:bookmarkEnd w:id="1944"/>
              <w:bookmarkEnd w:id="1945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946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FD8799C" w14:textId="61CC3282" w:rsidR="0037394D" w:rsidRPr="00A10A4D" w:rsidDel="003D5930" w:rsidRDefault="0037394D" w:rsidP="0037394D">
            <w:pPr>
              <w:rPr>
                <w:del w:id="1947" w:author="Kumar, Ashwani (Cognizant)" w:date="2021-01-06T17:34:00Z"/>
                <w:rFonts w:cstheme="minorHAnsi"/>
                <w:sz w:val="20"/>
                <w:szCs w:val="20"/>
              </w:rPr>
            </w:pPr>
            <w:del w:id="1948" w:author="Kumar, Ashwani (Cognizant)" w:date="2021-01-06T17:34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  <w:bookmarkStart w:id="1949" w:name="_Toc60867965"/>
              <w:bookmarkStart w:id="1950" w:name="_Toc60868167"/>
              <w:bookmarkStart w:id="1951" w:name="_Toc60868369"/>
              <w:bookmarkStart w:id="1952" w:name="_Toc60868571"/>
              <w:bookmarkStart w:id="1953" w:name="_Toc60868773"/>
              <w:bookmarkEnd w:id="1949"/>
              <w:bookmarkEnd w:id="1950"/>
              <w:bookmarkEnd w:id="1951"/>
              <w:bookmarkEnd w:id="1952"/>
              <w:bookmarkEnd w:id="1953"/>
            </w:del>
          </w:p>
        </w:tc>
        <w:tc>
          <w:tcPr>
            <w:tcW w:w="869" w:type="pct"/>
            <w:shd w:val="clear" w:color="auto" w:fill="FBE4D5" w:themeFill="accent2" w:themeFillTint="33"/>
            <w:vAlign w:val="bottom"/>
            <w:tcPrChange w:id="1954" w:author="Kumar, Ashwani (Cognizant)" w:date="2021-01-06T14:44:00Z">
              <w:tcPr>
                <w:tcW w:w="869" w:type="pct"/>
                <w:vAlign w:val="bottom"/>
              </w:tcPr>
            </w:tcPrChange>
          </w:tcPr>
          <w:p w14:paraId="7EBE0E64" w14:textId="1BDA3324" w:rsidR="0037394D" w:rsidRPr="00A10A4D" w:rsidDel="003D5930" w:rsidRDefault="0037394D" w:rsidP="0037394D">
            <w:pPr>
              <w:rPr>
                <w:del w:id="1955" w:author="Kumar, Ashwani (Cognizant)" w:date="2021-01-06T17:34:00Z"/>
                <w:rFonts w:cstheme="minorHAnsi"/>
                <w:sz w:val="20"/>
                <w:szCs w:val="20"/>
              </w:rPr>
            </w:pPr>
            <w:del w:id="1956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  <w:bookmarkStart w:id="1957" w:name="_Toc60867966"/>
            <w:bookmarkStart w:id="1958" w:name="_Toc60868168"/>
            <w:bookmarkStart w:id="1959" w:name="_Toc60868370"/>
            <w:bookmarkStart w:id="1960" w:name="_Toc60868572"/>
            <w:bookmarkStart w:id="1961" w:name="_Toc60868774"/>
            <w:bookmarkEnd w:id="1957"/>
            <w:bookmarkEnd w:id="1958"/>
            <w:bookmarkEnd w:id="1959"/>
            <w:bookmarkEnd w:id="1960"/>
            <w:bookmarkEnd w:id="1961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1962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5C3AFF6C" w14:textId="26B3346D" w:rsidR="0037394D" w:rsidRPr="00A10A4D" w:rsidDel="003D5930" w:rsidRDefault="0037394D" w:rsidP="0037394D">
            <w:pPr>
              <w:rPr>
                <w:del w:id="1963" w:author="Kumar, Ashwani (Cognizant)" w:date="2021-01-06T17:34:00Z"/>
                <w:rFonts w:cstheme="minorHAnsi"/>
                <w:sz w:val="20"/>
                <w:szCs w:val="20"/>
              </w:rPr>
            </w:pPr>
            <w:del w:id="1964" w:author="Kumar, Ashwani (Cognizant)" w:date="2021-01-05T13:07:00Z">
              <w:r w:rsidRPr="001562D2" w:rsidDel="00757C6E">
                <w:rPr>
                  <w:rFonts w:ascii="Calibri" w:hAnsi="Calibri"/>
                </w:rPr>
                <w:delText>5</w:delText>
              </w:r>
            </w:del>
            <w:bookmarkStart w:id="1965" w:name="_Toc60867967"/>
            <w:bookmarkStart w:id="1966" w:name="_Toc60868169"/>
            <w:bookmarkStart w:id="1967" w:name="_Toc60868371"/>
            <w:bookmarkStart w:id="1968" w:name="_Toc60868573"/>
            <w:bookmarkStart w:id="1969" w:name="_Toc60868775"/>
            <w:bookmarkEnd w:id="1965"/>
            <w:bookmarkEnd w:id="1966"/>
            <w:bookmarkEnd w:id="1967"/>
            <w:bookmarkEnd w:id="1968"/>
            <w:bookmarkEnd w:id="1969"/>
          </w:p>
        </w:tc>
        <w:bookmarkStart w:id="1970" w:name="_Toc60867968"/>
        <w:bookmarkStart w:id="1971" w:name="_Toc60868170"/>
        <w:bookmarkStart w:id="1972" w:name="_Toc60868372"/>
        <w:bookmarkStart w:id="1973" w:name="_Toc60868574"/>
        <w:bookmarkStart w:id="1974" w:name="_Toc60868776"/>
        <w:bookmarkEnd w:id="1970"/>
        <w:bookmarkEnd w:id="1971"/>
        <w:bookmarkEnd w:id="1972"/>
        <w:bookmarkEnd w:id="1973"/>
        <w:bookmarkEnd w:id="1974"/>
      </w:tr>
      <w:tr w:rsidR="0037394D" w:rsidRPr="00A10A4D" w:rsidDel="003D5930" w14:paraId="21B5B60D" w14:textId="1B9E3178" w:rsidTr="00D526AC">
        <w:trPr>
          <w:trHeight w:val="260"/>
          <w:del w:id="1975" w:author="Kumar, Ashwani (Cognizant)" w:date="2021-01-06T17:34:00Z"/>
          <w:trPrChange w:id="1976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1977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039078A" w14:textId="54B3D147" w:rsidR="0037394D" w:rsidRPr="00A10A4D" w:rsidDel="003D5930" w:rsidRDefault="0037394D" w:rsidP="0037394D">
            <w:pPr>
              <w:rPr>
                <w:del w:id="1978" w:author="Kumar, Ashwani (Cognizant)" w:date="2021-01-06T17:34:00Z"/>
                <w:rFonts w:cstheme="minorHAnsi"/>
                <w:sz w:val="20"/>
                <w:szCs w:val="20"/>
              </w:rPr>
            </w:pPr>
            <w:del w:id="1979" w:author="Kumar, Ashwani (Cognizant)" w:date="2021-01-06T17:34:00Z">
              <w:r w:rsidDel="003D5930">
                <w:rPr>
                  <w:rFonts w:cs="Arial"/>
                  <w:sz w:val="18"/>
                  <w:szCs w:val="18"/>
                </w:rPr>
                <w:delText>Start Yard</w:delText>
              </w:r>
              <w:bookmarkStart w:id="1980" w:name="_Toc60867969"/>
              <w:bookmarkStart w:id="1981" w:name="_Toc60868171"/>
              <w:bookmarkStart w:id="1982" w:name="_Toc60868373"/>
              <w:bookmarkStart w:id="1983" w:name="_Toc60868575"/>
              <w:bookmarkStart w:id="1984" w:name="_Toc60868777"/>
              <w:bookmarkEnd w:id="1980"/>
              <w:bookmarkEnd w:id="1981"/>
              <w:bookmarkEnd w:id="1982"/>
              <w:bookmarkEnd w:id="1983"/>
              <w:bookmarkEnd w:id="1984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1985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26E2F48E" w14:textId="117072A7" w:rsidR="0037394D" w:rsidRPr="00A10A4D" w:rsidDel="003D5930" w:rsidRDefault="0037394D" w:rsidP="0037394D">
            <w:pPr>
              <w:rPr>
                <w:del w:id="1986" w:author="Kumar, Ashwani (Cognizant)" w:date="2021-01-06T17:34:00Z"/>
                <w:rFonts w:cstheme="minorHAnsi"/>
                <w:sz w:val="20"/>
                <w:szCs w:val="20"/>
              </w:rPr>
            </w:pPr>
            <w:bookmarkStart w:id="1987" w:name="_Toc60867970"/>
            <w:bookmarkStart w:id="1988" w:name="_Toc60868172"/>
            <w:bookmarkStart w:id="1989" w:name="_Toc60868374"/>
            <w:bookmarkStart w:id="1990" w:name="_Toc60868576"/>
            <w:bookmarkStart w:id="1991" w:name="_Toc60868778"/>
            <w:bookmarkEnd w:id="1987"/>
            <w:bookmarkEnd w:id="1988"/>
            <w:bookmarkEnd w:id="1989"/>
            <w:bookmarkEnd w:id="1990"/>
            <w:bookmarkEnd w:id="1991"/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1992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BCCA0A2" w14:textId="561E225E" w:rsidR="0037394D" w:rsidRPr="00A10A4D" w:rsidDel="003D5930" w:rsidRDefault="0037394D" w:rsidP="0037394D">
            <w:pPr>
              <w:rPr>
                <w:del w:id="1993" w:author="Kumar, Ashwani (Cognizant)" w:date="2021-01-06T17:34:00Z"/>
                <w:rFonts w:cstheme="minorHAnsi"/>
                <w:sz w:val="20"/>
                <w:szCs w:val="20"/>
              </w:rPr>
            </w:pPr>
            <w:del w:id="1994" w:author="Kumar, Ashwani (Cognizant)" w:date="2021-01-06T17:34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  <w:bookmarkStart w:id="1995" w:name="_Toc60867971"/>
              <w:bookmarkStart w:id="1996" w:name="_Toc60868173"/>
              <w:bookmarkStart w:id="1997" w:name="_Toc60868375"/>
              <w:bookmarkStart w:id="1998" w:name="_Toc60868577"/>
              <w:bookmarkStart w:id="1999" w:name="_Toc60868779"/>
              <w:bookmarkEnd w:id="1995"/>
              <w:bookmarkEnd w:id="1996"/>
              <w:bookmarkEnd w:id="1997"/>
              <w:bookmarkEnd w:id="1998"/>
              <w:bookmarkEnd w:id="1999"/>
            </w:del>
          </w:p>
        </w:tc>
        <w:tc>
          <w:tcPr>
            <w:tcW w:w="869" w:type="pct"/>
            <w:shd w:val="clear" w:color="auto" w:fill="FBE4D5" w:themeFill="accent2" w:themeFillTint="33"/>
            <w:vAlign w:val="bottom"/>
            <w:tcPrChange w:id="2000" w:author="Kumar, Ashwani (Cognizant)" w:date="2021-01-06T14:44:00Z">
              <w:tcPr>
                <w:tcW w:w="869" w:type="pct"/>
                <w:vAlign w:val="bottom"/>
              </w:tcPr>
            </w:tcPrChange>
          </w:tcPr>
          <w:p w14:paraId="243B6628" w14:textId="327C8F70" w:rsidR="0037394D" w:rsidRPr="00A10A4D" w:rsidDel="003D5930" w:rsidRDefault="0037394D" w:rsidP="0037394D">
            <w:pPr>
              <w:rPr>
                <w:del w:id="2001" w:author="Kumar, Ashwani (Cognizant)" w:date="2021-01-06T17:34:00Z"/>
                <w:rFonts w:cstheme="minorHAnsi"/>
                <w:sz w:val="20"/>
                <w:szCs w:val="20"/>
              </w:rPr>
            </w:pPr>
            <w:del w:id="2002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  <w:bookmarkStart w:id="2003" w:name="_Toc60867972"/>
            <w:bookmarkStart w:id="2004" w:name="_Toc60868174"/>
            <w:bookmarkStart w:id="2005" w:name="_Toc60868376"/>
            <w:bookmarkStart w:id="2006" w:name="_Toc60868578"/>
            <w:bookmarkStart w:id="2007" w:name="_Toc60868780"/>
            <w:bookmarkEnd w:id="2003"/>
            <w:bookmarkEnd w:id="2004"/>
            <w:bookmarkEnd w:id="2005"/>
            <w:bookmarkEnd w:id="2006"/>
            <w:bookmarkEnd w:id="2007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2008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15CAD763" w14:textId="26476298" w:rsidR="0037394D" w:rsidRPr="00A10A4D" w:rsidDel="003D5930" w:rsidRDefault="0037394D" w:rsidP="0037394D">
            <w:pPr>
              <w:rPr>
                <w:del w:id="2009" w:author="Kumar, Ashwani (Cognizant)" w:date="2021-01-06T17:34:00Z"/>
                <w:rFonts w:cstheme="minorHAnsi"/>
                <w:sz w:val="20"/>
                <w:szCs w:val="20"/>
              </w:rPr>
            </w:pPr>
            <w:del w:id="2010" w:author="Kumar, Ashwani (Cognizant)" w:date="2021-01-05T13:07:00Z">
              <w:r w:rsidRPr="001562D2" w:rsidDel="00757C6E">
                <w:rPr>
                  <w:rFonts w:ascii="Calibri" w:hAnsi="Calibri"/>
                </w:rPr>
                <w:delText>5</w:delText>
              </w:r>
            </w:del>
            <w:bookmarkStart w:id="2011" w:name="_Toc60867973"/>
            <w:bookmarkStart w:id="2012" w:name="_Toc60868175"/>
            <w:bookmarkStart w:id="2013" w:name="_Toc60868377"/>
            <w:bookmarkStart w:id="2014" w:name="_Toc60868579"/>
            <w:bookmarkStart w:id="2015" w:name="_Toc60868781"/>
            <w:bookmarkEnd w:id="2011"/>
            <w:bookmarkEnd w:id="2012"/>
            <w:bookmarkEnd w:id="2013"/>
            <w:bookmarkEnd w:id="2014"/>
            <w:bookmarkEnd w:id="2015"/>
          </w:p>
        </w:tc>
        <w:bookmarkStart w:id="2016" w:name="_Toc60867974"/>
        <w:bookmarkStart w:id="2017" w:name="_Toc60868176"/>
        <w:bookmarkStart w:id="2018" w:name="_Toc60868378"/>
        <w:bookmarkStart w:id="2019" w:name="_Toc60868580"/>
        <w:bookmarkStart w:id="2020" w:name="_Toc60868782"/>
        <w:bookmarkEnd w:id="2016"/>
        <w:bookmarkEnd w:id="2017"/>
        <w:bookmarkEnd w:id="2018"/>
        <w:bookmarkEnd w:id="2019"/>
        <w:bookmarkEnd w:id="2020"/>
      </w:tr>
      <w:tr w:rsidR="0037394D" w:rsidRPr="00A10A4D" w:rsidDel="003D5930" w14:paraId="02ED4B95" w14:textId="19E0E5FC" w:rsidTr="00D526AC">
        <w:trPr>
          <w:trHeight w:val="260"/>
          <w:del w:id="2021" w:author="Kumar, Ashwani (Cognizant)" w:date="2021-01-06T17:34:00Z"/>
          <w:trPrChange w:id="2022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2023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315D655" w14:textId="0EA70CA6" w:rsidR="0037394D" w:rsidRPr="00A10A4D" w:rsidDel="003D5930" w:rsidRDefault="0037394D" w:rsidP="0037394D">
            <w:pPr>
              <w:rPr>
                <w:del w:id="2024" w:author="Kumar, Ashwani (Cognizant)" w:date="2021-01-06T17:34:00Z"/>
                <w:rFonts w:cstheme="minorHAnsi"/>
                <w:sz w:val="20"/>
                <w:szCs w:val="20"/>
              </w:rPr>
            </w:pPr>
            <w:del w:id="2025" w:author="Kumar, Ashwani (Cognizant)" w:date="2021-01-06T17:34:00Z">
              <w:r w:rsidRPr="001A089B" w:rsidDel="003D5930">
                <w:rPr>
                  <w:rFonts w:cs="Arial"/>
                  <w:sz w:val="18"/>
                  <w:szCs w:val="18"/>
                </w:rPr>
                <w:delText>End Mileage</w:delText>
              </w:r>
              <w:bookmarkStart w:id="2026" w:name="_Toc60867975"/>
              <w:bookmarkStart w:id="2027" w:name="_Toc60868177"/>
              <w:bookmarkStart w:id="2028" w:name="_Toc60868379"/>
              <w:bookmarkStart w:id="2029" w:name="_Toc60868581"/>
              <w:bookmarkStart w:id="2030" w:name="_Toc60868783"/>
              <w:bookmarkEnd w:id="2026"/>
              <w:bookmarkEnd w:id="2027"/>
              <w:bookmarkEnd w:id="2028"/>
              <w:bookmarkEnd w:id="2029"/>
              <w:bookmarkEnd w:id="2030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2031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7CC4AE8" w14:textId="5739DFB6" w:rsidR="0037394D" w:rsidRPr="00A10A4D" w:rsidDel="003D5930" w:rsidRDefault="0037394D" w:rsidP="0037394D">
            <w:pPr>
              <w:rPr>
                <w:del w:id="2032" w:author="Kumar, Ashwani (Cognizant)" w:date="2021-01-06T17:34:00Z"/>
                <w:rFonts w:cstheme="minorHAnsi"/>
                <w:sz w:val="20"/>
                <w:szCs w:val="20"/>
              </w:rPr>
            </w:pPr>
            <w:del w:id="2033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2034" w:name="_Toc60867976"/>
              <w:bookmarkStart w:id="2035" w:name="_Toc60868178"/>
              <w:bookmarkStart w:id="2036" w:name="_Toc60868380"/>
              <w:bookmarkStart w:id="2037" w:name="_Toc60868582"/>
              <w:bookmarkStart w:id="2038" w:name="_Toc60868784"/>
              <w:bookmarkEnd w:id="2034"/>
              <w:bookmarkEnd w:id="2035"/>
              <w:bookmarkEnd w:id="2036"/>
              <w:bookmarkEnd w:id="2037"/>
              <w:bookmarkEnd w:id="2038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2039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43625975" w14:textId="06ADE8F2" w:rsidR="0037394D" w:rsidRPr="00A10A4D" w:rsidDel="003D5930" w:rsidRDefault="0037394D" w:rsidP="0037394D">
            <w:pPr>
              <w:rPr>
                <w:del w:id="2040" w:author="Kumar, Ashwani (Cognizant)" w:date="2021-01-06T17:34:00Z"/>
                <w:rFonts w:cstheme="minorHAnsi"/>
                <w:sz w:val="20"/>
                <w:szCs w:val="20"/>
              </w:rPr>
            </w:pPr>
            <w:del w:id="2041" w:author="Kumar, Ashwani (Cognizant)" w:date="2021-01-06T17:34:00Z">
              <w:r w:rsidRPr="00A10A4D" w:rsidDel="003D5930">
                <w:rPr>
                  <w:rFonts w:cstheme="minorHAnsi"/>
                  <w:sz w:val="20"/>
                  <w:szCs w:val="20"/>
                </w:rPr>
                <w:delText>N</w:delText>
              </w:r>
              <w:bookmarkStart w:id="2042" w:name="_Toc60867977"/>
              <w:bookmarkStart w:id="2043" w:name="_Toc60868179"/>
              <w:bookmarkStart w:id="2044" w:name="_Toc60868381"/>
              <w:bookmarkStart w:id="2045" w:name="_Toc60868583"/>
              <w:bookmarkStart w:id="2046" w:name="_Toc60868785"/>
              <w:bookmarkEnd w:id="2042"/>
              <w:bookmarkEnd w:id="2043"/>
              <w:bookmarkEnd w:id="2044"/>
              <w:bookmarkEnd w:id="2045"/>
              <w:bookmarkEnd w:id="2046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2047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2F0EB9AB" w14:textId="5B70D625" w:rsidR="0037394D" w:rsidRPr="00A10A4D" w:rsidDel="003D5930" w:rsidRDefault="0037394D" w:rsidP="0037394D">
            <w:pPr>
              <w:rPr>
                <w:del w:id="2048" w:author="Kumar, Ashwani (Cognizant)" w:date="2021-01-06T17:34:00Z"/>
                <w:rFonts w:cstheme="minorHAnsi"/>
                <w:sz w:val="20"/>
                <w:szCs w:val="20"/>
              </w:rPr>
            </w:pPr>
            <w:del w:id="2049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2050" w:name="_Toc60867978"/>
            <w:bookmarkStart w:id="2051" w:name="_Toc60868180"/>
            <w:bookmarkStart w:id="2052" w:name="_Toc60868382"/>
            <w:bookmarkStart w:id="2053" w:name="_Toc60868584"/>
            <w:bookmarkStart w:id="2054" w:name="_Toc60868786"/>
            <w:bookmarkEnd w:id="2050"/>
            <w:bookmarkEnd w:id="2051"/>
            <w:bookmarkEnd w:id="2052"/>
            <w:bookmarkEnd w:id="2053"/>
            <w:bookmarkEnd w:id="2054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2055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62F598A1" w14:textId="73B5A0A6" w:rsidR="0037394D" w:rsidRPr="00A10A4D" w:rsidDel="003D5930" w:rsidRDefault="0037394D" w:rsidP="0037394D">
            <w:pPr>
              <w:rPr>
                <w:del w:id="2056" w:author="Kumar, Ashwani (Cognizant)" w:date="2021-01-06T17:34:00Z"/>
                <w:rFonts w:cstheme="minorHAnsi"/>
                <w:sz w:val="20"/>
                <w:szCs w:val="20"/>
              </w:rPr>
            </w:pPr>
            <w:del w:id="2057" w:author="Kumar, Ashwani (Cognizant)" w:date="2021-01-05T13:07:00Z">
              <w:r w:rsidDel="00757C6E">
                <w:rPr>
                  <w:rFonts w:ascii="Calibri" w:hAnsi="Calibri"/>
                </w:rPr>
                <w:delText>64</w:delText>
              </w:r>
            </w:del>
            <w:bookmarkStart w:id="2058" w:name="_Toc60867979"/>
            <w:bookmarkStart w:id="2059" w:name="_Toc60868181"/>
            <w:bookmarkStart w:id="2060" w:name="_Toc60868383"/>
            <w:bookmarkStart w:id="2061" w:name="_Toc60868585"/>
            <w:bookmarkStart w:id="2062" w:name="_Toc60868787"/>
            <w:bookmarkEnd w:id="2058"/>
            <w:bookmarkEnd w:id="2059"/>
            <w:bookmarkEnd w:id="2060"/>
            <w:bookmarkEnd w:id="2061"/>
            <w:bookmarkEnd w:id="2062"/>
          </w:p>
        </w:tc>
        <w:bookmarkStart w:id="2063" w:name="_Toc60867980"/>
        <w:bookmarkStart w:id="2064" w:name="_Toc60868182"/>
        <w:bookmarkStart w:id="2065" w:name="_Toc60868384"/>
        <w:bookmarkStart w:id="2066" w:name="_Toc60868586"/>
        <w:bookmarkStart w:id="2067" w:name="_Toc60868788"/>
        <w:bookmarkEnd w:id="2063"/>
        <w:bookmarkEnd w:id="2064"/>
        <w:bookmarkEnd w:id="2065"/>
        <w:bookmarkEnd w:id="2066"/>
        <w:bookmarkEnd w:id="2067"/>
      </w:tr>
      <w:tr w:rsidR="0037394D" w:rsidRPr="00A10A4D" w:rsidDel="003D5930" w14:paraId="3E5D349F" w14:textId="06E1B886" w:rsidTr="00D526AC">
        <w:trPr>
          <w:trHeight w:val="260"/>
          <w:del w:id="2068" w:author="Kumar, Ashwani (Cognizant)" w:date="2021-01-06T17:34:00Z"/>
          <w:trPrChange w:id="2069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2070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479469A" w14:textId="32805F85" w:rsidR="0037394D" w:rsidRPr="00A10A4D" w:rsidDel="003D5930" w:rsidRDefault="0037394D" w:rsidP="0037394D">
            <w:pPr>
              <w:rPr>
                <w:del w:id="2071" w:author="Kumar, Ashwani (Cognizant)" w:date="2021-01-06T17:34:00Z"/>
                <w:rFonts w:cstheme="minorHAnsi"/>
                <w:sz w:val="20"/>
                <w:szCs w:val="20"/>
              </w:rPr>
            </w:pPr>
            <w:del w:id="2072" w:author="Kumar, Ashwani (Cognizant)" w:date="2021-01-06T17:34:00Z">
              <w:r w:rsidDel="003D5930">
                <w:rPr>
                  <w:rFonts w:cs="Arial"/>
                  <w:sz w:val="18"/>
                  <w:szCs w:val="18"/>
                </w:rPr>
                <w:delText xml:space="preserve">End Yard </w:delText>
              </w:r>
              <w:bookmarkStart w:id="2073" w:name="_Toc60867981"/>
              <w:bookmarkStart w:id="2074" w:name="_Toc60868183"/>
              <w:bookmarkStart w:id="2075" w:name="_Toc60868385"/>
              <w:bookmarkStart w:id="2076" w:name="_Toc60868587"/>
              <w:bookmarkStart w:id="2077" w:name="_Toc60868789"/>
              <w:bookmarkEnd w:id="2073"/>
              <w:bookmarkEnd w:id="2074"/>
              <w:bookmarkEnd w:id="2075"/>
              <w:bookmarkEnd w:id="2076"/>
              <w:bookmarkEnd w:id="2077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2078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B9679FC" w14:textId="01DD5041" w:rsidR="0037394D" w:rsidRPr="00A10A4D" w:rsidDel="003D5930" w:rsidRDefault="0037394D" w:rsidP="0037394D">
            <w:pPr>
              <w:rPr>
                <w:del w:id="2079" w:author="Kumar, Ashwani (Cognizant)" w:date="2021-01-06T17:34:00Z"/>
                <w:rFonts w:cstheme="minorHAnsi"/>
                <w:sz w:val="20"/>
                <w:szCs w:val="20"/>
              </w:rPr>
            </w:pPr>
            <w:bookmarkStart w:id="2080" w:name="_Toc60867982"/>
            <w:bookmarkStart w:id="2081" w:name="_Toc60868184"/>
            <w:bookmarkStart w:id="2082" w:name="_Toc60868386"/>
            <w:bookmarkStart w:id="2083" w:name="_Toc60868588"/>
            <w:bookmarkStart w:id="2084" w:name="_Toc60868790"/>
            <w:bookmarkEnd w:id="2080"/>
            <w:bookmarkEnd w:id="2081"/>
            <w:bookmarkEnd w:id="2082"/>
            <w:bookmarkEnd w:id="2083"/>
            <w:bookmarkEnd w:id="2084"/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2085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76D28293" w14:textId="529D37D9" w:rsidR="0037394D" w:rsidRPr="00A10A4D" w:rsidDel="003D5930" w:rsidRDefault="0037394D" w:rsidP="0037394D">
            <w:pPr>
              <w:rPr>
                <w:del w:id="2086" w:author="Kumar, Ashwani (Cognizant)" w:date="2021-01-06T17:34:00Z"/>
                <w:rFonts w:cstheme="minorHAnsi"/>
              </w:rPr>
            </w:pPr>
            <w:del w:id="2087" w:author="Kumar, Ashwani (Cognizant)" w:date="2021-01-06T17:34:00Z">
              <w:r w:rsidRPr="00A10A4D" w:rsidDel="003D5930">
                <w:rPr>
                  <w:rFonts w:cstheme="minorHAnsi"/>
                </w:rPr>
                <w:delText>Y</w:delText>
              </w:r>
              <w:bookmarkStart w:id="2088" w:name="_Toc60867983"/>
              <w:bookmarkStart w:id="2089" w:name="_Toc60868185"/>
              <w:bookmarkStart w:id="2090" w:name="_Toc60868387"/>
              <w:bookmarkStart w:id="2091" w:name="_Toc60868589"/>
              <w:bookmarkStart w:id="2092" w:name="_Toc60868791"/>
              <w:bookmarkEnd w:id="2088"/>
              <w:bookmarkEnd w:id="2089"/>
              <w:bookmarkEnd w:id="2090"/>
              <w:bookmarkEnd w:id="2091"/>
              <w:bookmarkEnd w:id="2092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2093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04E82CEE" w14:textId="2E676FBF" w:rsidR="0037394D" w:rsidRPr="00A10A4D" w:rsidDel="003D5930" w:rsidRDefault="0037394D" w:rsidP="0037394D">
            <w:pPr>
              <w:rPr>
                <w:del w:id="2094" w:author="Kumar, Ashwani (Cognizant)" w:date="2021-01-06T17:34:00Z"/>
                <w:rFonts w:cstheme="minorHAnsi"/>
                <w:sz w:val="20"/>
                <w:szCs w:val="20"/>
              </w:rPr>
            </w:pPr>
            <w:del w:id="2095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2096" w:name="_Toc60867984"/>
            <w:bookmarkStart w:id="2097" w:name="_Toc60868186"/>
            <w:bookmarkStart w:id="2098" w:name="_Toc60868388"/>
            <w:bookmarkStart w:id="2099" w:name="_Toc60868590"/>
            <w:bookmarkStart w:id="2100" w:name="_Toc60868792"/>
            <w:bookmarkEnd w:id="2096"/>
            <w:bookmarkEnd w:id="2097"/>
            <w:bookmarkEnd w:id="2098"/>
            <w:bookmarkEnd w:id="2099"/>
            <w:bookmarkEnd w:id="2100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2101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5A104CBF" w14:textId="3954D7A5" w:rsidR="0037394D" w:rsidRPr="00A10A4D" w:rsidDel="003D5930" w:rsidRDefault="0037394D" w:rsidP="0037394D">
            <w:pPr>
              <w:rPr>
                <w:del w:id="2102" w:author="Kumar, Ashwani (Cognizant)" w:date="2021-01-06T17:34:00Z"/>
                <w:rFonts w:cstheme="minorHAnsi"/>
                <w:sz w:val="20"/>
                <w:szCs w:val="20"/>
              </w:rPr>
            </w:pPr>
            <w:del w:id="2103" w:author="Kumar, Ashwani (Cognizant)" w:date="2021-01-05T13:07:00Z">
              <w:r w:rsidDel="00757C6E">
                <w:rPr>
                  <w:rFonts w:ascii="Calibri" w:hAnsi="Calibri"/>
                </w:rPr>
                <w:delText>128</w:delText>
              </w:r>
            </w:del>
            <w:bookmarkStart w:id="2104" w:name="_Toc60867985"/>
            <w:bookmarkStart w:id="2105" w:name="_Toc60868187"/>
            <w:bookmarkStart w:id="2106" w:name="_Toc60868389"/>
            <w:bookmarkStart w:id="2107" w:name="_Toc60868591"/>
            <w:bookmarkStart w:id="2108" w:name="_Toc60868793"/>
            <w:bookmarkEnd w:id="2104"/>
            <w:bookmarkEnd w:id="2105"/>
            <w:bookmarkEnd w:id="2106"/>
            <w:bookmarkEnd w:id="2107"/>
            <w:bookmarkEnd w:id="2108"/>
          </w:p>
        </w:tc>
        <w:bookmarkStart w:id="2109" w:name="_Toc60867986"/>
        <w:bookmarkStart w:id="2110" w:name="_Toc60868188"/>
        <w:bookmarkStart w:id="2111" w:name="_Toc60868390"/>
        <w:bookmarkStart w:id="2112" w:name="_Toc60868592"/>
        <w:bookmarkStart w:id="2113" w:name="_Toc60868794"/>
        <w:bookmarkEnd w:id="2109"/>
        <w:bookmarkEnd w:id="2110"/>
        <w:bookmarkEnd w:id="2111"/>
        <w:bookmarkEnd w:id="2112"/>
        <w:bookmarkEnd w:id="2113"/>
      </w:tr>
      <w:tr w:rsidR="0037394D" w:rsidRPr="00A10A4D" w:rsidDel="003D5930" w14:paraId="04882586" w14:textId="02B93982" w:rsidTr="00D526AC">
        <w:trPr>
          <w:trHeight w:val="260"/>
          <w:del w:id="2114" w:author="Kumar, Ashwani (Cognizant)" w:date="2021-01-06T17:34:00Z"/>
          <w:trPrChange w:id="2115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2116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8B88D8F" w14:textId="2A0A35B1" w:rsidR="0037394D" w:rsidRPr="00A10A4D" w:rsidDel="003D5930" w:rsidRDefault="0037394D" w:rsidP="0037394D">
            <w:pPr>
              <w:rPr>
                <w:del w:id="2117" w:author="Kumar, Ashwani (Cognizant)" w:date="2021-01-06T17:34:00Z"/>
                <w:rFonts w:cstheme="minorHAnsi"/>
                <w:sz w:val="20"/>
                <w:szCs w:val="20"/>
              </w:rPr>
            </w:pPr>
            <w:del w:id="2118" w:author="Kumar, Ashwani (Cognizant)" w:date="2021-01-06T17:34:00Z">
              <w:r w:rsidRPr="001A089B" w:rsidDel="003D5930">
                <w:rPr>
                  <w:rFonts w:cs="Arial"/>
                  <w:sz w:val="18"/>
                  <w:szCs w:val="18"/>
                </w:rPr>
                <w:delText>Railway ID</w:delText>
              </w:r>
              <w:bookmarkStart w:id="2119" w:name="_Toc60867987"/>
              <w:bookmarkStart w:id="2120" w:name="_Toc60868189"/>
              <w:bookmarkStart w:id="2121" w:name="_Toc60868391"/>
              <w:bookmarkStart w:id="2122" w:name="_Toc60868593"/>
              <w:bookmarkStart w:id="2123" w:name="_Toc60868795"/>
              <w:bookmarkEnd w:id="2119"/>
              <w:bookmarkEnd w:id="2120"/>
              <w:bookmarkEnd w:id="2121"/>
              <w:bookmarkEnd w:id="2122"/>
              <w:bookmarkEnd w:id="2123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2124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B1B5999" w14:textId="6693D5F2" w:rsidR="0037394D" w:rsidRPr="00A10A4D" w:rsidDel="003D5930" w:rsidRDefault="0037394D" w:rsidP="0037394D">
            <w:pPr>
              <w:rPr>
                <w:del w:id="2125" w:author="Kumar, Ashwani (Cognizant)" w:date="2021-01-06T17:34:00Z"/>
                <w:rFonts w:cstheme="minorHAnsi"/>
                <w:sz w:val="20"/>
                <w:szCs w:val="20"/>
              </w:rPr>
            </w:pPr>
            <w:del w:id="2126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2127" w:name="_Toc60867988"/>
              <w:bookmarkStart w:id="2128" w:name="_Toc60868190"/>
              <w:bookmarkStart w:id="2129" w:name="_Toc60868392"/>
              <w:bookmarkStart w:id="2130" w:name="_Toc60868594"/>
              <w:bookmarkStart w:id="2131" w:name="_Toc60868796"/>
              <w:bookmarkEnd w:id="2127"/>
              <w:bookmarkEnd w:id="2128"/>
              <w:bookmarkEnd w:id="2129"/>
              <w:bookmarkEnd w:id="2130"/>
              <w:bookmarkEnd w:id="2131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2132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3493AB1" w14:textId="64512DDB" w:rsidR="0037394D" w:rsidRPr="00A10A4D" w:rsidDel="003D5930" w:rsidRDefault="0037394D" w:rsidP="0037394D">
            <w:pPr>
              <w:rPr>
                <w:del w:id="2133" w:author="Kumar, Ashwani (Cognizant)" w:date="2021-01-06T17:34:00Z"/>
                <w:rFonts w:cstheme="minorHAnsi"/>
              </w:rPr>
            </w:pPr>
            <w:del w:id="2134" w:author="Kumar, Ashwani (Cognizant)" w:date="2021-01-06T17:34:00Z">
              <w:r w:rsidRPr="00A10A4D" w:rsidDel="003D5930">
                <w:rPr>
                  <w:rFonts w:cstheme="minorHAnsi"/>
                </w:rPr>
                <w:delText>Y</w:delText>
              </w:r>
              <w:bookmarkStart w:id="2135" w:name="_Toc60867989"/>
              <w:bookmarkStart w:id="2136" w:name="_Toc60868191"/>
              <w:bookmarkStart w:id="2137" w:name="_Toc60868393"/>
              <w:bookmarkStart w:id="2138" w:name="_Toc60868595"/>
              <w:bookmarkStart w:id="2139" w:name="_Toc60868797"/>
              <w:bookmarkEnd w:id="2135"/>
              <w:bookmarkEnd w:id="2136"/>
              <w:bookmarkEnd w:id="2137"/>
              <w:bookmarkEnd w:id="2138"/>
              <w:bookmarkEnd w:id="2139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2140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0B5D78BD" w14:textId="082721ED" w:rsidR="0037394D" w:rsidRPr="00A10A4D" w:rsidDel="003D5930" w:rsidRDefault="0037394D" w:rsidP="0037394D">
            <w:pPr>
              <w:rPr>
                <w:del w:id="2141" w:author="Kumar, Ashwani (Cognizant)" w:date="2021-01-06T17:34:00Z"/>
                <w:rFonts w:cstheme="minorHAnsi"/>
                <w:sz w:val="20"/>
                <w:szCs w:val="20"/>
              </w:rPr>
            </w:pPr>
            <w:del w:id="2142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2143" w:name="_Toc60867990"/>
            <w:bookmarkStart w:id="2144" w:name="_Toc60868192"/>
            <w:bookmarkStart w:id="2145" w:name="_Toc60868394"/>
            <w:bookmarkStart w:id="2146" w:name="_Toc60868596"/>
            <w:bookmarkStart w:id="2147" w:name="_Toc60868798"/>
            <w:bookmarkEnd w:id="2143"/>
            <w:bookmarkEnd w:id="2144"/>
            <w:bookmarkEnd w:id="2145"/>
            <w:bookmarkEnd w:id="2146"/>
            <w:bookmarkEnd w:id="2147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2148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1BED955F" w14:textId="0EEF05AB" w:rsidR="0037394D" w:rsidRPr="00A10A4D" w:rsidDel="003D5930" w:rsidRDefault="0037394D" w:rsidP="0037394D">
            <w:pPr>
              <w:rPr>
                <w:del w:id="2149" w:author="Kumar, Ashwani (Cognizant)" w:date="2021-01-06T17:34:00Z"/>
                <w:rFonts w:cstheme="minorHAnsi"/>
                <w:sz w:val="20"/>
                <w:szCs w:val="20"/>
              </w:rPr>
            </w:pPr>
            <w:del w:id="2150" w:author="Kumar, Ashwani (Cognizant)" w:date="2021-01-05T13:07:00Z">
              <w:r w:rsidDel="00757C6E">
                <w:rPr>
                  <w:rFonts w:ascii="Calibri" w:hAnsi="Calibri"/>
                </w:rPr>
                <w:delText>5</w:delText>
              </w:r>
            </w:del>
            <w:bookmarkStart w:id="2151" w:name="_Toc60867991"/>
            <w:bookmarkStart w:id="2152" w:name="_Toc60868193"/>
            <w:bookmarkStart w:id="2153" w:name="_Toc60868395"/>
            <w:bookmarkStart w:id="2154" w:name="_Toc60868597"/>
            <w:bookmarkStart w:id="2155" w:name="_Toc60868799"/>
            <w:bookmarkEnd w:id="2151"/>
            <w:bookmarkEnd w:id="2152"/>
            <w:bookmarkEnd w:id="2153"/>
            <w:bookmarkEnd w:id="2154"/>
            <w:bookmarkEnd w:id="2155"/>
          </w:p>
        </w:tc>
        <w:bookmarkStart w:id="2156" w:name="_Toc60867992"/>
        <w:bookmarkStart w:id="2157" w:name="_Toc60868194"/>
        <w:bookmarkStart w:id="2158" w:name="_Toc60868396"/>
        <w:bookmarkStart w:id="2159" w:name="_Toc60868598"/>
        <w:bookmarkStart w:id="2160" w:name="_Toc60868800"/>
        <w:bookmarkEnd w:id="2156"/>
        <w:bookmarkEnd w:id="2157"/>
        <w:bookmarkEnd w:id="2158"/>
        <w:bookmarkEnd w:id="2159"/>
        <w:bookmarkEnd w:id="2160"/>
      </w:tr>
      <w:tr w:rsidR="0037394D" w:rsidRPr="00A10A4D" w:rsidDel="003D5930" w14:paraId="4823A55E" w14:textId="60057BF0" w:rsidTr="00D526AC">
        <w:trPr>
          <w:trHeight w:val="260"/>
          <w:del w:id="2161" w:author="Kumar, Ashwani (Cognizant)" w:date="2021-01-06T17:34:00Z"/>
          <w:trPrChange w:id="2162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2163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6142825" w14:textId="231BA581" w:rsidR="0037394D" w:rsidRPr="00A10A4D" w:rsidDel="003D5930" w:rsidRDefault="0037394D" w:rsidP="0037394D">
            <w:pPr>
              <w:rPr>
                <w:del w:id="2164" w:author="Kumar, Ashwani (Cognizant)" w:date="2021-01-06T17:34:00Z"/>
                <w:rFonts w:cstheme="minorHAnsi"/>
                <w:sz w:val="20"/>
                <w:szCs w:val="20"/>
              </w:rPr>
            </w:pPr>
            <w:del w:id="2165" w:author="Kumar, Ashwani (Cognizant)" w:date="2021-01-06T17:34:00Z">
              <w:r w:rsidRPr="001A089B" w:rsidDel="003D5930">
                <w:rPr>
                  <w:rFonts w:cs="Arial"/>
                  <w:sz w:val="18"/>
                  <w:szCs w:val="18"/>
                </w:rPr>
                <w:delText>Asset description</w:delText>
              </w:r>
              <w:bookmarkStart w:id="2166" w:name="_Toc60867993"/>
              <w:bookmarkStart w:id="2167" w:name="_Toc60868195"/>
              <w:bookmarkStart w:id="2168" w:name="_Toc60868397"/>
              <w:bookmarkStart w:id="2169" w:name="_Toc60868599"/>
              <w:bookmarkStart w:id="2170" w:name="_Toc60868801"/>
              <w:bookmarkEnd w:id="2166"/>
              <w:bookmarkEnd w:id="2167"/>
              <w:bookmarkEnd w:id="2168"/>
              <w:bookmarkEnd w:id="2169"/>
              <w:bookmarkEnd w:id="2170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2171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E55028E" w14:textId="4B91EEDB" w:rsidR="0037394D" w:rsidRPr="00A10A4D" w:rsidDel="003D5930" w:rsidRDefault="0037394D" w:rsidP="0037394D">
            <w:pPr>
              <w:rPr>
                <w:del w:id="2172" w:author="Kumar, Ashwani (Cognizant)" w:date="2021-01-06T17:34:00Z"/>
                <w:rFonts w:cstheme="minorHAnsi"/>
                <w:sz w:val="20"/>
                <w:szCs w:val="20"/>
              </w:rPr>
            </w:pPr>
            <w:del w:id="2173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2174" w:name="_Toc60867994"/>
              <w:bookmarkStart w:id="2175" w:name="_Toc60868196"/>
              <w:bookmarkStart w:id="2176" w:name="_Toc60868398"/>
              <w:bookmarkStart w:id="2177" w:name="_Toc60868600"/>
              <w:bookmarkStart w:id="2178" w:name="_Toc60868802"/>
              <w:bookmarkEnd w:id="2174"/>
              <w:bookmarkEnd w:id="2175"/>
              <w:bookmarkEnd w:id="2176"/>
              <w:bookmarkEnd w:id="2177"/>
              <w:bookmarkEnd w:id="2178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2179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1E50102D" w14:textId="65456466" w:rsidR="0037394D" w:rsidRPr="00A10A4D" w:rsidDel="003D5930" w:rsidRDefault="0037394D" w:rsidP="0037394D">
            <w:pPr>
              <w:rPr>
                <w:del w:id="2180" w:author="Kumar, Ashwani (Cognizant)" w:date="2021-01-06T17:34:00Z"/>
                <w:rFonts w:cstheme="minorHAnsi"/>
              </w:rPr>
            </w:pPr>
            <w:del w:id="2181" w:author="Kumar, Ashwani (Cognizant)" w:date="2021-01-06T17:34:00Z">
              <w:r w:rsidRPr="00A10A4D" w:rsidDel="003D5930">
                <w:rPr>
                  <w:rFonts w:cstheme="minorHAnsi"/>
                </w:rPr>
                <w:delText>Y</w:delText>
              </w:r>
              <w:bookmarkStart w:id="2182" w:name="_Toc60867995"/>
              <w:bookmarkStart w:id="2183" w:name="_Toc60868197"/>
              <w:bookmarkStart w:id="2184" w:name="_Toc60868399"/>
              <w:bookmarkStart w:id="2185" w:name="_Toc60868601"/>
              <w:bookmarkStart w:id="2186" w:name="_Toc60868803"/>
              <w:bookmarkEnd w:id="2182"/>
              <w:bookmarkEnd w:id="2183"/>
              <w:bookmarkEnd w:id="2184"/>
              <w:bookmarkEnd w:id="2185"/>
              <w:bookmarkEnd w:id="2186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2187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00895B4E" w14:textId="7EB9DEB8" w:rsidR="0037394D" w:rsidRPr="00A10A4D" w:rsidDel="003D5930" w:rsidRDefault="0037394D" w:rsidP="0037394D">
            <w:pPr>
              <w:rPr>
                <w:del w:id="2188" w:author="Kumar, Ashwani (Cognizant)" w:date="2021-01-06T17:34:00Z"/>
                <w:rFonts w:cstheme="minorHAnsi"/>
                <w:sz w:val="20"/>
                <w:szCs w:val="20"/>
              </w:rPr>
            </w:pPr>
            <w:del w:id="2189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2190" w:name="_Toc60867996"/>
            <w:bookmarkStart w:id="2191" w:name="_Toc60868198"/>
            <w:bookmarkStart w:id="2192" w:name="_Toc60868400"/>
            <w:bookmarkStart w:id="2193" w:name="_Toc60868602"/>
            <w:bookmarkStart w:id="2194" w:name="_Toc60868804"/>
            <w:bookmarkEnd w:id="2190"/>
            <w:bookmarkEnd w:id="2191"/>
            <w:bookmarkEnd w:id="2192"/>
            <w:bookmarkEnd w:id="2193"/>
            <w:bookmarkEnd w:id="2194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2195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3080615B" w14:textId="57512BAD" w:rsidR="0037394D" w:rsidRPr="00A10A4D" w:rsidDel="003D5930" w:rsidRDefault="0037394D" w:rsidP="0037394D">
            <w:pPr>
              <w:rPr>
                <w:del w:id="2196" w:author="Kumar, Ashwani (Cognizant)" w:date="2021-01-06T17:34:00Z"/>
                <w:rFonts w:cstheme="minorHAnsi"/>
                <w:sz w:val="20"/>
                <w:szCs w:val="20"/>
              </w:rPr>
            </w:pPr>
            <w:del w:id="2197" w:author="Kumar, Ashwani (Cognizant)" w:date="2021-01-05T13:07:00Z">
              <w:r w:rsidDel="00757C6E">
                <w:rPr>
                  <w:rFonts w:ascii="Calibri" w:hAnsi="Calibri"/>
                </w:rPr>
                <w:delText>5</w:delText>
              </w:r>
            </w:del>
            <w:bookmarkStart w:id="2198" w:name="_Toc60867997"/>
            <w:bookmarkStart w:id="2199" w:name="_Toc60868199"/>
            <w:bookmarkStart w:id="2200" w:name="_Toc60868401"/>
            <w:bookmarkStart w:id="2201" w:name="_Toc60868603"/>
            <w:bookmarkStart w:id="2202" w:name="_Toc60868805"/>
            <w:bookmarkEnd w:id="2198"/>
            <w:bookmarkEnd w:id="2199"/>
            <w:bookmarkEnd w:id="2200"/>
            <w:bookmarkEnd w:id="2201"/>
            <w:bookmarkEnd w:id="2202"/>
          </w:p>
        </w:tc>
        <w:bookmarkStart w:id="2203" w:name="_Toc60867998"/>
        <w:bookmarkStart w:id="2204" w:name="_Toc60868200"/>
        <w:bookmarkStart w:id="2205" w:name="_Toc60868402"/>
        <w:bookmarkStart w:id="2206" w:name="_Toc60868604"/>
        <w:bookmarkStart w:id="2207" w:name="_Toc60868806"/>
        <w:bookmarkEnd w:id="2203"/>
        <w:bookmarkEnd w:id="2204"/>
        <w:bookmarkEnd w:id="2205"/>
        <w:bookmarkEnd w:id="2206"/>
        <w:bookmarkEnd w:id="2207"/>
      </w:tr>
      <w:tr w:rsidR="0037394D" w:rsidRPr="00A10A4D" w:rsidDel="003D5930" w14:paraId="44A417D7" w14:textId="4CF0DA04" w:rsidTr="00D526AC">
        <w:trPr>
          <w:trHeight w:val="260"/>
          <w:del w:id="2208" w:author="Kumar, Ashwani (Cognizant)" w:date="2021-01-06T17:34:00Z"/>
          <w:trPrChange w:id="2209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2210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A8BED2A" w14:textId="74252D96" w:rsidR="0037394D" w:rsidRPr="00A10A4D" w:rsidDel="003D5930" w:rsidRDefault="0037394D" w:rsidP="0037394D">
            <w:pPr>
              <w:rPr>
                <w:del w:id="2211" w:author="Kumar, Ashwani (Cognizant)" w:date="2021-01-06T17:34:00Z"/>
                <w:rFonts w:cstheme="minorHAnsi"/>
                <w:sz w:val="20"/>
                <w:szCs w:val="20"/>
              </w:rPr>
            </w:pPr>
            <w:del w:id="2212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Asset Group</w:delText>
              </w:r>
              <w:bookmarkStart w:id="2213" w:name="_Toc60867999"/>
              <w:bookmarkStart w:id="2214" w:name="_Toc60868201"/>
              <w:bookmarkStart w:id="2215" w:name="_Toc60868403"/>
              <w:bookmarkStart w:id="2216" w:name="_Toc60868605"/>
              <w:bookmarkStart w:id="2217" w:name="_Toc60868807"/>
              <w:bookmarkEnd w:id="2213"/>
              <w:bookmarkEnd w:id="2214"/>
              <w:bookmarkEnd w:id="2215"/>
              <w:bookmarkEnd w:id="2216"/>
              <w:bookmarkEnd w:id="2217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2218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5163688" w14:textId="6F40000D" w:rsidR="0037394D" w:rsidRPr="00A10A4D" w:rsidDel="003D5930" w:rsidRDefault="0037394D" w:rsidP="0037394D">
            <w:pPr>
              <w:rPr>
                <w:del w:id="2219" w:author="Kumar, Ashwani (Cognizant)" w:date="2021-01-06T17:34:00Z"/>
                <w:rFonts w:cstheme="minorHAnsi"/>
                <w:sz w:val="20"/>
                <w:szCs w:val="20"/>
              </w:rPr>
            </w:pPr>
            <w:del w:id="2220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2221" w:name="_Toc60868000"/>
              <w:bookmarkStart w:id="2222" w:name="_Toc60868202"/>
              <w:bookmarkStart w:id="2223" w:name="_Toc60868404"/>
              <w:bookmarkStart w:id="2224" w:name="_Toc60868606"/>
              <w:bookmarkStart w:id="2225" w:name="_Toc60868808"/>
              <w:bookmarkEnd w:id="2221"/>
              <w:bookmarkEnd w:id="2222"/>
              <w:bookmarkEnd w:id="2223"/>
              <w:bookmarkEnd w:id="2224"/>
              <w:bookmarkEnd w:id="2225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2226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4036C3D1" w14:textId="3CC24E33" w:rsidR="0037394D" w:rsidRPr="00A10A4D" w:rsidDel="003D5930" w:rsidRDefault="0037394D" w:rsidP="0037394D">
            <w:pPr>
              <w:rPr>
                <w:del w:id="2227" w:author="Kumar, Ashwani (Cognizant)" w:date="2021-01-06T17:34:00Z"/>
                <w:rFonts w:cstheme="minorHAnsi"/>
              </w:rPr>
            </w:pPr>
            <w:del w:id="2228" w:author="Kumar, Ashwani (Cognizant)" w:date="2021-01-06T17:34:00Z">
              <w:r w:rsidRPr="00A10A4D" w:rsidDel="003D5930">
                <w:rPr>
                  <w:rFonts w:cstheme="minorHAnsi"/>
                </w:rPr>
                <w:delText>Y</w:delText>
              </w:r>
              <w:bookmarkStart w:id="2229" w:name="_Toc60868001"/>
              <w:bookmarkStart w:id="2230" w:name="_Toc60868203"/>
              <w:bookmarkStart w:id="2231" w:name="_Toc60868405"/>
              <w:bookmarkStart w:id="2232" w:name="_Toc60868607"/>
              <w:bookmarkStart w:id="2233" w:name="_Toc60868809"/>
              <w:bookmarkEnd w:id="2229"/>
              <w:bookmarkEnd w:id="2230"/>
              <w:bookmarkEnd w:id="2231"/>
              <w:bookmarkEnd w:id="2232"/>
              <w:bookmarkEnd w:id="2233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2234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1002FC8D" w14:textId="53D3A96F" w:rsidR="0037394D" w:rsidRPr="00A10A4D" w:rsidDel="003D5930" w:rsidRDefault="0037394D" w:rsidP="0037394D">
            <w:pPr>
              <w:rPr>
                <w:del w:id="2235" w:author="Kumar, Ashwani (Cognizant)" w:date="2021-01-06T17:34:00Z"/>
                <w:rFonts w:cstheme="minorHAnsi"/>
                <w:sz w:val="20"/>
                <w:szCs w:val="20"/>
              </w:rPr>
            </w:pPr>
            <w:del w:id="2236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2237" w:name="_Toc60868002"/>
            <w:bookmarkStart w:id="2238" w:name="_Toc60868204"/>
            <w:bookmarkStart w:id="2239" w:name="_Toc60868406"/>
            <w:bookmarkStart w:id="2240" w:name="_Toc60868608"/>
            <w:bookmarkStart w:id="2241" w:name="_Toc60868810"/>
            <w:bookmarkEnd w:id="2237"/>
            <w:bookmarkEnd w:id="2238"/>
            <w:bookmarkEnd w:id="2239"/>
            <w:bookmarkEnd w:id="2240"/>
            <w:bookmarkEnd w:id="2241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2242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5D9F559C" w14:textId="04871302" w:rsidR="0037394D" w:rsidRPr="00A10A4D" w:rsidDel="003D5930" w:rsidRDefault="0037394D" w:rsidP="0037394D">
            <w:pPr>
              <w:rPr>
                <w:del w:id="2243" w:author="Kumar, Ashwani (Cognizant)" w:date="2021-01-06T17:34:00Z"/>
                <w:rFonts w:cstheme="minorHAnsi"/>
                <w:sz w:val="20"/>
                <w:szCs w:val="20"/>
              </w:rPr>
            </w:pPr>
            <w:del w:id="2244" w:author="Kumar, Ashwani (Cognizant)" w:date="2021-01-05T13:07:00Z">
              <w:r w:rsidDel="00757C6E">
                <w:rPr>
                  <w:rFonts w:ascii="Calibri" w:hAnsi="Calibri"/>
                </w:rPr>
                <w:delText>64</w:delText>
              </w:r>
            </w:del>
            <w:bookmarkStart w:id="2245" w:name="_Toc60868003"/>
            <w:bookmarkStart w:id="2246" w:name="_Toc60868205"/>
            <w:bookmarkStart w:id="2247" w:name="_Toc60868407"/>
            <w:bookmarkStart w:id="2248" w:name="_Toc60868609"/>
            <w:bookmarkStart w:id="2249" w:name="_Toc60868811"/>
            <w:bookmarkEnd w:id="2245"/>
            <w:bookmarkEnd w:id="2246"/>
            <w:bookmarkEnd w:id="2247"/>
            <w:bookmarkEnd w:id="2248"/>
            <w:bookmarkEnd w:id="2249"/>
          </w:p>
        </w:tc>
        <w:bookmarkStart w:id="2250" w:name="_Toc60868004"/>
        <w:bookmarkStart w:id="2251" w:name="_Toc60868206"/>
        <w:bookmarkStart w:id="2252" w:name="_Toc60868408"/>
        <w:bookmarkStart w:id="2253" w:name="_Toc60868610"/>
        <w:bookmarkStart w:id="2254" w:name="_Toc60868812"/>
        <w:bookmarkEnd w:id="2250"/>
        <w:bookmarkEnd w:id="2251"/>
        <w:bookmarkEnd w:id="2252"/>
        <w:bookmarkEnd w:id="2253"/>
        <w:bookmarkEnd w:id="2254"/>
      </w:tr>
      <w:tr w:rsidR="0037394D" w:rsidRPr="00A10A4D" w:rsidDel="003D5930" w14:paraId="564A6078" w14:textId="12D60906" w:rsidTr="00D526AC">
        <w:trPr>
          <w:trHeight w:val="260"/>
          <w:del w:id="2255" w:author="Kumar, Ashwani (Cognizant)" w:date="2021-01-06T17:34:00Z"/>
          <w:trPrChange w:id="2256" w:author="Kumar, Ashwani (Cognizant)" w:date="2021-01-06T14:44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2257" w:author="Kumar, Ashwani (Cognizant)" w:date="2021-01-06T14:44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6336899" w14:textId="4D0EABF2" w:rsidR="0037394D" w:rsidRPr="00A10A4D" w:rsidDel="003D5930" w:rsidRDefault="0037394D" w:rsidP="0037394D">
            <w:pPr>
              <w:rPr>
                <w:del w:id="2258" w:author="Kumar, Ashwani (Cognizant)" w:date="2021-01-06T17:34:00Z"/>
                <w:rFonts w:cstheme="minorHAnsi"/>
                <w:sz w:val="20"/>
                <w:szCs w:val="20"/>
              </w:rPr>
            </w:pPr>
            <w:del w:id="2259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Asset Type</w:delText>
              </w:r>
              <w:bookmarkStart w:id="2260" w:name="_Toc60868005"/>
              <w:bookmarkStart w:id="2261" w:name="_Toc60868207"/>
              <w:bookmarkStart w:id="2262" w:name="_Toc60868409"/>
              <w:bookmarkStart w:id="2263" w:name="_Toc60868611"/>
              <w:bookmarkStart w:id="2264" w:name="_Toc60868813"/>
              <w:bookmarkEnd w:id="2260"/>
              <w:bookmarkEnd w:id="2261"/>
              <w:bookmarkEnd w:id="2262"/>
              <w:bookmarkEnd w:id="2263"/>
              <w:bookmarkEnd w:id="2264"/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2265" w:author="Kumar, Ashwani (Cognizant)" w:date="2021-01-06T14:44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D409916" w14:textId="2FF2EB36" w:rsidR="0037394D" w:rsidRPr="00A10A4D" w:rsidDel="003D5930" w:rsidRDefault="0037394D" w:rsidP="0037394D">
            <w:pPr>
              <w:rPr>
                <w:del w:id="2266" w:author="Kumar, Ashwani (Cognizant)" w:date="2021-01-06T17:34:00Z"/>
                <w:rFonts w:cstheme="minorHAnsi"/>
                <w:sz w:val="20"/>
                <w:szCs w:val="20"/>
              </w:rPr>
            </w:pPr>
            <w:del w:id="2267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2268" w:name="_Toc60868006"/>
              <w:bookmarkStart w:id="2269" w:name="_Toc60868208"/>
              <w:bookmarkStart w:id="2270" w:name="_Toc60868410"/>
              <w:bookmarkStart w:id="2271" w:name="_Toc60868612"/>
              <w:bookmarkStart w:id="2272" w:name="_Toc60868814"/>
              <w:bookmarkEnd w:id="2268"/>
              <w:bookmarkEnd w:id="2269"/>
              <w:bookmarkEnd w:id="2270"/>
              <w:bookmarkEnd w:id="2271"/>
              <w:bookmarkEnd w:id="2272"/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2273" w:author="Kumar, Ashwani (Cognizant)" w:date="2021-01-06T14:44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123DC33A" w14:textId="5AF3C123" w:rsidR="0037394D" w:rsidRPr="00A10A4D" w:rsidDel="003D5930" w:rsidRDefault="0037394D" w:rsidP="0037394D">
            <w:pPr>
              <w:rPr>
                <w:del w:id="2274" w:author="Kumar, Ashwani (Cognizant)" w:date="2021-01-06T17:34:00Z"/>
                <w:rFonts w:cstheme="minorHAnsi"/>
              </w:rPr>
            </w:pPr>
            <w:del w:id="2275" w:author="Kumar, Ashwani (Cognizant)" w:date="2021-01-06T17:34:00Z">
              <w:r w:rsidRPr="00A10A4D" w:rsidDel="003D5930">
                <w:rPr>
                  <w:rFonts w:cstheme="minorHAnsi"/>
                </w:rPr>
                <w:delText>N</w:delText>
              </w:r>
              <w:bookmarkStart w:id="2276" w:name="_Toc60868007"/>
              <w:bookmarkStart w:id="2277" w:name="_Toc60868209"/>
              <w:bookmarkStart w:id="2278" w:name="_Toc60868411"/>
              <w:bookmarkStart w:id="2279" w:name="_Toc60868613"/>
              <w:bookmarkStart w:id="2280" w:name="_Toc60868815"/>
              <w:bookmarkEnd w:id="2276"/>
              <w:bookmarkEnd w:id="2277"/>
              <w:bookmarkEnd w:id="2278"/>
              <w:bookmarkEnd w:id="2279"/>
              <w:bookmarkEnd w:id="2280"/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2281" w:author="Kumar, Ashwani (Cognizant)" w:date="2021-01-06T14:44:00Z">
              <w:tcPr>
                <w:tcW w:w="869" w:type="pct"/>
                <w:vAlign w:val="center"/>
              </w:tcPr>
            </w:tcPrChange>
          </w:tcPr>
          <w:p w14:paraId="66774090" w14:textId="01D60FB7" w:rsidR="0037394D" w:rsidRPr="00A10A4D" w:rsidDel="003D5930" w:rsidRDefault="0037394D" w:rsidP="0037394D">
            <w:pPr>
              <w:rPr>
                <w:del w:id="2282" w:author="Kumar, Ashwani (Cognizant)" w:date="2021-01-06T17:34:00Z"/>
                <w:rFonts w:cstheme="minorHAnsi"/>
                <w:sz w:val="20"/>
                <w:szCs w:val="20"/>
              </w:rPr>
            </w:pPr>
            <w:del w:id="2283" w:author="Kumar, Ashwani (Cognizant)" w:date="2021-01-05T13:07:00Z">
              <w:r w:rsidDel="00757C6E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bookmarkStart w:id="2284" w:name="_Toc60868008"/>
            <w:bookmarkStart w:id="2285" w:name="_Toc60868210"/>
            <w:bookmarkStart w:id="2286" w:name="_Toc60868412"/>
            <w:bookmarkStart w:id="2287" w:name="_Toc60868614"/>
            <w:bookmarkStart w:id="2288" w:name="_Toc60868816"/>
            <w:bookmarkEnd w:id="2284"/>
            <w:bookmarkEnd w:id="2285"/>
            <w:bookmarkEnd w:id="2286"/>
            <w:bookmarkEnd w:id="2287"/>
            <w:bookmarkEnd w:id="2288"/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2289" w:author="Kumar, Ashwani (Cognizant)" w:date="2021-01-06T14:44:00Z">
              <w:tcPr>
                <w:tcW w:w="780" w:type="pct"/>
                <w:vAlign w:val="bottom"/>
              </w:tcPr>
            </w:tcPrChange>
          </w:tcPr>
          <w:p w14:paraId="07F4D2DF" w14:textId="167B4A17" w:rsidR="0037394D" w:rsidRPr="00A10A4D" w:rsidDel="003D5930" w:rsidRDefault="0037394D" w:rsidP="0037394D">
            <w:pPr>
              <w:rPr>
                <w:del w:id="2290" w:author="Kumar, Ashwani (Cognizant)" w:date="2021-01-06T17:34:00Z"/>
                <w:rFonts w:cstheme="minorHAnsi"/>
                <w:sz w:val="20"/>
                <w:szCs w:val="20"/>
              </w:rPr>
            </w:pPr>
            <w:del w:id="2291" w:author="Kumar, Ashwani (Cognizant)" w:date="2021-01-05T13:07:00Z">
              <w:r w:rsidDel="00757C6E">
                <w:rPr>
                  <w:rFonts w:ascii="Calibri" w:hAnsi="Calibri"/>
                </w:rPr>
                <w:delText>64</w:delText>
              </w:r>
            </w:del>
            <w:bookmarkStart w:id="2292" w:name="_Toc60868009"/>
            <w:bookmarkStart w:id="2293" w:name="_Toc60868211"/>
            <w:bookmarkStart w:id="2294" w:name="_Toc60868413"/>
            <w:bookmarkStart w:id="2295" w:name="_Toc60868615"/>
            <w:bookmarkStart w:id="2296" w:name="_Toc60868817"/>
            <w:bookmarkEnd w:id="2292"/>
            <w:bookmarkEnd w:id="2293"/>
            <w:bookmarkEnd w:id="2294"/>
            <w:bookmarkEnd w:id="2295"/>
            <w:bookmarkEnd w:id="2296"/>
          </w:p>
        </w:tc>
        <w:bookmarkStart w:id="2297" w:name="_Toc60868010"/>
        <w:bookmarkStart w:id="2298" w:name="_Toc60868212"/>
        <w:bookmarkStart w:id="2299" w:name="_Toc60868414"/>
        <w:bookmarkStart w:id="2300" w:name="_Toc60868616"/>
        <w:bookmarkStart w:id="2301" w:name="_Toc60868818"/>
        <w:bookmarkEnd w:id="2297"/>
        <w:bookmarkEnd w:id="2298"/>
        <w:bookmarkEnd w:id="2299"/>
        <w:bookmarkEnd w:id="2300"/>
        <w:bookmarkEnd w:id="2301"/>
      </w:tr>
      <w:tr w:rsidR="0037394D" w:rsidRPr="00A10A4D" w:rsidDel="003D5930" w14:paraId="07DA1C56" w14:textId="256A3FCB" w:rsidTr="00B12260">
        <w:trPr>
          <w:trHeight w:val="260"/>
          <w:del w:id="2302" w:author="Kumar, Ashwani (Cognizant)" w:date="2021-01-06T17:34:00Z"/>
          <w:trPrChange w:id="2303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2304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E63C2EB" w14:textId="193FFD97" w:rsidR="0037394D" w:rsidRPr="00A10A4D" w:rsidDel="003D5930" w:rsidRDefault="0037394D" w:rsidP="0037394D">
            <w:pPr>
              <w:rPr>
                <w:del w:id="2305" w:author="Kumar, Ashwani (Cognizant)" w:date="2021-01-06T17:34:00Z"/>
                <w:rFonts w:cstheme="minorHAnsi"/>
                <w:sz w:val="20"/>
                <w:szCs w:val="20"/>
              </w:rPr>
            </w:pPr>
            <w:del w:id="2306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 xml:space="preserve">Exam </w:delText>
              </w:r>
              <w:r w:rsidDel="003D5930">
                <w:rPr>
                  <w:rFonts w:cs="Arial"/>
                  <w:color w:val="000000"/>
                  <w:sz w:val="18"/>
                  <w:szCs w:val="18"/>
                </w:rPr>
                <w:delText xml:space="preserve">Request </w:delText>
              </w:r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 xml:space="preserve">Status </w:delText>
              </w:r>
              <w:bookmarkStart w:id="2307" w:name="_Toc60868011"/>
              <w:bookmarkStart w:id="2308" w:name="_Toc60868213"/>
              <w:bookmarkStart w:id="2309" w:name="_Toc60868415"/>
              <w:bookmarkStart w:id="2310" w:name="_Toc60868617"/>
              <w:bookmarkStart w:id="2311" w:name="_Toc60868819"/>
              <w:bookmarkEnd w:id="2307"/>
              <w:bookmarkEnd w:id="2308"/>
              <w:bookmarkEnd w:id="2309"/>
              <w:bookmarkEnd w:id="2310"/>
              <w:bookmarkEnd w:id="2311"/>
            </w:del>
          </w:p>
        </w:tc>
        <w:tc>
          <w:tcPr>
            <w:tcW w:w="1064" w:type="pct"/>
            <w:shd w:val="clear" w:color="auto" w:fill="auto"/>
            <w:vAlign w:val="bottom"/>
            <w:tcPrChange w:id="2312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4399DB7" w14:textId="29E68144" w:rsidR="0037394D" w:rsidRPr="00A10A4D" w:rsidDel="003D5930" w:rsidRDefault="0037394D" w:rsidP="0037394D">
            <w:pPr>
              <w:rPr>
                <w:del w:id="2313" w:author="Kumar, Ashwani (Cognizant)" w:date="2021-01-06T17:34:00Z"/>
                <w:rFonts w:cstheme="minorHAnsi"/>
                <w:sz w:val="20"/>
                <w:szCs w:val="20"/>
              </w:rPr>
            </w:pPr>
            <w:del w:id="2314" w:author="Kumar, Ashwani (Cognizant)" w:date="2021-01-06T17:34:00Z">
              <w:r w:rsidRPr="00A62731" w:rsidDel="003D5930">
                <w:rPr>
                  <w:rFonts w:cs="Arial"/>
                  <w:color w:val="000000"/>
                  <w:sz w:val="18"/>
                  <w:szCs w:val="18"/>
                </w:rPr>
                <w:delText>Planned (CES), Requested (CES), Scheduled (CES), In Progress (CES), Completed (CARRS), Cancelled (CARRS)</w:delText>
              </w:r>
              <w:bookmarkStart w:id="2315" w:name="_Toc60868012"/>
              <w:bookmarkStart w:id="2316" w:name="_Toc60868214"/>
              <w:bookmarkStart w:id="2317" w:name="_Toc60868416"/>
              <w:bookmarkStart w:id="2318" w:name="_Toc60868618"/>
              <w:bookmarkStart w:id="2319" w:name="_Toc60868820"/>
              <w:bookmarkEnd w:id="2315"/>
              <w:bookmarkEnd w:id="2316"/>
              <w:bookmarkEnd w:id="2317"/>
              <w:bookmarkEnd w:id="2318"/>
              <w:bookmarkEnd w:id="2319"/>
            </w:del>
          </w:p>
        </w:tc>
        <w:tc>
          <w:tcPr>
            <w:tcW w:w="632" w:type="pct"/>
            <w:shd w:val="clear" w:color="auto" w:fill="auto"/>
            <w:vAlign w:val="center"/>
            <w:tcPrChange w:id="2320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4164687F" w14:textId="3048B044" w:rsidR="0037394D" w:rsidRPr="00A10A4D" w:rsidDel="003D5930" w:rsidRDefault="0037394D" w:rsidP="0037394D">
            <w:pPr>
              <w:rPr>
                <w:del w:id="2321" w:author="Kumar, Ashwani (Cognizant)" w:date="2021-01-06T17:34:00Z"/>
                <w:rFonts w:cstheme="minorHAnsi"/>
              </w:rPr>
            </w:pPr>
            <w:del w:id="2322" w:author="Kumar, Ashwani (Cognizant)" w:date="2021-01-06T17:34:00Z">
              <w:r w:rsidRPr="00A10A4D" w:rsidDel="003D5930">
                <w:rPr>
                  <w:rFonts w:cstheme="minorHAnsi"/>
                </w:rPr>
                <w:delText>N</w:delText>
              </w:r>
              <w:bookmarkStart w:id="2323" w:name="_Toc60868013"/>
              <w:bookmarkStart w:id="2324" w:name="_Toc60868215"/>
              <w:bookmarkStart w:id="2325" w:name="_Toc60868417"/>
              <w:bookmarkStart w:id="2326" w:name="_Toc60868619"/>
              <w:bookmarkStart w:id="2327" w:name="_Toc60868821"/>
              <w:bookmarkEnd w:id="2323"/>
              <w:bookmarkEnd w:id="2324"/>
              <w:bookmarkEnd w:id="2325"/>
              <w:bookmarkEnd w:id="2326"/>
              <w:bookmarkEnd w:id="2327"/>
            </w:del>
          </w:p>
        </w:tc>
        <w:tc>
          <w:tcPr>
            <w:tcW w:w="869" w:type="pct"/>
            <w:vAlign w:val="center"/>
            <w:tcPrChange w:id="2328" w:author="Yvan Van Hentenryck" w:date="2020-12-29T11:06:00Z">
              <w:tcPr>
                <w:tcW w:w="869" w:type="pct"/>
                <w:vAlign w:val="center"/>
              </w:tcPr>
            </w:tcPrChange>
          </w:tcPr>
          <w:p w14:paraId="4409A302" w14:textId="3C9A8ABC" w:rsidR="0037394D" w:rsidRPr="00A10A4D" w:rsidDel="003D5930" w:rsidRDefault="0037394D" w:rsidP="0037394D">
            <w:pPr>
              <w:rPr>
                <w:del w:id="2329" w:author="Kumar, Ashwani (Cognizant)" w:date="2021-01-06T17:34:00Z"/>
                <w:rFonts w:cstheme="minorHAnsi"/>
                <w:sz w:val="20"/>
                <w:szCs w:val="20"/>
              </w:rPr>
            </w:pPr>
            <w:del w:id="2330" w:author="Kumar, Ashwani (Cognizant)" w:date="2021-01-06T17:34:00Z">
              <w:r w:rsidDel="003D5930">
                <w:rPr>
                  <w:rFonts w:ascii="Calibri" w:hAnsi="Calibri"/>
                  <w:sz w:val="20"/>
                  <w:szCs w:val="20"/>
                </w:rPr>
                <w:delText>VARCHAR</w:delText>
              </w:r>
              <w:bookmarkStart w:id="2331" w:name="_Toc60868014"/>
              <w:bookmarkStart w:id="2332" w:name="_Toc60868216"/>
              <w:bookmarkStart w:id="2333" w:name="_Toc60868418"/>
              <w:bookmarkStart w:id="2334" w:name="_Toc60868620"/>
              <w:bookmarkStart w:id="2335" w:name="_Toc60868822"/>
              <w:bookmarkEnd w:id="2331"/>
              <w:bookmarkEnd w:id="2332"/>
              <w:bookmarkEnd w:id="2333"/>
              <w:bookmarkEnd w:id="2334"/>
              <w:bookmarkEnd w:id="2335"/>
            </w:del>
          </w:p>
        </w:tc>
        <w:tc>
          <w:tcPr>
            <w:tcW w:w="780" w:type="pct"/>
            <w:vAlign w:val="bottom"/>
            <w:tcPrChange w:id="2336" w:author="Yvan Van Hentenryck" w:date="2020-12-29T11:06:00Z">
              <w:tcPr>
                <w:tcW w:w="780" w:type="pct"/>
                <w:vAlign w:val="bottom"/>
              </w:tcPr>
            </w:tcPrChange>
          </w:tcPr>
          <w:p w14:paraId="40BF5985" w14:textId="330A18E8" w:rsidR="0037394D" w:rsidRPr="00A10A4D" w:rsidDel="003D5930" w:rsidRDefault="0037394D" w:rsidP="0037394D">
            <w:pPr>
              <w:rPr>
                <w:del w:id="2337" w:author="Kumar, Ashwani (Cognizant)" w:date="2021-01-06T17:34:00Z"/>
                <w:rFonts w:cstheme="minorHAnsi"/>
                <w:sz w:val="20"/>
                <w:szCs w:val="20"/>
              </w:rPr>
            </w:pPr>
            <w:del w:id="2338" w:author="Kumar, Ashwani (Cognizant)" w:date="2021-01-05T13:07:00Z">
              <w:r w:rsidDel="0037394D">
                <w:rPr>
                  <w:rFonts w:ascii="Calibri" w:hAnsi="Calibri"/>
                </w:rPr>
                <w:delText>32</w:delText>
              </w:r>
            </w:del>
            <w:bookmarkStart w:id="2339" w:name="_Toc60868015"/>
            <w:bookmarkStart w:id="2340" w:name="_Toc60868217"/>
            <w:bookmarkStart w:id="2341" w:name="_Toc60868419"/>
            <w:bookmarkStart w:id="2342" w:name="_Toc60868621"/>
            <w:bookmarkStart w:id="2343" w:name="_Toc60868823"/>
            <w:bookmarkEnd w:id="2339"/>
            <w:bookmarkEnd w:id="2340"/>
            <w:bookmarkEnd w:id="2341"/>
            <w:bookmarkEnd w:id="2342"/>
            <w:bookmarkEnd w:id="2343"/>
          </w:p>
        </w:tc>
        <w:bookmarkStart w:id="2344" w:name="_Toc60868016"/>
        <w:bookmarkStart w:id="2345" w:name="_Toc60868218"/>
        <w:bookmarkStart w:id="2346" w:name="_Toc60868420"/>
        <w:bookmarkStart w:id="2347" w:name="_Toc60868622"/>
        <w:bookmarkStart w:id="2348" w:name="_Toc60868824"/>
        <w:bookmarkEnd w:id="2344"/>
        <w:bookmarkEnd w:id="2345"/>
        <w:bookmarkEnd w:id="2346"/>
        <w:bookmarkEnd w:id="2347"/>
        <w:bookmarkEnd w:id="2348"/>
      </w:tr>
      <w:tr w:rsidR="0037394D" w:rsidRPr="00A10A4D" w:rsidDel="003D5930" w14:paraId="63B41F87" w14:textId="5616A923" w:rsidTr="00B12260">
        <w:trPr>
          <w:trHeight w:val="260"/>
          <w:del w:id="2349" w:author="Kumar, Ashwani (Cognizant)" w:date="2021-01-06T17:34:00Z"/>
          <w:trPrChange w:id="2350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2351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57DBAA0" w14:textId="3610CACC" w:rsidR="0037394D" w:rsidRPr="00A10A4D" w:rsidDel="003D5930" w:rsidRDefault="0037394D" w:rsidP="0037394D">
            <w:pPr>
              <w:rPr>
                <w:del w:id="2352" w:author="Kumar, Ashwani (Cognizant)" w:date="2021-01-06T17:34:00Z"/>
                <w:rFonts w:cstheme="minorHAnsi"/>
                <w:sz w:val="20"/>
                <w:szCs w:val="20"/>
              </w:rPr>
            </w:pPr>
            <w:commentRangeStart w:id="2353"/>
            <w:del w:id="2354" w:author="Kumar, Ashwani (Cognizant)" w:date="2021-01-06T17:34:00Z">
              <w:r w:rsidDel="003D5930">
                <w:rPr>
                  <w:rFonts w:cs="Arial"/>
                  <w:color w:val="000000"/>
                  <w:sz w:val="18"/>
                  <w:szCs w:val="18"/>
                </w:rPr>
                <w:delText>Exam Report Status</w:delText>
              </w:r>
              <w:bookmarkStart w:id="2355" w:name="_Toc60868017"/>
              <w:bookmarkStart w:id="2356" w:name="_Toc60868219"/>
              <w:bookmarkStart w:id="2357" w:name="_Toc60868421"/>
              <w:bookmarkStart w:id="2358" w:name="_Toc60868623"/>
              <w:bookmarkStart w:id="2359" w:name="_Toc60868825"/>
              <w:bookmarkEnd w:id="2355"/>
              <w:bookmarkEnd w:id="2356"/>
              <w:bookmarkEnd w:id="2357"/>
              <w:bookmarkEnd w:id="2358"/>
              <w:bookmarkEnd w:id="2359"/>
            </w:del>
          </w:p>
        </w:tc>
        <w:tc>
          <w:tcPr>
            <w:tcW w:w="1064" w:type="pct"/>
            <w:shd w:val="clear" w:color="auto" w:fill="auto"/>
            <w:vAlign w:val="bottom"/>
            <w:tcPrChange w:id="2360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36D6C7B" w14:textId="78F342EA" w:rsidR="0037394D" w:rsidRPr="00A10A4D" w:rsidDel="003D5930" w:rsidRDefault="0037394D" w:rsidP="0037394D">
            <w:pPr>
              <w:rPr>
                <w:del w:id="2361" w:author="Kumar, Ashwani (Cognizant)" w:date="2021-01-06T17:34:00Z"/>
                <w:rFonts w:cstheme="minorHAnsi"/>
                <w:sz w:val="20"/>
                <w:szCs w:val="20"/>
              </w:rPr>
            </w:pPr>
            <w:del w:id="2362" w:author="Kumar, Ashwani (Cognizant)" w:date="2021-01-06T17:34:00Z">
              <w:r w:rsidRPr="00A62731" w:rsidDel="003D5930">
                <w:rPr>
                  <w:rFonts w:cs="Arial"/>
                  <w:color w:val="000000"/>
                  <w:sz w:val="18"/>
                  <w:szCs w:val="18"/>
                </w:rPr>
                <w:delText>Received (CES), Allocated (CARRS), Evaluation Ready for signoff (CARRS), Rejected (CARRS), Signed off (CARRS), Rejected following audit (CARRS)</w:delText>
              </w:r>
              <w:bookmarkStart w:id="2363" w:name="_Toc60868018"/>
              <w:bookmarkStart w:id="2364" w:name="_Toc60868220"/>
              <w:bookmarkStart w:id="2365" w:name="_Toc60868422"/>
              <w:bookmarkStart w:id="2366" w:name="_Toc60868624"/>
              <w:bookmarkStart w:id="2367" w:name="_Toc60868826"/>
              <w:bookmarkEnd w:id="2363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632" w:type="pct"/>
            <w:shd w:val="clear" w:color="auto" w:fill="auto"/>
            <w:vAlign w:val="center"/>
            <w:tcPrChange w:id="2368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27E79B27" w14:textId="686E4385" w:rsidR="0037394D" w:rsidRPr="00A10A4D" w:rsidDel="003D5930" w:rsidRDefault="0037394D" w:rsidP="0037394D">
            <w:pPr>
              <w:rPr>
                <w:del w:id="2369" w:author="Kumar, Ashwani (Cognizant)" w:date="2021-01-06T17:34:00Z"/>
                <w:rFonts w:cstheme="minorHAnsi"/>
              </w:rPr>
            </w:pPr>
            <w:del w:id="2370" w:author="Kumar, Ashwani (Cognizant)" w:date="2021-01-06T17:34:00Z">
              <w:r w:rsidRPr="00A10A4D" w:rsidDel="003D5930">
                <w:rPr>
                  <w:rFonts w:cstheme="minorHAnsi"/>
                </w:rPr>
                <w:delText>N</w:delText>
              </w:r>
              <w:bookmarkStart w:id="2371" w:name="_Toc60868019"/>
              <w:bookmarkStart w:id="2372" w:name="_Toc60868221"/>
              <w:bookmarkStart w:id="2373" w:name="_Toc60868423"/>
              <w:bookmarkStart w:id="2374" w:name="_Toc60868625"/>
              <w:bookmarkStart w:id="2375" w:name="_Toc60868827"/>
              <w:bookmarkEnd w:id="2371"/>
              <w:bookmarkEnd w:id="2372"/>
              <w:bookmarkEnd w:id="2373"/>
              <w:bookmarkEnd w:id="2374"/>
              <w:bookmarkEnd w:id="2375"/>
            </w:del>
          </w:p>
        </w:tc>
        <w:tc>
          <w:tcPr>
            <w:tcW w:w="869" w:type="pct"/>
            <w:vAlign w:val="bottom"/>
            <w:tcPrChange w:id="2376" w:author="Yvan Van Hentenryck" w:date="2020-12-29T11:06:00Z">
              <w:tcPr>
                <w:tcW w:w="869" w:type="pct"/>
                <w:vAlign w:val="bottom"/>
              </w:tcPr>
            </w:tcPrChange>
          </w:tcPr>
          <w:p w14:paraId="7B37F34B" w14:textId="3AE542F7" w:rsidR="0037394D" w:rsidRPr="00A10A4D" w:rsidDel="003D5930" w:rsidRDefault="0037394D" w:rsidP="0037394D">
            <w:pPr>
              <w:rPr>
                <w:del w:id="2377" w:author="Kumar, Ashwani (Cognizant)" w:date="2021-01-06T17:34:00Z"/>
                <w:rFonts w:cstheme="minorHAnsi"/>
                <w:sz w:val="20"/>
                <w:szCs w:val="20"/>
              </w:rPr>
            </w:pPr>
            <w:del w:id="2378" w:author="Kumar, Ashwani (Cognizant)" w:date="2021-01-05T13:08:00Z">
              <w:r w:rsidDel="0037394D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  <w:bookmarkStart w:id="2379" w:name="_Toc60868020"/>
            <w:bookmarkStart w:id="2380" w:name="_Toc60868222"/>
            <w:bookmarkStart w:id="2381" w:name="_Toc60868424"/>
            <w:bookmarkStart w:id="2382" w:name="_Toc60868626"/>
            <w:bookmarkStart w:id="2383" w:name="_Toc60868828"/>
            <w:bookmarkEnd w:id="2379"/>
            <w:bookmarkEnd w:id="2380"/>
            <w:bookmarkEnd w:id="2381"/>
            <w:bookmarkEnd w:id="2382"/>
            <w:bookmarkEnd w:id="2383"/>
          </w:p>
        </w:tc>
        <w:tc>
          <w:tcPr>
            <w:tcW w:w="780" w:type="pct"/>
            <w:vAlign w:val="bottom"/>
            <w:tcPrChange w:id="2384" w:author="Yvan Van Hentenryck" w:date="2020-12-29T11:06:00Z">
              <w:tcPr>
                <w:tcW w:w="780" w:type="pct"/>
                <w:vAlign w:val="bottom"/>
              </w:tcPr>
            </w:tcPrChange>
          </w:tcPr>
          <w:p w14:paraId="2C7D7311" w14:textId="2941A2FE" w:rsidR="0037394D" w:rsidRPr="00A10A4D" w:rsidDel="003D5930" w:rsidRDefault="0037394D" w:rsidP="0037394D">
            <w:pPr>
              <w:rPr>
                <w:del w:id="2385" w:author="Kumar, Ashwani (Cognizant)" w:date="2021-01-06T17:34:00Z"/>
                <w:rFonts w:cstheme="minorHAnsi"/>
                <w:sz w:val="20"/>
                <w:szCs w:val="20"/>
              </w:rPr>
            </w:pPr>
            <w:del w:id="2386" w:author="Kumar, Ashwani (Cognizant)" w:date="2021-01-05T13:08:00Z">
              <w:r w:rsidDel="0037394D">
                <w:rPr>
                  <w:rFonts w:ascii="Calibri" w:hAnsi="Calibri"/>
                </w:rPr>
                <w:delText>18</w:delText>
              </w:r>
              <w:commentRangeEnd w:id="2353"/>
              <w:r w:rsidDel="0037394D">
                <w:rPr>
                  <w:rStyle w:val="CommentReference"/>
                </w:rPr>
                <w:commentReference w:id="2353"/>
              </w:r>
            </w:del>
            <w:bookmarkStart w:id="2387" w:name="_Toc60868021"/>
            <w:bookmarkStart w:id="2388" w:name="_Toc60868223"/>
            <w:bookmarkStart w:id="2389" w:name="_Toc60868425"/>
            <w:bookmarkStart w:id="2390" w:name="_Toc60868627"/>
            <w:bookmarkStart w:id="2391" w:name="_Toc60868829"/>
            <w:bookmarkEnd w:id="2387"/>
            <w:bookmarkEnd w:id="2388"/>
            <w:bookmarkEnd w:id="2389"/>
            <w:bookmarkEnd w:id="2390"/>
            <w:bookmarkEnd w:id="2391"/>
          </w:p>
        </w:tc>
        <w:bookmarkStart w:id="2392" w:name="_Toc60868022"/>
        <w:bookmarkStart w:id="2393" w:name="_Toc60868224"/>
        <w:bookmarkStart w:id="2394" w:name="_Toc60868426"/>
        <w:bookmarkStart w:id="2395" w:name="_Toc60868628"/>
        <w:bookmarkStart w:id="2396" w:name="_Toc60868830"/>
        <w:bookmarkEnd w:id="2392"/>
        <w:bookmarkEnd w:id="2393"/>
        <w:bookmarkEnd w:id="2394"/>
        <w:bookmarkEnd w:id="2395"/>
        <w:bookmarkEnd w:id="2396"/>
      </w:tr>
      <w:tr w:rsidR="0037394D" w:rsidRPr="00A10A4D" w:rsidDel="003D5930" w14:paraId="557B91D5" w14:textId="07A72854" w:rsidTr="00B12260">
        <w:trPr>
          <w:trHeight w:val="260"/>
          <w:del w:id="2397" w:author="Kumar, Ashwani (Cognizant)" w:date="2021-01-06T17:34:00Z"/>
          <w:trPrChange w:id="2398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2399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02A5B68" w14:textId="0C1C0802" w:rsidR="0037394D" w:rsidRPr="00A10A4D" w:rsidDel="003D5930" w:rsidRDefault="0037394D" w:rsidP="0037394D">
            <w:pPr>
              <w:rPr>
                <w:del w:id="2400" w:author="Kumar, Ashwani (Cognizant)" w:date="2021-01-06T17:34:00Z"/>
                <w:rFonts w:cstheme="minorHAnsi"/>
                <w:sz w:val="20"/>
                <w:szCs w:val="20"/>
              </w:rPr>
            </w:pPr>
            <w:del w:id="2401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Examination Type</w:delText>
              </w:r>
              <w:bookmarkStart w:id="2402" w:name="_Toc60868023"/>
              <w:bookmarkStart w:id="2403" w:name="_Toc60868225"/>
              <w:bookmarkStart w:id="2404" w:name="_Toc60868427"/>
              <w:bookmarkStart w:id="2405" w:name="_Toc60868629"/>
              <w:bookmarkStart w:id="2406" w:name="_Toc60868831"/>
              <w:bookmarkEnd w:id="2402"/>
              <w:bookmarkEnd w:id="2403"/>
              <w:bookmarkEnd w:id="2404"/>
              <w:bookmarkEnd w:id="2405"/>
              <w:bookmarkEnd w:id="2406"/>
            </w:del>
          </w:p>
        </w:tc>
        <w:tc>
          <w:tcPr>
            <w:tcW w:w="1064" w:type="pct"/>
            <w:shd w:val="clear" w:color="auto" w:fill="auto"/>
            <w:vAlign w:val="bottom"/>
            <w:tcPrChange w:id="2407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440164B2" w14:textId="09C3388A" w:rsidR="0037394D" w:rsidRPr="00A10A4D" w:rsidDel="003D5930" w:rsidRDefault="0037394D" w:rsidP="0037394D">
            <w:pPr>
              <w:rPr>
                <w:del w:id="2408" w:author="Kumar, Ashwani (Cognizant)" w:date="2021-01-06T17:34:00Z"/>
                <w:rFonts w:cstheme="minorHAnsi"/>
                <w:sz w:val="20"/>
                <w:szCs w:val="20"/>
              </w:rPr>
            </w:pPr>
            <w:del w:id="2409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2410" w:name="_Toc60868024"/>
              <w:bookmarkStart w:id="2411" w:name="_Toc60868226"/>
              <w:bookmarkStart w:id="2412" w:name="_Toc60868428"/>
              <w:bookmarkStart w:id="2413" w:name="_Toc60868630"/>
              <w:bookmarkStart w:id="2414" w:name="_Toc60868832"/>
              <w:bookmarkEnd w:id="2410"/>
              <w:bookmarkEnd w:id="2411"/>
              <w:bookmarkEnd w:id="2412"/>
              <w:bookmarkEnd w:id="2413"/>
              <w:bookmarkEnd w:id="2414"/>
            </w:del>
          </w:p>
        </w:tc>
        <w:tc>
          <w:tcPr>
            <w:tcW w:w="632" w:type="pct"/>
            <w:shd w:val="clear" w:color="auto" w:fill="auto"/>
            <w:vAlign w:val="center"/>
            <w:tcPrChange w:id="2415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480D82F" w14:textId="7D468778" w:rsidR="0037394D" w:rsidRPr="00A10A4D" w:rsidDel="003D5930" w:rsidRDefault="0037394D" w:rsidP="0037394D">
            <w:pPr>
              <w:rPr>
                <w:del w:id="2416" w:author="Kumar, Ashwani (Cognizant)" w:date="2021-01-06T17:34:00Z"/>
                <w:rFonts w:cstheme="minorHAnsi"/>
              </w:rPr>
            </w:pPr>
            <w:del w:id="2417" w:author="Kumar, Ashwani (Cognizant)" w:date="2021-01-06T17:34:00Z">
              <w:r w:rsidRPr="00A10A4D" w:rsidDel="003D5930">
                <w:rPr>
                  <w:rFonts w:cstheme="minorHAnsi"/>
                </w:rPr>
                <w:delText>N</w:delText>
              </w:r>
              <w:bookmarkStart w:id="2418" w:name="_Toc60868025"/>
              <w:bookmarkStart w:id="2419" w:name="_Toc60868227"/>
              <w:bookmarkStart w:id="2420" w:name="_Toc60868429"/>
              <w:bookmarkStart w:id="2421" w:name="_Toc60868631"/>
              <w:bookmarkStart w:id="2422" w:name="_Toc60868833"/>
              <w:bookmarkEnd w:id="2418"/>
              <w:bookmarkEnd w:id="2419"/>
              <w:bookmarkEnd w:id="2420"/>
              <w:bookmarkEnd w:id="2421"/>
              <w:bookmarkEnd w:id="2422"/>
            </w:del>
          </w:p>
        </w:tc>
        <w:tc>
          <w:tcPr>
            <w:tcW w:w="869" w:type="pct"/>
            <w:vAlign w:val="center"/>
            <w:tcPrChange w:id="2423" w:author="Yvan Van Hentenryck" w:date="2020-12-29T11:06:00Z">
              <w:tcPr>
                <w:tcW w:w="869" w:type="pct"/>
                <w:vAlign w:val="center"/>
              </w:tcPr>
            </w:tcPrChange>
          </w:tcPr>
          <w:p w14:paraId="5DF23C8B" w14:textId="36466B72" w:rsidR="0037394D" w:rsidRPr="00A10A4D" w:rsidDel="003D5930" w:rsidRDefault="0037394D" w:rsidP="0037394D">
            <w:pPr>
              <w:rPr>
                <w:del w:id="2424" w:author="Kumar, Ashwani (Cognizant)" w:date="2021-01-06T17:34:00Z"/>
                <w:rFonts w:cstheme="minorHAnsi"/>
                <w:sz w:val="20"/>
                <w:szCs w:val="20"/>
              </w:rPr>
            </w:pPr>
            <w:del w:id="2425" w:author="Kumar, Ashwani (Cognizant)" w:date="2021-01-05T13:08:00Z">
              <w:r w:rsidDel="0037394D">
                <w:rPr>
                  <w:rFonts w:ascii="Calibri" w:hAnsi="Calibri"/>
                  <w:sz w:val="20"/>
                  <w:szCs w:val="20"/>
                </w:rPr>
                <w:delText>DATE</w:delText>
              </w:r>
            </w:del>
            <w:bookmarkStart w:id="2426" w:name="_Toc60868026"/>
            <w:bookmarkStart w:id="2427" w:name="_Toc60868228"/>
            <w:bookmarkStart w:id="2428" w:name="_Toc60868430"/>
            <w:bookmarkStart w:id="2429" w:name="_Toc60868632"/>
            <w:bookmarkStart w:id="2430" w:name="_Toc60868834"/>
            <w:bookmarkEnd w:id="2426"/>
            <w:bookmarkEnd w:id="2427"/>
            <w:bookmarkEnd w:id="2428"/>
            <w:bookmarkEnd w:id="2429"/>
            <w:bookmarkEnd w:id="2430"/>
          </w:p>
        </w:tc>
        <w:tc>
          <w:tcPr>
            <w:tcW w:w="780" w:type="pct"/>
            <w:tcPrChange w:id="2431" w:author="Yvan Van Hentenryck" w:date="2020-12-29T11:06:00Z">
              <w:tcPr>
                <w:tcW w:w="780" w:type="pct"/>
              </w:tcPr>
            </w:tcPrChange>
          </w:tcPr>
          <w:p w14:paraId="3109868D" w14:textId="54241785" w:rsidR="0037394D" w:rsidRPr="00A10A4D" w:rsidDel="003D5930" w:rsidRDefault="0037394D" w:rsidP="0037394D">
            <w:pPr>
              <w:rPr>
                <w:del w:id="2432" w:author="Kumar, Ashwani (Cognizant)" w:date="2021-01-06T17:34:00Z"/>
                <w:rFonts w:cstheme="minorHAnsi"/>
                <w:sz w:val="20"/>
                <w:szCs w:val="20"/>
              </w:rPr>
            </w:pPr>
            <w:bookmarkStart w:id="2433" w:name="_Toc60868027"/>
            <w:bookmarkStart w:id="2434" w:name="_Toc60868229"/>
            <w:bookmarkStart w:id="2435" w:name="_Toc60868431"/>
            <w:bookmarkStart w:id="2436" w:name="_Toc60868633"/>
            <w:bookmarkStart w:id="2437" w:name="_Toc60868835"/>
            <w:bookmarkEnd w:id="2433"/>
            <w:bookmarkEnd w:id="2434"/>
            <w:bookmarkEnd w:id="2435"/>
            <w:bookmarkEnd w:id="2436"/>
            <w:bookmarkEnd w:id="2437"/>
          </w:p>
        </w:tc>
        <w:bookmarkStart w:id="2438" w:name="_Toc60868028"/>
        <w:bookmarkStart w:id="2439" w:name="_Toc60868230"/>
        <w:bookmarkStart w:id="2440" w:name="_Toc60868432"/>
        <w:bookmarkStart w:id="2441" w:name="_Toc60868634"/>
        <w:bookmarkStart w:id="2442" w:name="_Toc60868836"/>
        <w:bookmarkEnd w:id="2438"/>
        <w:bookmarkEnd w:id="2439"/>
        <w:bookmarkEnd w:id="2440"/>
        <w:bookmarkEnd w:id="2441"/>
        <w:bookmarkEnd w:id="2442"/>
      </w:tr>
      <w:tr w:rsidR="0037394D" w:rsidRPr="00A10A4D" w:rsidDel="003D5930" w14:paraId="27ACC915" w14:textId="06C83FC2" w:rsidTr="00B12260">
        <w:trPr>
          <w:trHeight w:val="260"/>
          <w:del w:id="2443" w:author="Kumar, Ashwani (Cognizant)" w:date="2021-01-06T17:34:00Z"/>
          <w:trPrChange w:id="2444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2445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0968494" w14:textId="78D639BC" w:rsidR="0037394D" w:rsidRPr="00A10A4D" w:rsidDel="003D5930" w:rsidRDefault="0037394D" w:rsidP="0037394D">
            <w:pPr>
              <w:rPr>
                <w:del w:id="2446" w:author="Kumar, Ashwani (Cognizant)" w:date="2021-01-06T17:34:00Z"/>
                <w:rFonts w:cstheme="minorHAnsi"/>
                <w:sz w:val="20"/>
                <w:szCs w:val="20"/>
              </w:rPr>
            </w:pPr>
            <w:del w:id="2447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Exam ID</w:delText>
              </w:r>
              <w:bookmarkStart w:id="2448" w:name="_Toc60868029"/>
              <w:bookmarkStart w:id="2449" w:name="_Toc60868231"/>
              <w:bookmarkStart w:id="2450" w:name="_Toc60868433"/>
              <w:bookmarkStart w:id="2451" w:name="_Toc60868635"/>
              <w:bookmarkStart w:id="2452" w:name="_Toc60868837"/>
              <w:bookmarkEnd w:id="2448"/>
              <w:bookmarkEnd w:id="2449"/>
              <w:bookmarkEnd w:id="2450"/>
              <w:bookmarkEnd w:id="2451"/>
              <w:bookmarkEnd w:id="2452"/>
            </w:del>
          </w:p>
        </w:tc>
        <w:tc>
          <w:tcPr>
            <w:tcW w:w="1064" w:type="pct"/>
            <w:shd w:val="clear" w:color="auto" w:fill="auto"/>
            <w:vAlign w:val="bottom"/>
            <w:tcPrChange w:id="2453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2968E055" w14:textId="214726E4" w:rsidR="0037394D" w:rsidRPr="00A10A4D" w:rsidDel="003D5930" w:rsidRDefault="0037394D" w:rsidP="0037394D">
            <w:pPr>
              <w:rPr>
                <w:del w:id="2454" w:author="Kumar, Ashwani (Cognizant)" w:date="2021-01-06T17:34:00Z"/>
                <w:rFonts w:cstheme="minorHAnsi"/>
                <w:sz w:val="20"/>
                <w:szCs w:val="20"/>
              </w:rPr>
            </w:pPr>
            <w:del w:id="2455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  <w:bookmarkStart w:id="2456" w:name="_Toc60868030"/>
              <w:bookmarkStart w:id="2457" w:name="_Toc60868232"/>
              <w:bookmarkStart w:id="2458" w:name="_Toc60868434"/>
              <w:bookmarkStart w:id="2459" w:name="_Toc60868636"/>
              <w:bookmarkStart w:id="2460" w:name="_Toc60868838"/>
              <w:bookmarkEnd w:id="2456"/>
              <w:bookmarkEnd w:id="2457"/>
              <w:bookmarkEnd w:id="2458"/>
              <w:bookmarkEnd w:id="2459"/>
              <w:bookmarkEnd w:id="2460"/>
            </w:del>
          </w:p>
        </w:tc>
        <w:tc>
          <w:tcPr>
            <w:tcW w:w="632" w:type="pct"/>
            <w:shd w:val="clear" w:color="auto" w:fill="auto"/>
            <w:vAlign w:val="center"/>
            <w:tcPrChange w:id="2461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772EA0F" w14:textId="41ABC974" w:rsidR="0037394D" w:rsidRPr="00A10A4D" w:rsidDel="003D5930" w:rsidRDefault="0037394D" w:rsidP="0037394D">
            <w:pPr>
              <w:rPr>
                <w:del w:id="2462" w:author="Kumar, Ashwani (Cognizant)" w:date="2021-01-06T17:34:00Z"/>
                <w:rFonts w:cstheme="minorHAnsi"/>
              </w:rPr>
            </w:pPr>
            <w:bookmarkStart w:id="2463" w:name="_Toc60868031"/>
            <w:bookmarkStart w:id="2464" w:name="_Toc60868233"/>
            <w:bookmarkStart w:id="2465" w:name="_Toc60868435"/>
            <w:bookmarkStart w:id="2466" w:name="_Toc60868637"/>
            <w:bookmarkStart w:id="2467" w:name="_Toc60868839"/>
            <w:bookmarkEnd w:id="2463"/>
            <w:bookmarkEnd w:id="2464"/>
            <w:bookmarkEnd w:id="2465"/>
            <w:bookmarkEnd w:id="2466"/>
            <w:bookmarkEnd w:id="2467"/>
          </w:p>
        </w:tc>
        <w:tc>
          <w:tcPr>
            <w:tcW w:w="869" w:type="pct"/>
            <w:vAlign w:val="center"/>
            <w:tcPrChange w:id="2468" w:author="Yvan Van Hentenryck" w:date="2020-12-29T11:06:00Z">
              <w:tcPr>
                <w:tcW w:w="869" w:type="pct"/>
                <w:vAlign w:val="center"/>
              </w:tcPr>
            </w:tcPrChange>
          </w:tcPr>
          <w:p w14:paraId="4E8A03DF" w14:textId="49055395" w:rsidR="0037394D" w:rsidRPr="00A10A4D" w:rsidDel="003D5930" w:rsidRDefault="0037394D" w:rsidP="0037394D">
            <w:pPr>
              <w:rPr>
                <w:del w:id="2469" w:author="Kumar, Ashwani (Cognizant)" w:date="2021-01-06T17:34:00Z"/>
                <w:rFonts w:cstheme="minorHAnsi"/>
                <w:sz w:val="20"/>
                <w:szCs w:val="20"/>
              </w:rPr>
            </w:pPr>
            <w:bookmarkStart w:id="2470" w:name="_Toc60868032"/>
            <w:bookmarkStart w:id="2471" w:name="_Toc60868234"/>
            <w:bookmarkStart w:id="2472" w:name="_Toc60868436"/>
            <w:bookmarkStart w:id="2473" w:name="_Toc60868638"/>
            <w:bookmarkStart w:id="2474" w:name="_Toc60868840"/>
            <w:bookmarkEnd w:id="2470"/>
            <w:bookmarkEnd w:id="2471"/>
            <w:bookmarkEnd w:id="2472"/>
            <w:bookmarkEnd w:id="2473"/>
            <w:bookmarkEnd w:id="2474"/>
          </w:p>
        </w:tc>
        <w:tc>
          <w:tcPr>
            <w:tcW w:w="780" w:type="pct"/>
            <w:tcPrChange w:id="2475" w:author="Yvan Van Hentenryck" w:date="2020-12-29T11:06:00Z">
              <w:tcPr>
                <w:tcW w:w="780" w:type="pct"/>
              </w:tcPr>
            </w:tcPrChange>
          </w:tcPr>
          <w:p w14:paraId="1FC37002" w14:textId="62FC5EA8" w:rsidR="0037394D" w:rsidRPr="00A10A4D" w:rsidDel="003D5930" w:rsidRDefault="0037394D" w:rsidP="0037394D">
            <w:pPr>
              <w:rPr>
                <w:del w:id="2476" w:author="Kumar, Ashwani (Cognizant)" w:date="2021-01-06T17:34:00Z"/>
                <w:rFonts w:cstheme="minorHAnsi"/>
                <w:sz w:val="20"/>
                <w:szCs w:val="20"/>
              </w:rPr>
            </w:pPr>
            <w:bookmarkStart w:id="2477" w:name="_Toc60868033"/>
            <w:bookmarkStart w:id="2478" w:name="_Toc60868235"/>
            <w:bookmarkStart w:id="2479" w:name="_Toc60868437"/>
            <w:bookmarkStart w:id="2480" w:name="_Toc60868639"/>
            <w:bookmarkStart w:id="2481" w:name="_Toc60868841"/>
            <w:bookmarkEnd w:id="2477"/>
            <w:bookmarkEnd w:id="2478"/>
            <w:bookmarkEnd w:id="2479"/>
            <w:bookmarkEnd w:id="2480"/>
            <w:bookmarkEnd w:id="2481"/>
          </w:p>
        </w:tc>
        <w:bookmarkStart w:id="2482" w:name="_Toc60868034"/>
        <w:bookmarkStart w:id="2483" w:name="_Toc60868236"/>
        <w:bookmarkStart w:id="2484" w:name="_Toc60868438"/>
        <w:bookmarkStart w:id="2485" w:name="_Toc60868640"/>
        <w:bookmarkStart w:id="2486" w:name="_Toc60868842"/>
        <w:bookmarkEnd w:id="2482"/>
        <w:bookmarkEnd w:id="2483"/>
        <w:bookmarkEnd w:id="2484"/>
        <w:bookmarkEnd w:id="2485"/>
        <w:bookmarkEnd w:id="2486"/>
      </w:tr>
      <w:tr w:rsidR="0037394D" w:rsidRPr="00A10A4D" w:rsidDel="003D5930" w14:paraId="4021678D" w14:textId="60B2ED5D" w:rsidTr="00B12260">
        <w:trPr>
          <w:trHeight w:val="260"/>
          <w:del w:id="2487" w:author="Kumar, Ashwani (Cognizant)" w:date="2021-01-06T17:34:00Z"/>
          <w:trPrChange w:id="2488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2489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CAF59A4" w14:textId="54D1A769" w:rsidR="0037394D" w:rsidRPr="001A089B" w:rsidDel="003D5930" w:rsidRDefault="0037394D" w:rsidP="0037394D">
            <w:pPr>
              <w:rPr>
                <w:del w:id="2490" w:author="Kumar, Ashwani (Cognizant)" w:date="2021-01-06T17:34:00Z"/>
                <w:rFonts w:cs="Arial"/>
                <w:color w:val="000000"/>
                <w:sz w:val="18"/>
                <w:szCs w:val="18"/>
              </w:rPr>
            </w:pPr>
            <w:del w:id="2491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Baseline Planned Date</w:delText>
              </w:r>
              <w:bookmarkStart w:id="2492" w:name="_Toc60868035"/>
              <w:bookmarkStart w:id="2493" w:name="_Toc60868237"/>
              <w:bookmarkStart w:id="2494" w:name="_Toc60868439"/>
              <w:bookmarkStart w:id="2495" w:name="_Toc60868641"/>
              <w:bookmarkStart w:id="2496" w:name="_Toc60868843"/>
              <w:bookmarkEnd w:id="2492"/>
              <w:bookmarkEnd w:id="2493"/>
              <w:bookmarkEnd w:id="2494"/>
              <w:bookmarkEnd w:id="2495"/>
              <w:bookmarkEnd w:id="2496"/>
            </w:del>
          </w:p>
        </w:tc>
        <w:tc>
          <w:tcPr>
            <w:tcW w:w="1064" w:type="pct"/>
            <w:shd w:val="clear" w:color="auto" w:fill="auto"/>
            <w:vAlign w:val="bottom"/>
            <w:tcPrChange w:id="2497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E0ED9DF" w14:textId="2D82AABF" w:rsidR="0037394D" w:rsidRPr="00A10A4D" w:rsidDel="003D5930" w:rsidRDefault="0037394D" w:rsidP="0037394D">
            <w:pPr>
              <w:rPr>
                <w:del w:id="2498" w:author="Kumar, Ashwani (Cognizant)" w:date="2021-01-06T17:34:00Z"/>
                <w:rFonts w:cstheme="minorHAnsi"/>
                <w:sz w:val="20"/>
                <w:szCs w:val="20"/>
              </w:rPr>
            </w:pPr>
            <w:del w:id="2499" w:author="Kumar, Ashwani (Cognizant)" w:date="2021-01-06T17:34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Populated by initial plan date submitted by supplier; cannot change based on new plan date.</w:delText>
              </w:r>
              <w:bookmarkStart w:id="2500" w:name="_Toc60868036"/>
              <w:bookmarkStart w:id="2501" w:name="_Toc60868238"/>
              <w:bookmarkStart w:id="2502" w:name="_Toc60868440"/>
              <w:bookmarkStart w:id="2503" w:name="_Toc60868642"/>
              <w:bookmarkStart w:id="2504" w:name="_Toc60868844"/>
              <w:bookmarkEnd w:id="2500"/>
              <w:bookmarkEnd w:id="2501"/>
              <w:bookmarkEnd w:id="2502"/>
              <w:bookmarkEnd w:id="2503"/>
              <w:bookmarkEnd w:id="2504"/>
            </w:del>
          </w:p>
        </w:tc>
        <w:tc>
          <w:tcPr>
            <w:tcW w:w="632" w:type="pct"/>
            <w:shd w:val="clear" w:color="auto" w:fill="auto"/>
            <w:vAlign w:val="center"/>
            <w:tcPrChange w:id="2505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AC90C11" w14:textId="08DD1FE1" w:rsidR="0037394D" w:rsidRPr="00A10A4D" w:rsidDel="003D5930" w:rsidRDefault="0037394D" w:rsidP="0037394D">
            <w:pPr>
              <w:rPr>
                <w:del w:id="2506" w:author="Kumar, Ashwani (Cognizant)" w:date="2021-01-06T17:34:00Z"/>
                <w:rFonts w:cstheme="minorHAnsi"/>
              </w:rPr>
            </w:pPr>
            <w:bookmarkStart w:id="2507" w:name="_Toc60868037"/>
            <w:bookmarkStart w:id="2508" w:name="_Toc60868239"/>
            <w:bookmarkStart w:id="2509" w:name="_Toc60868441"/>
            <w:bookmarkStart w:id="2510" w:name="_Toc60868643"/>
            <w:bookmarkStart w:id="2511" w:name="_Toc60868845"/>
            <w:bookmarkEnd w:id="2507"/>
            <w:bookmarkEnd w:id="2508"/>
            <w:bookmarkEnd w:id="2509"/>
            <w:bookmarkEnd w:id="2510"/>
            <w:bookmarkEnd w:id="2511"/>
          </w:p>
        </w:tc>
        <w:tc>
          <w:tcPr>
            <w:tcW w:w="869" w:type="pct"/>
            <w:vAlign w:val="center"/>
            <w:tcPrChange w:id="2512" w:author="Yvan Van Hentenryck" w:date="2020-12-29T11:06:00Z">
              <w:tcPr>
                <w:tcW w:w="869" w:type="pct"/>
                <w:vAlign w:val="center"/>
              </w:tcPr>
            </w:tcPrChange>
          </w:tcPr>
          <w:p w14:paraId="4DE0A9AA" w14:textId="3822E552" w:rsidR="0037394D" w:rsidRPr="00A10A4D" w:rsidDel="003D5930" w:rsidRDefault="0037394D" w:rsidP="0037394D">
            <w:pPr>
              <w:rPr>
                <w:del w:id="2513" w:author="Kumar, Ashwani (Cognizant)" w:date="2021-01-06T17:34:00Z"/>
                <w:rFonts w:cstheme="minorHAnsi"/>
                <w:sz w:val="20"/>
                <w:szCs w:val="20"/>
              </w:rPr>
            </w:pPr>
            <w:bookmarkStart w:id="2514" w:name="_Toc60868038"/>
            <w:bookmarkStart w:id="2515" w:name="_Toc60868240"/>
            <w:bookmarkStart w:id="2516" w:name="_Toc60868442"/>
            <w:bookmarkStart w:id="2517" w:name="_Toc60868644"/>
            <w:bookmarkStart w:id="2518" w:name="_Toc60868846"/>
            <w:bookmarkEnd w:id="2514"/>
            <w:bookmarkEnd w:id="2515"/>
            <w:bookmarkEnd w:id="2516"/>
            <w:bookmarkEnd w:id="2517"/>
            <w:bookmarkEnd w:id="2518"/>
          </w:p>
        </w:tc>
        <w:tc>
          <w:tcPr>
            <w:tcW w:w="780" w:type="pct"/>
            <w:tcPrChange w:id="2519" w:author="Yvan Van Hentenryck" w:date="2020-12-29T11:06:00Z">
              <w:tcPr>
                <w:tcW w:w="780" w:type="pct"/>
              </w:tcPr>
            </w:tcPrChange>
          </w:tcPr>
          <w:p w14:paraId="3ED9AF28" w14:textId="2DC459BA" w:rsidR="0037394D" w:rsidRPr="00A10A4D" w:rsidDel="003D5930" w:rsidRDefault="0037394D" w:rsidP="0037394D">
            <w:pPr>
              <w:rPr>
                <w:del w:id="2520" w:author="Kumar, Ashwani (Cognizant)" w:date="2021-01-06T17:34:00Z"/>
                <w:rFonts w:cstheme="minorHAnsi"/>
                <w:sz w:val="20"/>
                <w:szCs w:val="20"/>
              </w:rPr>
            </w:pPr>
            <w:bookmarkStart w:id="2521" w:name="_Toc60868039"/>
            <w:bookmarkStart w:id="2522" w:name="_Toc60868241"/>
            <w:bookmarkStart w:id="2523" w:name="_Toc60868443"/>
            <w:bookmarkStart w:id="2524" w:name="_Toc60868645"/>
            <w:bookmarkStart w:id="2525" w:name="_Toc60868847"/>
            <w:bookmarkEnd w:id="2521"/>
            <w:bookmarkEnd w:id="2522"/>
            <w:bookmarkEnd w:id="2523"/>
            <w:bookmarkEnd w:id="2524"/>
            <w:bookmarkEnd w:id="2525"/>
          </w:p>
        </w:tc>
        <w:bookmarkStart w:id="2526" w:name="_Toc60868040"/>
        <w:bookmarkStart w:id="2527" w:name="_Toc60868242"/>
        <w:bookmarkStart w:id="2528" w:name="_Toc60868444"/>
        <w:bookmarkStart w:id="2529" w:name="_Toc60868646"/>
        <w:bookmarkStart w:id="2530" w:name="_Toc60868848"/>
        <w:bookmarkEnd w:id="2526"/>
        <w:bookmarkEnd w:id="2527"/>
        <w:bookmarkEnd w:id="2528"/>
        <w:bookmarkEnd w:id="2529"/>
        <w:bookmarkEnd w:id="2530"/>
      </w:tr>
    </w:tbl>
    <w:p w14:paraId="2AAAE1A1" w14:textId="4B48FCD9" w:rsidR="00E43002" w:rsidRPr="00A10A4D" w:rsidDel="003D5930" w:rsidRDefault="00E43002" w:rsidP="00B12260">
      <w:pPr>
        <w:rPr>
          <w:del w:id="2531" w:author="Kumar, Ashwani (Cognizant)" w:date="2021-01-06T17:34:00Z"/>
        </w:rPr>
      </w:pPr>
      <w:bookmarkStart w:id="2532" w:name="_Toc60868041"/>
      <w:bookmarkStart w:id="2533" w:name="_Toc60868243"/>
      <w:bookmarkStart w:id="2534" w:name="_Toc60868445"/>
      <w:bookmarkStart w:id="2535" w:name="_Toc60868647"/>
      <w:bookmarkStart w:id="2536" w:name="_Toc60868849"/>
      <w:bookmarkEnd w:id="2532"/>
      <w:bookmarkEnd w:id="2533"/>
      <w:bookmarkEnd w:id="2534"/>
      <w:bookmarkEnd w:id="2535"/>
      <w:bookmarkEnd w:id="2536"/>
    </w:p>
    <w:p w14:paraId="789E9D66" w14:textId="3B03623B" w:rsidR="00E43002" w:rsidRPr="00A10A4D" w:rsidDel="003D5930" w:rsidRDefault="00E43002">
      <w:pPr>
        <w:pStyle w:val="Heading4"/>
        <w:rPr>
          <w:del w:id="2537" w:author="Kumar, Ashwani (Cognizant)" w:date="2021-01-06T17:34:00Z"/>
        </w:rPr>
        <w:pPrChange w:id="2538" w:author="Kumar, Ashwani (Cognizant)" w:date="2021-01-06T16:52:00Z">
          <w:pPr>
            <w:pStyle w:val="Heading3"/>
          </w:pPr>
        </w:pPrChange>
      </w:pPr>
      <w:del w:id="2539" w:author="Kumar, Ashwani (Cognizant)" w:date="2021-01-06T17:34:00Z">
        <w:r w:rsidRPr="00A10A4D" w:rsidDel="003D5930">
          <w:delText>Sample Request and Response</w:delText>
        </w:r>
        <w:bookmarkStart w:id="2540" w:name="_Toc60868042"/>
        <w:bookmarkStart w:id="2541" w:name="_Toc60868244"/>
        <w:bookmarkStart w:id="2542" w:name="_Toc60868446"/>
        <w:bookmarkStart w:id="2543" w:name="_Toc60868648"/>
        <w:bookmarkStart w:id="2544" w:name="_Toc60868850"/>
        <w:bookmarkEnd w:id="2540"/>
        <w:bookmarkEnd w:id="2541"/>
        <w:bookmarkEnd w:id="2542"/>
        <w:bookmarkEnd w:id="2543"/>
        <w:bookmarkEnd w:id="2544"/>
      </w:del>
    </w:p>
    <w:tbl>
      <w:tblPr>
        <w:tblStyle w:val="TableGrid"/>
        <w:tblW w:w="9067" w:type="dxa"/>
        <w:tblLook w:val="04A0" w:firstRow="1" w:lastRow="0" w:firstColumn="1" w:lastColumn="0" w:noHBand="0" w:noVBand="1"/>
        <w:tblPrChange w:id="2545" w:author="Yvan Van Hentenryck" w:date="2020-12-29T11:06:00Z">
          <w:tblPr>
            <w:tblStyle w:val="TableGrid"/>
            <w:tblW w:w="9067" w:type="dxa"/>
            <w:tblLook w:val="04A0" w:firstRow="1" w:lastRow="0" w:firstColumn="1" w:lastColumn="0" w:noHBand="0" w:noVBand="1"/>
          </w:tblPr>
        </w:tblPrChange>
      </w:tblPr>
      <w:tblGrid>
        <w:gridCol w:w="9067"/>
        <w:tblGridChange w:id="2546">
          <w:tblGrid>
            <w:gridCol w:w="9067"/>
          </w:tblGrid>
        </w:tblGridChange>
      </w:tblGrid>
      <w:tr w:rsidR="00E43002" w:rsidRPr="00A10A4D" w:rsidDel="003D5930" w14:paraId="184C63A9" w14:textId="3AD2BC62" w:rsidTr="00B12260">
        <w:trPr>
          <w:del w:id="2547" w:author="Kumar, Ashwani (Cognizant)" w:date="2021-01-06T17:34:00Z"/>
        </w:trPr>
        <w:tc>
          <w:tcPr>
            <w:tcW w:w="9067" w:type="dxa"/>
            <w:tcPrChange w:id="2548" w:author="Yvan Van Hentenryck" w:date="2020-12-29T11:06:00Z">
              <w:tcPr>
                <w:tcW w:w="9067" w:type="dxa"/>
              </w:tcPr>
            </w:tcPrChange>
          </w:tcPr>
          <w:p w14:paraId="78094FEE" w14:textId="1DEA2679" w:rsidR="00E43002" w:rsidRPr="00A10A4D" w:rsidDel="003D5930" w:rsidRDefault="00E43002" w:rsidP="000F4571">
            <w:pPr>
              <w:rPr>
                <w:del w:id="2549" w:author="Kumar, Ashwani (Cognizant)" w:date="2021-01-06T17:34:00Z"/>
                <w:rFonts w:cstheme="minorHAnsi"/>
                <w:b/>
              </w:rPr>
            </w:pPr>
            <w:del w:id="2550" w:author="Kumar, Ashwani (Cognizant)" w:date="2021-01-06T17:34:00Z">
              <w:r w:rsidRPr="00A10A4D" w:rsidDel="003D5930">
                <w:rPr>
                  <w:rFonts w:cstheme="minorHAnsi"/>
                  <w:b/>
                </w:rPr>
                <w:delText xml:space="preserve">Request </w:delText>
              </w:r>
              <w:bookmarkStart w:id="2551" w:name="_Toc60868043"/>
              <w:bookmarkStart w:id="2552" w:name="_Toc60868245"/>
              <w:bookmarkStart w:id="2553" w:name="_Toc60868447"/>
              <w:bookmarkStart w:id="2554" w:name="_Toc60868649"/>
              <w:bookmarkStart w:id="2555" w:name="_Toc60868851"/>
              <w:bookmarkEnd w:id="2551"/>
              <w:bookmarkEnd w:id="2552"/>
              <w:bookmarkEnd w:id="2553"/>
              <w:bookmarkEnd w:id="2554"/>
              <w:bookmarkEnd w:id="2555"/>
            </w:del>
          </w:p>
        </w:tc>
        <w:bookmarkStart w:id="2556" w:name="_Toc60868044"/>
        <w:bookmarkStart w:id="2557" w:name="_Toc60868246"/>
        <w:bookmarkStart w:id="2558" w:name="_Toc60868448"/>
        <w:bookmarkStart w:id="2559" w:name="_Toc60868650"/>
        <w:bookmarkStart w:id="2560" w:name="_Toc60868852"/>
        <w:bookmarkEnd w:id="2556"/>
        <w:bookmarkEnd w:id="2557"/>
        <w:bookmarkEnd w:id="2558"/>
        <w:bookmarkEnd w:id="2559"/>
        <w:bookmarkEnd w:id="2560"/>
      </w:tr>
      <w:tr w:rsidR="00E43002" w:rsidRPr="00A10A4D" w:rsidDel="003D5930" w14:paraId="08410EB1" w14:textId="6D40FF34" w:rsidTr="00B12260">
        <w:trPr>
          <w:del w:id="2561" w:author="Kumar, Ashwani (Cognizant)" w:date="2021-01-06T17:34:00Z"/>
        </w:trPr>
        <w:tc>
          <w:tcPr>
            <w:tcW w:w="9067" w:type="dxa"/>
            <w:tcPrChange w:id="2562" w:author="Yvan Van Hentenryck" w:date="2020-12-29T11:06:00Z">
              <w:tcPr>
                <w:tcW w:w="9067" w:type="dxa"/>
              </w:tcPr>
            </w:tcPrChange>
          </w:tcPr>
          <w:p w14:paraId="67D898BA" w14:textId="3EBA784A" w:rsidR="00177ED1" w:rsidRPr="00177ED1" w:rsidDel="003D5930" w:rsidRDefault="00E43002" w:rsidP="00177ED1">
            <w:pPr>
              <w:rPr>
                <w:del w:id="2563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564" w:author="Kumar, Ashwani (Cognizant)" w:date="2021-01-06T17:34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="00177ED1"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{</w:delText>
              </w:r>
              <w:bookmarkStart w:id="2565" w:name="_Toc60868045"/>
              <w:bookmarkStart w:id="2566" w:name="_Toc60868247"/>
              <w:bookmarkStart w:id="2567" w:name="_Toc60868449"/>
              <w:bookmarkStart w:id="2568" w:name="_Toc60868651"/>
              <w:bookmarkStart w:id="2569" w:name="_Toc60868853"/>
              <w:bookmarkEnd w:id="2565"/>
              <w:bookmarkEnd w:id="2566"/>
              <w:bookmarkEnd w:id="2567"/>
              <w:bookmarkEnd w:id="2568"/>
              <w:bookmarkEnd w:id="2569"/>
            </w:del>
          </w:p>
          <w:p w14:paraId="7B680F61" w14:textId="73D9CE9C" w:rsidR="00177ED1" w:rsidRPr="00177ED1" w:rsidDel="003D5930" w:rsidRDefault="00177ED1" w:rsidP="00177ED1">
            <w:pPr>
              <w:rPr>
                <w:del w:id="2570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571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{</w:delText>
              </w:r>
              <w:bookmarkStart w:id="2572" w:name="_Toc60868046"/>
              <w:bookmarkStart w:id="2573" w:name="_Toc60868248"/>
              <w:bookmarkStart w:id="2574" w:name="_Toc60868450"/>
              <w:bookmarkStart w:id="2575" w:name="_Toc60868652"/>
              <w:bookmarkStart w:id="2576" w:name="_Toc60868854"/>
              <w:bookmarkEnd w:id="2572"/>
              <w:bookmarkEnd w:id="2573"/>
              <w:bookmarkEnd w:id="2574"/>
              <w:bookmarkEnd w:id="2575"/>
              <w:bookmarkEnd w:id="2576"/>
            </w:del>
          </w:p>
          <w:p w14:paraId="6222E716" w14:textId="19DCDFA7" w:rsidR="00177ED1" w:rsidRPr="00177ED1" w:rsidDel="003D5930" w:rsidRDefault="00177ED1" w:rsidP="00177ED1">
            <w:pPr>
              <w:rPr>
                <w:del w:id="2577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578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"Route":"Anglia"</w:delText>
              </w:r>
              <w:bookmarkStart w:id="2579" w:name="_Toc60868047"/>
              <w:bookmarkStart w:id="2580" w:name="_Toc60868249"/>
              <w:bookmarkStart w:id="2581" w:name="_Toc60868451"/>
              <w:bookmarkStart w:id="2582" w:name="_Toc60868653"/>
              <w:bookmarkStart w:id="2583" w:name="_Toc60868855"/>
              <w:bookmarkEnd w:id="2579"/>
              <w:bookmarkEnd w:id="2580"/>
              <w:bookmarkEnd w:id="2581"/>
              <w:bookmarkEnd w:id="2582"/>
              <w:bookmarkEnd w:id="2583"/>
            </w:del>
          </w:p>
          <w:p w14:paraId="700811BA" w14:textId="557617D0" w:rsidR="00177ED1" w:rsidRPr="00177ED1" w:rsidDel="003D5930" w:rsidRDefault="00177ED1" w:rsidP="00177ED1">
            <w:pPr>
              <w:rPr>
                <w:del w:id="2584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585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"ELR":"OWW"</w:delText>
              </w:r>
              <w:bookmarkStart w:id="2586" w:name="_Toc60868048"/>
              <w:bookmarkStart w:id="2587" w:name="_Toc60868250"/>
              <w:bookmarkStart w:id="2588" w:name="_Toc60868452"/>
              <w:bookmarkStart w:id="2589" w:name="_Toc60868654"/>
              <w:bookmarkStart w:id="2590" w:name="_Toc60868856"/>
              <w:bookmarkEnd w:id="2586"/>
              <w:bookmarkEnd w:id="2587"/>
              <w:bookmarkEnd w:id="2588"/>
              <w:bookmarkEnd w:id="2589"/>
              <w:bookmarkEnd w:id="2590"/>
            </w:del>
          </w:p>
          <w:p w14:paraId="009D0B81" w14:textId="7798FDE9" w:rsidR="00177ED1" w:rsidRPr="00177ED1" w:rsidDel="003D5930" w:rsidRDefault="00177ED1" w:rsidP="00177ED1">
            <w:pPr>
              <w:rPr>
                <w:del w:id="2591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592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"Start Mileage":"140"</w:delText>
              </w:r>
              <w:bookmarkStart w:id="2593" w:name="_Toc60868049"/>
              <w:bookmarkStart w:id="2594" w:name="_Toc60868251"/>
              <w:bookmarkStart w:id="2595" w:name="_Toc60868453"/>
              <w:bookmarkStart w:id="2596" w:name="_Toc60868655"/>
              <w:bookmarkStart w:id="2597" w:name="_Toc60868857"/>
              <w:bookmarkEnd w:id="2593"/>
              <w:bookmarkEnd w:id="2594"/>
              <w:bookmarkEnd w:id="2595"/>
              <w:bookmarkEnd w:id="2596"/>
              <w:bookmarkEnd w:id="2597"/>
            </w:del>
          </w:p>
          <w:p w14:paraId="23CEFBF4" w14:textId="33E5CCD7" w:rsidR="00177ED1" w:rsidRPr="00177ED1" w:rsidDel="003D5930" w:rsidRDefault="00177ED1" w:rsidP="00177ED1">
            <w:pPr>
              <w:rPr>
                <w:del w:id="2598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599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"End Mileage":"727"</w:delText>
              </w:r>
              <w:bookmarkStart w:id="2600" w:name="_Toc60868050"/>
              <w:bookmarkStart w:id="2601" w:name="_Toc60868252"/>
              <w:bookmarkStart w:id="2602" w:name="_Toc60868454"/>
              <w:bookmarkStart w:id="2603" w:name="_Toc60868656"/>
              <w:bookmarkStart w:id="2604" w:name="_Toc60868858"/>
              <w:bookmarkEnd w:id="2600"/>
              <w:bookmarkEnd w:id="2601"/>
              <w:bookmarkEnd w:id="2602"/>
              <w:bookmarkEnd w:id="2603"/>
              <w:bookmarkEnd w:id="2604"/>
            </w:del>
          </w:p>
          <w:p w14:paraId="56A479EF" w14:textId="453C58CD" w:rsidR="00177ED1" w:rsidRPr="00177ED1" w:rsidDel="003D5930" w:rsidRDefault="00177ED1" w:rsidP="00177ED1">
            <w:pPr>
              <w:rPr>
                <w:del w:id="2605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06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"Start Yard":"test"</w:delText>
              </w:r>
              <w:bookmarkStart w:id="2607" w:name="_Toc60868051"/>
              <w:bookmarkStart w:id="2608" w:name="_Toc60868253"/>
              <w:bookmarkStart w:id="2609" w:name="_Toc60868455"/>
              <w:bookmarkStart w:id="2610" w:name="_Toc60868657"/>
              <w:bookmarkStart w:id="2611" w:name="_Toc60868859"/>
              <w:bookmarkEnd w:id="2607"/>
              <w:bookmarkEnd w:id="2608"/>
              <w:bookmarkEnd w:id="2609"/>
              <w:bookmarkEnd w:id="2610"/>
              <w:bookmarkEnd w:id="2611"/>
            </w:del>
          </w:p>
          <w:p w14:paraId="7EE6B74D" w14:textId="05AC7150" w:rsidR="00177ED1" w:rsidRPr="00177ED1" w:rsidDel="003D5930" w:rsidRDefault="00177ED1" w:rsidP="00177ED1">
            <w:pPr>
              <w:rPr>
                <w:del w:id="2612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13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"End Mileage":"test"</w:delText>
              </w:r>
              <w:bookmarkStart w:id="2614" w:name="_Toc60868052"/>
              <w:bookmarkStart w:id="2615" w:name="_Toc60868254"/>
              <w:bookmarkStart w:id="2616" w:name="_Toc60868456"/>
              <w:bookmarkStart w:id="2617" w:name="_Toc60868658"/>
              <w:bookmarkStart w:id="2618" w:name="_Toc60868860"/>
              <w:bookmarkEnd w:id="2614"/>
              <w:bookmarkEnd w:id="2615"/>
              <w:bookmarkEnd w:id="2616"/>
              <w:bookmarkEnd w:id="2617"/>
              <w:bookmarkEnd w:id="2618"/>
            </w:del>
          </w:p>
          <w:p w14:paraId="7412F5A9" w14:textId="2F619070" w:rsidR="00177ED1" w:rsidRPr="00177ED1" w:rsidDel="003D5930" w:rsidRDefault="00177ED1" w:rsidP="00177ED1">
            <w:pPr>
              <w:rPr>
                <w:del w:id="2619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20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"End Yard":"test"</w:delText>
              </w:r>
              <w:bookmarkStart w:id="2621" w:name="_Toc60868053"/>
              <w:bookmarkStart w:id="2622" w:name="_Toc60868255"/>
              <w:bookmarkStart w:id="2623" w:name="_Toc60868457"/>
              <w:bookmarkStart w:id="2624" w:name="_Toc60868659"/>
              <w:bookmarkStart w:id="2625" w:name="_Toc60868861"/>
              <w:bookmarkEnd w:id="2621"/>
              <w:bookmarkEnd w:id="2622"/>
              <w:bookmarkEnd w:id="2623"/>
              <w:bookmarkEnd w:id="2624"/>
              <w:bookmarkEnd w:id="2625"/>
            </w:del>
          </w:p>
          <w:p w14:paraId="16675BCB" w14:textId="01FB4356" w:rsidR="00177ED1" w:rsidRPr="00177ED1" w:rsidDel="003D5930" w:rsidRDefault="00177ED1" w:rsidP="00177ED1">
            <w:pPr>
              <w:rPr>
                <w:del w:id="2626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27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"Railway ID":"1400727"</w:delText>
              </w:r>
              <w:bookmarkStart w:id="2628" w:name="_Toc60868054"/>
              <w:bookmarkStart w:id="2629" w:name="_Toc60868256"/>
              <w:bookmarkStart w:id="2630" w:name="_Toc60868458"/>
              <w:bookmarkStart w:id="2631" w:name="_Toc60868660"/>
              <w:bookmarkStart w:id="2632" w:name="_Toc60868862"/>
              <w:bookmarkEnd w:id="2628"/>
              <w:bookmarkEnd w:id="2629"/>
              <w:bookmarkEnd w:id="2630"/>
              <w:bookmarkEnd w:id="2631"/>
              <w:bookmarkEnd w:id="2632"/>
            </w:del>
          </w:p>
          <w:p w14:paraId="163936EB" w14:textId="4BBE5A49" w:rsidR="00177ED1" w:rsidRPr="00177ED1" w:rsidDel="003D5930" w:rsidRDefault="00177ED1" w:rsidP="00177ED1">
            <w:pPr>
              <w:rPr>
                <w:del w:id="2633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34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"Asset description":"CABINET Downside"</w:delText>
              </w:r>
              <w:bookmarkStart w:id="2635" w:name="_Toc60868055"/>
              <w:bookmarkStart w:id="2636" w:name="_Toc60868257"/>
              <w:bookmarkStart w:id="2637" w:name="_Toc60868459"/>
              <w:bookmarkStart w:id="2638" w:name="_Toc60868661"/>
              <w:bookmarkStart w:id="2639" w:name="_Toc60868863"/>
              <w:bookmarkEnd w:id="2635"/>
              <w:bookmarkEnd w:id="2636"/>
              <w:bookmarkEnd w:id="2637"/>
              <w:bookmarkEnd w:id="2638"/>
              <w:bookmarkEnd w:id="2639"/>
            </w:del>
          </w:p>
          <w:p w14:paraId="2BFC8361" w14:textId="2111ED90" w:rsidR="00177ED1" w:rsidRPr="00177ED1" w:rsidDel="003D5930" w:rsidRDefault="00177ED1" w:rsidP="00177ED1">
            <w:pPr>
              <w:rPr>
                <w:del w:id="2640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41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"Asset Group":"B"</w:delText>
              </w:r>
              <w:bookmarkStart w:id="2642" w:name="_Toc60868056"/>
              <w:bookmarkStart w:id="2643" w:name="_Toc60868258"/>
              <w:bookmarkStart w:id="2644" w:name="_Toc60868460"/>
              <w:bookmarkStart w:id="2645" w:name="_Toc60868662"/>
              <w:bookmarkStart w:id="2646" w:name="_Toc60868864"/>
              <w:bookmarkEnd w:id="2642"/>
              <w:bookmarkEnd w:id="2643"/>
              <w:bookmarkEnd w:id="2644"/>
              <w:bookmarkEnd w:id="2645"/>
              <w:bookmarkEnd w:id="2646"/>
            </w:del>
          </w:p>
          <w:p w14:paraId="1148E7F3" w14:textId="1545DF43" w:rsidR="00177ED1" w:rsidRPr="00177ED1" w:rsidDel="003D5930" w:rsidRDefault="00177ED1" w:rsidP="00177ED1">
            <w:pPr>
              <w:rPr>
                <w:del w:id="2647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48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"Asset Type":"C"</w:delText>
              </w:r>
              <w:bookmarkStart w:id="2649" w:name="_Toc60868057"/>
              <w:bookmarkStart w:id="2650" w:name="_Toc60868259"/>
              <w:bookmarkStart w:id="2651" w:name="_Toc60868461"/>
              <w:bookmarkStart w:id="2652" w:name="_Toc60868663"/>
              <w:bookmarkStart w:id="2653" w:name="_Toc60868865"/>
              <w:bookmarkEnd w:id="2649"/>
              <w:bookmarkEnd w:id="2650"/>
              <w:bookmarkEnd w:id="2651"/>
              <w:bookmarkEnd w:id="2652"/>
              <w:bookmarkEnd w:id="2653"/>
            </w:del>
          </w:p>
          <w:p w14:paraId="34F7023C" w14:textId="7E4394DA" w:rsidR="00177ED1" w:rsidRPr="00177ED1" w:rsidDel="003D5930" w:rsidRDefault="00177ED1" w:rsidP="00177ED1">
            <w:pPr>
              <w:rPr>
                <w:del w:id="2654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55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 Request Status ":"Completed"</w:delText>
              </w:r>
              <w:bookmarkStart w:id="2656" w:name="_Toc60868058"/>
              <w:bookmarkStart w:id="2657" w:name="_Toc60868260"/>
              <w:bookmarkStart w:id="2658" w:name="_Toc60868462"/>
              <w:bookmarkStart w:id="2659" w:name="_Toc60868664"/>
              <w:bookmarkStart w:id="2660" w:name="_Toc60868866"/>
              <w:bookmarkEnd w:id="2656"/>
              <w:bookmarkEnd w:id="2657"/>
              <w:bookmarkEnd w:id="2658"/>
              <w:bookmarkEnd w:id="2659"/>
              <w:bookmarkEnd w:id="2660"/>
            </w:del>
          </w:p>
          <w:p w14:paraId="031D910A" w14:textId="33ECFEE0" w:rsidR="00177ED1" w:rsidRPr="00177ED1" w:rsidDel="003D5930" w:rsidRDefault="00177ED1" w:rsidP="00177ED1">
            <w:pPr>
              <w:rPr>
                <w:del w:id="2661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62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 Report Status":" Evaluation Ready for signoff "</w:delText>
              </w:r>
              <w:bookmarkStart w:id="2663" w:name="_Toc60868059"/>
              <w:bookmarkStart w:id="2664" w:name="_Toc60868261"/>
              <w:bookmarkStart w:id="2665" w:name="_Toc60868463"/>
              <w:bookmarkStart w:id="2666" w:name="_Toc60868665"/>
              <w:bookmarkStart w:id="2667" w:name="_Toc60868867"/>
              <w:bookmarkEnd w:id="2663"/>
              <w:bookmarkEnd w:id="2664"/>
              <w:bookmarkEnd w:id="2665"/>
              <w:bookmarkEnd w:id="2666"/>
              <w:bookmarkEnd w:id="2667"/>
            </w:del>
          </w:p>
          <w:p w14:paraId="2051ECEC" w14:textId="19B03EB9" w:rsidR="00177ED1" w:rsidRPr="00177ED1" w:rsidDel="003D5930" w:rsidRDefault="00177ED1" w:rsidP="00177ED1">
            <w:pPr>
              <w:rPr>
                <w:del w:id="2668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69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"Examination Type":"Detailed"</w:delText>
              </w:r>
              <w:bookmarkStart w:id="2670" w:name="_Toc60868060"/>
              <w:bookmarkStart w:id="2671" w:name="_Toc60868262"/>
              <w:bookmarkStart w:id="2672" w:name="_Toc60868464"/>
              <w:bookmarkStart w:id="2673" w:name="_Toc60868666"/>
              <w:bookmarkStart w:id="2674" w:name="_Toc60868868"/>
              <w:bookmarkEnd w:id="2670"/>
              <w:bookmarkEnd w:id="2671"/>
              <w:bookmarkEnd w:id="2672"/>
              <w:bookmarkEnd w:id="2673"/>
              <w:bookmarkEnd w:id="2674"/>
            </w:del>
          </w:p>
          <w:p w14:paraId="01FAEDBC" w14:textId="07075297" w:rsidR="00177ED1" w:rsidRPr="00177ED1" w:rsidDel="003D5930" w:rsidRDefault="00177ED1" w:rsidP="00177ED1">
            <w:pPr>
              <w:rPr>
                <w:del w:id="2675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76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 ID":" 2268526 "</w:delText>
              </w:r>
              <w:bookmarkStart w:id="2677" w:name="_Toc60868061"/>
              <w:bookmarkStart w:id="2678" w:name="_Toc60868263"/>
              <w:bookmarkStart w:id="2679" w:name="_Toc60868465"/>
              <w:bookmarkStart w:id="2680" w:name="_Toc60868667"/>
              <w:bookmarkStart w:id="2681" w:name="_Toc60868869"/>
              <w:bookmarkEnd w:id="2677"/>
              <w:bookmarkEnd w:id="2678"/>
              <w:bookmarkEnd w:id="2679"/>
              <w:bookmarkEnd w:id="2680"/>
              <w:bookmarkEnd w:id="2681"/>
            </w:del>
          </w:p>
          <w:p w14:paraId="127F012B" w14:textId="50D5A75C" w:rsidR="00177ED1" w:rsidRPr="00177ED1" w:rsidDel="003D5930" w:rsidRDefault="00177ED1" w:rsidP="00177ED1">
            <w:pPr>
              <w:rPr>
                <w:del w:id="2682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83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"Baseline Planned Date":" 2016-11-14 "</w:delText>
              </w:r>
              <w:bookmarkStart w:id="2684" w:name="_Toc60868062"/>
              <w:bookmarkStart w:id="2685" w:name="_Toc60868264"/>
              <w:bookmarkStart w:id="2686" w:name="_Toc60868466"/>
              <w:bookmarkStart w:id="2687" w:name="_Toc60868668"/>
              <w:bookmarkStart w:id="2688" w:name="_Toc60868870"/>
              <w:bookmarkEnd w:id="2684"/>
              <w:bookmarkEnd w:id="2685"/>
              <w:bookmarkEnd w:id="2686"/>
              <w:bookmarkEnd w:id="2687"/>
              <w:bookmarkEnd w:id="2688"/>
            </w:del>
          </w:p>
          <w:p w14:paraId="2D5C871F" w14:textId="352F2FF2" w:rsidR="00177ED1" w:rsidRPr="00177ED1" w:rsidDel="003D5930" w:rsidRDefault="00177ED1" w:rsidP="00177ED1">
            <w:pPr>
              <w:rPr>
                <w:del w:id="2689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90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bookmarkStart w:id="2691" w:name="_Toc60868063"/>
              <w:bookmarkStart w:id="2692" w:name="_Toc60868265"/>
              <w:bookmarkStart w:id="2693" w:name="_Toc60868467"/>
              <w:bookmarkStart w:id="2694" w:name="_Toc60868669"/>
              <w:bookmarkStart w:id="2695" w:name="_Toc60868871"/>
              <w:bookmarkEnd w:id="2691"/>
              <w:bookmarkEnd w:id="2692"/>
              <w:bookmarkEnd w:id="2693"/>
              <w:bookmarkEnd w:id="2694"/>
              <w:bookmarkEnd w:id="2695"/>
            </w:del>
          </w:p>
          <w:p w14:paraId="51B87917" w14:textId="6ADB1E27" w:rsidR="00177ED1" w:rsidRPr="00177ED1" w:rsidDel="003D5930" w:rsidRDefault="00177ED1" w:rsidP="00177ED1">
            <w:pPr>
              <w:rPr>
                <w:del w:id="2696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697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}</w:delText>
              </w:r>
              <w:bookmarkStart w:id="2698" w:name="_Toc60868064"/>
              <w:bookmarkStart w:id="2699" w:name="_Toc60868266"/>
              <w:bookmarkStart w:id="2700" w:name="_Toc60868468"/>
              <w:bookmarkStart w:id="2701" w:name="_Toc60868670"/>
              <w:bookmarkStart w:id="2702" w:name="_Toc60868872"/>
              <w:bookmarkEnd w:id="2698"/>
              <w:bookmarkEnd w:id="2699"/>
              <w:bookmarkEnd w:id="2700"/>
              <w:bookmarkEnd w:id="2701"/>
              <w:bookmarkEnd w:id="2702"/>
            </w:del>
          </w:p>
          <w:p w14:paraId="6363D722" w14:textId="4565CB9C" w:rsidR="00E43002" w:rsidRPr="00A10A4D" w:rsidDel="003D5930" w:rsidRDefault="00177ED1" w:rsidP="00177ED1">
            <w:pPr>
              <w:rPr>
                <w:del w:id="2703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704" w:author="Kumar, Ashwani (Cognizant)" w:date="2021-01-06T17:34:00Z">
              <w:r w:rsidRPr="00177ED1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}</w:delText>
              </w:r>
              <w:bookmarkStart w:id="2705" w:name="_Toc60868065"/>
              <w:bookmarkStart w:id="2706" w:name="_Toc60868267"/>
              <w:bookmarkStart w:id="2707" w:name="_Toc60868469"/>
              <w:bookmarkStart w:id="2708" w:name="_Toc60868671"/>
              <w:bookmarkStart w:id="2709" w:name="_Toc60868873"/>
              <w:bookmarkEnd w:id="2705"/>
              <w:bookmarkEnd w:id="2706"/>
              <w:bookmarkEnd w:id="2707"/>
              <w:bookmarkEnd w:id="2708"/>
              <w:bookmarkEnd w:id="2709"/>
            </w:del>
          </w:p>
        </w:tc>
        <w:bookmarkStart w:id="2710" w:name="_Toc60868066"/>
        <w:bookmarkStart w:id="2711" w:name="_Toc60868268"/>
        <w:bookmarkStart w:id="2712" w:name="_Toc60868470"/>
        <w:bookmarkStart w:id="2713" w:name="_Toc60868672"/>
        <w:bookmarkStart w:id="2714" w:name="_Toc60868874"/>
        <w:bookmarkEnd w:id="2710"/>
        <w:bookmarkEnd w:id="2711"/>
        <w:bookmarkEnd w:id="2712"/>
        <w:bookmarkEnd w:id="2713"/>
        <w:bookmarkEnd w:id="2714"/>
      </w:tr>
      <w:tr w:rsidR="00E43002" w:rsidRPr="00A10A4D" w:rsidDel="003D5930" w14:paraId="41B45B29" w14:textId="01070264" w:rsidTr="00B12260">
        <w:trPr>
          <w:del w:id="2715" w:author="Kumar, Ashwani (Cognizant)" w:date="2021-01-06T17:34:00Z"/>
        </w:trPr>
        <w:tc>
          <w:tcPr>
            <w:tcW w:w="9067" w:type="dxa"/>
            <w:tcPrChange w:id="2716" w:author="Yvan Van Hentenryck" w:date="2020-12-29T11:06:00Z">
              <w:tcPr>
                <w:tcW w:w="9067" w:type="dxa"/>
              </w:tcPr>
            </w:tcPrChange>
          </w:tcPr>
          <w:p w14:paraId="42DD5FE3" w14:textId="0AB29B93" w:rsidR="00E43002" w:rsidRPr="00A10A4D" w:rsidDel="003D5930" w:rsidRDefault="00E43002" w:rsidP="000F4571">
            <w:pPr>
              <w:rPr>
                <w:del w:id="2717" w:author="Kumar, Ashwani (Cognizant)" w:date="2021-01-06T17:34:00Z"/>
                <w:rFonts w:cstheme="minorHAnsi"/>
                <w:sz w:val="20"/>
                <w:szCs w:val="20"/>
              </w:rPr>
            </w:pPr>
            <w:del w:id="2718" w:author="Kumar, Ashwani (Cognizant)" w:date="2021-01-06T17:34:00Z">
              <w:r w:rsidRPr="00A10A4D" w:rsidDel="003D5930">
                <w:rPr>
                  <w:rFonts w:cstheme="minorHAnsi"/>
                  <w:b/>
                  <w:sz w:val="20"/>
                  <w:szCs w:val="20"/>
                </w:rPr>
                <w:delText>Response</w:delText>
              </w:r>
              <w:bookmarkStart w:id="2719" w:name="_Toc60868067"/>
              <w:bookmarkStart w:id="2720" w:name="_Toc60868269"/>
              <w:bookmarkStart w:id="2721" w:name="_Toc60868471"/>
              <w:bookmarkStart w:id="2722" w:name="_Toc60868673"/>
              <w:bookmarkStart w:id="2723" w:name="_Toc60868875"/>
              <w:bookmarkEnd w:id="2719"/>
              <w:bookmarkEnd w:id="2720"/>
              <w:bookmarkEnd w:id="2721"/>
              <w:bookmarkEnd w:id="2722"/>
              <w:bookmarkEnd w:id="2723"/>
            </w:del>
          </w:p>
        </w:tc>
        <w:bookmarkStart w:id="2724" w:name="_Toc60868068"/>
        <w:bookmarkStart w:id="2725" w:name="_Toc60868270"/>
        <w:bookmarkStart w:id="2726" w:name="_Toc60868472"/>
        <w:bookmarkStart w:id="2727" w:name="_Toc60868674"/>
        <w:bookmarkStart w:id="2728" w:name="_Toc60868876"/>
        <w:bookmarkEnd w:id="2724"/>
        <w:bookmarkEnd w:id="2725"/>
        <w:bookmarkEnd w:id="2726"/>
        <w:bookmarkEnd w:id="2727"/>
        <w:bookmarkEnd w:id="2728"/>
      </w:tr>
      <w:tr w:rsidR="00E43002" w:rsidRPr="00A10A4D" w:rsidDel="003D5930" w14:paraId="01BDD71D" w14:textId="69A01F3E" w:rsidTr="00B12260">
        <w:trPr>
          <w:del w:id="2729" w:author="Kumar, Ashwani (Cognizant)" w:date="2021-01-06T17:34:00Z"/>
        </w:trPr>
        <w:tc>
          <w:tcPr>
            <w:tcW w:w="9067" w:type="dxa"/>
            <w:tcPrChange w:id="2730" w:author="Yvan Van Hentenryck" w:date="2020-12-29T11:06:00Z">
              <w:tcPr>
                <w:tcW w:w="9067" w:type="dxa"/>
              </w:tcPr>
            </w:tcPrChange>
          </w:tcPr>
          <w:p w14:paraId="3F1A099D" w14:textId="04F35B59" w:rsidR="00E43002" w:rsidRPr="008A515B" w:rsidDel="003D5930" w:rsidRDefault="00E43002" w:rsidP="000F4571">
            <w:pPr>
              <w:rPr>
                <w:del w:id="2731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bookmarkStart w:id="2732" w:name="_Toc60868069"/>
            <w:bookmarkStart w:id="2733" w:name="_Toc60868271"/>
            <w:bookmarkStart w:id="2734" w:name="_Toc60868473"/>
            <w:bookmarkStart w:id="2735" w:name="_Toc60868675"/>
            <w:bookmarkStart w:id="2736" w:name="_Toc60868877"/>
            <w:bookmarkEnd w:id="2732"/>
            <w:bookmarkEnd w:id="2733"/>
            <w:bookmarkEnd w:id="2734"/>
            <w:bookmarkEnd w:id="2735"/>
            <w:bookmarkEnd w:id="2736"/>
          </w:p>
          <w:p w14:paraId="64EF9E14" w14:textId="41ABEC37" w:rsidR="00E43002" w:rsidRPr="008A515B" w:rsidDel="003D5930" w:rsidRDefault="00E43002" w:rsidP="000F4571">
            <w:pPr>
              <w:rPr>
                <w:del w:id="2737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738" w:author="Kumar, Ashwani (Cognizant)" w:date="2021-01-06T17:34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{</w:delText>
              </w:r>
              <w:bookmarkStart w:id="2739" w:name="_Toc60868070"/>
              <w:bookmarkStart w:id="2740" w:name="_Toc60868272"/>
              <w:bookmarkStart w:id="2741" w:name="_Toc60868474"/>
              <w:bookmarkStart w:id="2742" w:name="_Toc60868676"/>
              <w:bookmarkStart w:id="2743" w:name="_Toc60868878"/>
              <w:bookmarkEnd w:id="2739"/>
              <w:bookmarkEnd w:id="2740"/>
              <w:bookmarkEnd w:id="2741"/>
              <w:bookmarkEnd w:id="2742"/>
              <w:bookmarkEnd w:id="2743"/>
            </w:del>
          </w:p>
          <w:p w14:paraId="5790617F" w14:textId="24717946" w:rsidR="00E43002" w:rsidRPr="008A515B" w:rsidDel="003D5930" w:rsidRDefault="00E43002" w:rsidP="000F4571">
            <w:pPr>
              <w:rPr>
                <w:del w:id="2744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745" w:author="Kumar, Ashwani (Cognizant)" w:date="2021-01-06T17:34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"success": “true”,</w:delText>
              </w:r>
              <w:bookmarkStart w:id="2746" w:name="_Toc60868071"/>
              <w:bookmarkStart w:id="2747" w:name="_Toc60868273"/>
              <w:bookmarkStart w:id="2748" w:name="_Toc60868475"/>
              <w:bookmarkStart w:id="2749" w:name="_Toc60868677"/>
              <w:bookmarkStart w:id="2750" w:name="_Toc60868879"/>
              <w:bookmarkEnd w:id="2746"/>
              <w:bookmarkEnd w:id="2747"/>
              <w:bookmarkEnd w:id="2748"/>
              <w:bookmarkEnd w:id="2749"/>
              <w:bookmarkEnd w:id="2750"/>
            </w:del>
          </w:p>
          <w:p w14:paraId="58F9251E" w14:textId="61110F81" w:rsidR="00E43002" w:rsidRPr="008A515B" w:rsidDel="003D5930" w:rsidRDefault="00E43002" w:rsidP="000F4571">
            <w:pPr>
              <w:rPr>
                <w:del w:id="2751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752" w:author="Kumar, Ashwani (Cognizant)" w:date="2021-01-06T17:34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"message": 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Planned date Submitted Successfully</w:delText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",</w:delText>
              </w:r>
              <w:bookmarkStart w:id="2753" w:name="_Toc60868072"/>
              <w:bookmarkStart w:id="2754" w:name="_Toc60868274"/>
              <w:bookmarkStart w:id="2755" w:name="_Toc60868476"/>
              <w:bookmarkStart w:id="2756" w:name="_Toc60868678"/>
              <w:bookmarkStart w:id="2757" w:name="_Toc60868880"/>
              <w:bookmarkEnd w:id="2753"/>
              <w:bookmarkEnd w:id="2754"/>
              <w:bookmarkEnd w:id="2755"/>
              <w:bookmarkEnd w:id="2756"/>
              <w:bookmarkEnd w:id="2757"/>
            </w:del>
          </w:p>
          <w:p w14:paraId="6911E3E3" w14:textId="3E140F23" w:rsidR="00E43002" w:rsidRPr="008A515B" w:rsidDel="003D5930" w:rsidRDefault="00E43002" w:rsidP="000F4571">
            <w:pPr>
              <w:rPr>
                <w:del w:id="2758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759" w:author="Kumar, Ashwani (Cognizant)" w:date="2021-01-06T17:34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"data": {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}</w:delText>
              </w:r>
              <w:bookmarkStart w:id="2760" w:name="_Toc60868073"/>
              <w:bookmarkStart w:id="2761" w:name="_Toc60868275"/>
              <w:bookmarkStart w:id="2762" w:name="_Toc60868477"/>
              <w:bookmarkStart w:id="2763" w:name="_Toc60868679"/>
              <w:bookmarkStart w:id="2764" w:name="_Toc60868881"/>
              <w:bookmarkEnd w:id="2760"/>
              <w:bookmarkEnd w:id="2761"/>
              <w:bookmarkEnd w:id="2762"/>
              <w:bookmarkEnd w:id="2763"/>
              <w:bookmarkEnd w:id="2764"/>
            </w:del>
          </w:p>
          <w:p w14:paraId="6E605C32" w14:textId="5EB89104" w:rsidR="00E43002" w:rsidRPr="00A10A4D" w:rsidDel="003D5930" w:rsidRDefault="00E43002" w:rsidP="000F4571">
            <w:pPr>
              <w:rPr>
                <w:del w:id="2765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2766" w:author="Kumar, Ashwani (Cognizant)" w:date="2021-01-06T17:34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}</w:delText>
              </w:r>
              <w:bookmarkStart w:id="2767" w:name="_Toc60868074"/>
              <w:bookmarkStart w:id="2768" w:name="_Toc60868276"/>
              <w:bookmarkStart w:id="2769" w:name="_Toc60868478"/>
              <w:bookmarkStart w:id="2770" w:name="_Toc60868680"/>
              <w:bookmarkStart w:id="2771" w:name="_Toc60868882"/>
              <w:bookmarkEnd w:id="2767"/>
              <w:bookmarkEnd w:id="2768"/>
              <w:bookmarkEnd w:id="2769"/>
              <w:bookmarkEnd w:id="2770"/>
              <w:bookmarkEnd w:id="2771"/>
            </w:del>
          </w:p>
        </w:tc>
        <w:bookmarkStart w:id="2772" w:name="_Toc60868075"/>
        <w:bookmarkStart w:id="2773" w:name="_Toc60868277"/>
        <w:bookmarkStart w:id="2774" w:name="_Toc60868479"/>
        <w:bookmarkStart w:id="2775" w:name="_Toc60868681"/>
        <w:bookmarkStart w:id="2776" w:name="_Toc60868883"/>
        <w:bookmarkEnd w:id="2772"/>
        <w:bookmarkEnd w:id="2773"/>
        <w:bookmarkEnd w:id="2774"/>
        <w:bookmarkEnd w:id="2775"/>
        <w:bookmarkEnd w:id="2776"/>
      </w:tr>
      <w:tr w:rsidR="00E43002" w:rsidRPr="00A10A4D" w:rsidDel="003D5930" w14:paraId="67706885" w14:textId="03807C4C" w:rsidTr="00B12260">
        <w:trPr>
          <w:del w:id="2777" w:author="Kumar, Ashwani (Cognizant)" w:date="2021-01-06T17:34:00Z"/>
        </w:trPr>
        <w:tc>
          <w:tcPr>
            <w:tcW w:w="9067" w:type="dxa"/>
            <w:tcPrChange w:id="2778" w:author="Yvan Van Hentenryck" w:date="2020-12-29T11:06:00Z">
              <w:tcPr>
                <w:tcW w:w="9067" w:type="dxa"/>
              </w:tcPr>
            </w:tcPrChange>
          </w:tcPr>
          <w:p w14:paraId="6AF22B34" w14:textId="3EDB70BB" w:rsidR="00E43002" w:rsidRPr="00AE2E6B" w:rsidDel="003D5930" w:rsidRDefault="00E43002" w:rsidP="000F4571">
            <w:pPr>
              <w:rPr>
                <w:del w:id="2779" w:author="Kumar, Ashwani (Cognizant)" w:date="2021-01-06T17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bookmarkStart w:id="2780" w:name="_Toc60868076"/>
            <w:bookmarkStart w:id="2781" w:name="_Toc60868278"/>
            <w:bookmarkStart w:id="2782" w:name="_Toc60868480"/>
            <w:bookmarkStart w:id="2783" w:name="_Toc60868682"/>
            <w:bookmarkStart w:id="2784" w:name="_Toc60868884"/>
            <w:bookmarkEnd w:id="2780"/>
            <w:bookmarkEnd w:id="2781"/>
            <w:bookmarkEnd w:id="2782"/>
            <w:bookmarkEnd w:id="2783"/>
            <w:bookmarkEnd w:id="2784"/>
          </w:p>
        </w:tc>
        <w:bookmarkStart w:id="2785" w:name="_Toc60868077"/>
        <w:bookmarkStart w:id="2786" w:name="_Toc60868279"/>
        <w:bookmarkStart w:id="2787" w:name="_Toc60868481"/>
        <w:bookmarkStart w:id="2788" w:name="_Toc60868683"/>
        <w:bookmarkStart w:id="2789" w:name="_Toc60868885"/>
        <w:bookmarkEnd w:id="2785"/>
        <w:bookmarkEnd w:id="2786"/>
        <w:bookmarkEnd w:id="2787"/>
        <w:bookmarkEnd w:id="2788"/>
        <w:bookmarkEnd w:id="2789"/>
      </w:tr>
    </w:tbl>
    <w:p w14:paraId="5E66A62F" w14:textId="732D1239" w:rsidR="00E43002" w:rsidRPr="00A10A4D" w:rsidDel="003D5930" w:rsidRDefault="00E43002" w:rsidP="00B12260">
      <w:pPr>
        <w:rPr>
          <w:del w:id="2790" w:author="Kumar, Ashwani (Cognizant)" w:date="2021-01-06T17:34:00Z"/>
          <w:rFonts w:cstheme="minorHAnsi"/>
        </w:rPr>
      </w:pPr>
      <w:bookmarkStart w:id="2791" w:name="_Toc60868078"/>
      <w:bookmarkStart w:id="2792" w:name="_Toc60868280"/>
      <w:bookmarkStart w:id="2793" w:name="_Toc60868482"/>
      <w:bookmarkStart w:id="2794" w:name="_Toc60868684"/>
      <w:bookmarkStart w:id="2795" w:name="_Toc60868886"/>
      <w:bookmarkEnd w:id="2791"/>
      <w:bookmarkEnd w:id="2792"/>
      <w:bookmarkEnd w:id="2793"/>
      <w:bookmarkEnd w:id="2794"/>
      <w:bookmarkEnd w:id="2795"/>
    </w:p>
    <w:p w14:paraId="44BAF11F" w14:textId="232111C4" w:rsidR="00055AB1" w:rsidRPr="00A10A4D" w:rsidDel="003D5930" w:rsidRDefault="00055AB1" w:rsidP="00B12260">
      <w:pPr>
        <w:rPr>
          <w:del w:id="2796" w:author="Kumar, Ashwani (Cognizant)" w:date="2021-01-06T17:34:00Z"/>
          <w:rFonts w:cstheme="minorHAnsi"/>
        </w:rPr>
      </w:pPr>
      <w:bookmarkStart w:id="2797" w:name="_Toc60868079"/>
      <w:bookmarkStart w:id="2798" w:name="_Toc60868281"/>
      <w:bookmarkStart w:id="2799" w:name="_Toc60868483"/>
      <w:bookmarkStart w:id="2800" w:name="_Toc60868685"/>
      <w:bookmarkStart w:id="2801" w:name="_Toc60868887"/>
      <w:bookmarkEnd w:id="2797"/>
      <w:bookmarkEnd w:id="2798"/>
      <w:bookmarkEnd w:id="2799"/>
      <w:bookmarkEnd w:id="2800"/>
      <w:bookmarkEnd w:id="2801"/>
    </w:p>
    <w:p w14:paraId="3F90E0D8" w14:textId="262B5DAC" w:rsidR="009E7F3C" w:rsidDel="003D5930" w:rsidRDefault="009E7F3C" w:rsidP="00B12260">
      <w:pPr>
        <w:rPr>
          <w:ins w:id="2802" w:author="Yvan Van Hentenryck" w:date="2020-12-29T10:57:00Z"/>
          <w:del w:id="2803" w:author="Kumar, Ashwani (Cognizant)" w:date="2021-01-06T17:34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2804" w:author="Yvan Van Hentenryck" w:date="2020-12-29T10:57:00Z">
        <w:del w:id="2805" w:author="Kumar, Ashwani (Cognizant)" w:date="2021-01-06T17:34:00Z">
          <w:r w:rsidDel="003D5930">
            <w:br w:type="page"/>
          </w:r>
        </w:del>
      </w:ins>
    </w:p>
    <w:p w14:paraId="067B3FBB" w14:textId="4549E988" w:rsidR="00055AB1" w:rsidRPr="00A10A4D" w:rsidRDefault="00055AB1">
      <w:pPr>
        <w:pStyle w:val="Heading2"/>
        <w:pPrChange w:id="2806" w:author="Kumar, Ashwani (Cognizant)" w:date="2021-01-06T16:50:00Z">
          <w:pPr>
            <w:pStyle w:val="Heading1"/>
          </w:pPr>
        </w:pPrChange>
      </w:pPr>
      <w:bookmarkStart w:id="2807" w:name="_Toc60868888"/>
      <w:r w:rsidRPr="00A10A4D">
        <w:t xml:space="preserve">API Resource Specification - </w:t>
      </w:r>
      <w:r w:rsidR="00195552" w:rsidRPr="0009680C">
        <w:rPr>
          <w:rPrChange w:id="2808" w:author="Kumar, Ashwani (Cognizant)" w:date="2021-01-06T16:50:00Z">
            <w:rPr>
              <w:rFonts w:asciiTheme="minorHAnsi" w:hAnsiTheme="minorHAnsi" w:cstheme="minorHAnsi"/>
            </w:rPr>
          </w:rPrChange>
        </w:rPr>
        <w:t>Get Task List Agreement</w:t>
      </w:r>
      <w:bookmarkEnd w:id="2807"/>
    </w:p>
    <w:p w14:paraId="41488C3A" w14:textId="77777777" w:rsidR="00055AB1" w:rsidRPr="00A10A4D" w:rsidRDefault="00055AB1">
      <w:pPr>
        <w:pStyle w:val="Heading3"/>
        <w:pPrChange w:id="2809" w:author="Kumar, Ashwani (Cognizant)" w:date="2021-01-06T16:50:00Z">
          <w:pPr>
            <w:pStyle w:val="Heading2"/>
          </w:pPr>
        </w:pPrChange>
      </w:pPr>
      <w:bookmarkStart w:id="2810" w:name="_Toc60868889"/>
      <w:r w:rsidRPr="00A10A4D">
        <w:t>Description</w:t>
      </w:r>
      <w:bookmarkEnd w:id="2810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811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80"/>
        <w:gridCol w:w="7036"/>
        <w:tblGridChange w:id="2812">
          <w:tblGrid>
            <w:gridCol w:w="1980"/>
            <w:gridCol w:w="7036"/>
          </w:tblGrid>
        </w:tblGridChange>
      </w:tblGrid>
      <w:tr w:rsidR="00055AB1" w:rsidRPr="00A10A4D" w14:paraId="64F1A5DA" w14:textId="77777777" w:rsidTr="00B12260">
        <w:tc>
          <w:tcPr>
            <w:tcW w:w="1980" w:type="dxa"/>
            <w:shd w:val="clear" w:color="auto" w:fill="D9D9D9" w:themeFill="background1" w:themeFillShade="D9"/>
            <w:tcPrChange w:id="2813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73855C1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API Name</w:t>
            </w:r>
          </w:p>
        </w:tc>
        <w:tc>
          <w:tcPr>
            <w:tcW w:w="7036" w:type="dxa"/>
            <w:shd w:val="clear" w:color="auto" w:fill="auto"/>
            <w:vAlign w:val="bottom"/>
            <w:tcPrChange w:id="2814" w:author="Yvan Van Hentenryck" w:date="2020-12-29T11:06:00Z">
              <w:tcPr>
                <w:tcW w:w="7036" w:type="dxa"/>
                <w:shd w:val="clear" w:color="auto" w:fill="auto"/>
                <w:vAlign w:val="bottom"/>
              </w:tcPr>
            </w:tcPrChange>
          </w:tcPr>
          <w:p w14:paraId="673E87EE" w14:textId="5AAFD606" w:rsidR="00055AB1" w:rsidRPr="00A10A4D" w:rsidRDefault="00361A79" w:rsidP="00055AB1">
            <w:pPr>
              <w:rPr>
                <w:rFonts w:cstheme="minorHAnsi"/>
              </w:rPr>
            </w:pPr>
            <w:proofErr w:type="spellStart"/>
            <w:r w:rsidRPr="00A10A4D">
              <w:rPr>
                <w:rFonts w:cstheme="minorHAnsi"/>
              </w:rPr>
              <w:t>ApproveSuppliersBaselinePlan</w:t>
            </w:r>
            <w:proofErr w:type="spellEnd"/>
          </w:p>
        </w:tc>
      </w:tr>
      <w:tr w:rsidR="00055AB1" w:rsidRPr="00A10A4D" w14:paraId="200A7D24" w14:textId="77777777" w:rsidTr="00B12260">
        <w:tc>
          <w:tcPr>
            <w:tcW w:w="1980" w:type="dxa"/>
            <w:shd w:val="clear" w:color="auto" w:fill="D9D9D9" w:themeFill="background1" w:themeFillShade="D9"/>
            <w:tcPrChange w:id="2815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257487B8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Resource Name</w:t>
            </w:r>
          </w:p>
        </w:tc>
        <w:tc>
          <w:tcPr>
            <w:tcW w:w="7036" w:type="dxa"/>
            <w:shd w:val="clear" w:color="auto" w:fill="auto"/>
            <w:tcPrChange w:id="2816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2876A6D" w14:textId="77392BC1" w:rsidR="00055AB1" w:rsidRPr="00A10A4D" w:rsidRDefault="00070401" w:rsidP="00055AB1">
            <w:pPr>
              <w:rPr>
                <w:rFonts w:cstheme="minorHAnsi"/>
              </w:rPr>
            </w:pPr>
            <w:proofErr w:type="spellStart"/>
            <w:r w:rsidRPr="00A10A4D">
              <w:rPr>
                <w:rFonts w:cstheme="minorHAnsi"/>
              </w:rPr>
              <w:t>Baselineplan</w:t>
            </w:r>
            <w:proofErr w:type="spellEnd"/>
          </w:p>
        </w:tc>
      </w:tr>
      <w:tr w:rsidR="00055AB1" w:rsidRPr="00A10A4D" w14:paraId="4887B6A7" w14:textId="77777777" w:rsidTr="00B12260">
        <w:tc>
          <w:tcPr>
            <w:tcW w:w="1980" w:type="dxa"/>
            <w:shd w:val="clear" w:color="auto" w:fill="D9D9D9" w:themeFill="background1" w:themeFillShade="D9"/>
            <w:tcPrChange w:id="2817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28590003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Publisher</w:t>
            </w:r>
          </w:p>
        </w:tc>
        <w:tc>
          <w:tcPr>
            <w:tcW w:w="7036" w:type="dxa"/>
            <w:shd w:val="clear" w:color="auto" w:fill="auto"/>
            <w:tcPrChange w:id="2818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79623B3E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Network Rail</w:t>
            </w:r>
          </w:p>
        </w:tc>
      </w:tr>
      <w:tr w:rsidR="00055AB1" w:rsidRPr="00A10A4D" w14:paraId="6B8F27B3" w14:textId="77777777" w:rsidTr="00B12260">
        <w:tc>
          <w:tcPr>
            <w:tcW w:w="1980" w:type="dxa"/>
            <w:shd w:val="clear" w:color="auto" w:fill="D9D9D9" w:themeFill="background1" w:themeFillShade="D9"/>
            <w:tcPrChange w:id="2819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9770BB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Subscriber</w:t>
            </w:r>
          </w:p>
        </w:tc>
        <w:tc>
          <w:tcPr>
            <w:tcW w:w="7036" w:type="dxa"/>
            <w:shd w:val="clear" w:color="auto" w:fill="auto"/>
            <w:tcPrChange w:id="2820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7087C24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Supplier</w:t>
            </w:r>
          </w:p>
        </w:tc>
      </w:tr>
      <w:tr w:rsidR="00055AB1" w:rsidRPr="00A10A4D" w14:paraId="35293532" w14:textId="77777777" w:rsidTr="00B12260">
        <w:tc>
          <w:tcPr>
            <w:tcW w:w="1980" w:type="dxa"/>
            <w:shd w:val="clear" w:color="auto" w:fill="D9D9D9" w:themeFill="background1" w:themeFillShade="D9"/>
            <w:tcPrChange w:id="2821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454A786D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Peak Throughput</w:t>
            </w:r>
          </w:p>
        </w:tc>
        <w:tc>
          <w:tcPr>
            <w:tcW w:w="7036" w:type="dxa"/>
            <w:shd w:val="clear" w:color="auto" w:fill="auto"/>
            <w:tcPrChange w:id="2822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54FAD0CD" w14:textId="639D0A2F" w:rsidR="00055AB1" w:rsidRPr="00A10A4D" w:rsidRDefault="00055AB1" w:rsidP="00055AB1">
            <w:pPr>
              <w:rPr>
                <w:rFonts w:cstheme="minorHAnsi"/>
              </w:rPr>
            </w:pPr>
            <w:del w:id="2823" w:author="Kumar, Ashwani (Cognizant)" w:date="2021-01-06T16:10:00Z">
              <w:r w:rsidRPr="00A10A4D" w:rsidDel="00F241BC">
                <w:rPr>
                  <w:rFonts w:cstheme="minorHAnsi"/>
                </w:rPr>
                <w:delText>Network Rail to confirm. Up to 1000 per Task List. Expect they will all be loaded in a short time period.</w:delText>
              </w:r>
            </w:del>
            <w:ins w:id="2824" w:author="Kumar, Ashwani (Cognizant)" w:date="2021-01-06T16:10:00Z">
              <w:r w:rsidR="00F241BC">
                <w:rPr>
                  <w:rFonts w:cstheme="minorHAnsi"/>
                </w:rPr>
                <w:t xml:space="preserve">Web APIs will implement paging to overcome any service </w:t>
              </w:r>
            </w:ins>
            <w:ins w:id="2825" w:author="Kumar, Ashwani (Cognizant)" w:date="2021-01-06T16:11:00Z">
              <w:r w:rsidR="00F241BC">
                <w:rPr>
                  <w:rFonts w:cstheme="minorHAnsi"/>
                </w:rPr>
                <w:t>limitations</w:t>
              </w:r>
            </w:ins>
          </w:p>
        </w:tc>
      </w:tr>
      <w:tr w:rsidR="00055AB1" w:rsidRPr="00A10A4D" w14:paraId="49D85A42" w14:textId="77777777" w:rsidTr="00B12260">
        <w:tc>
          <w:tcPr>
            <w:tcW w:w="1980" w:type="dxa"/>
            <w:shd w:val="clear" w:color="auto" w:fill="D9D9D9" w:themeFill="background1" w:themeFillShade="D9"/>
            <w:tcPrChange w:id="2826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08EA8826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Granularity</w:t>
            </w:r>
          </w:p>
        </w:tc>
        <w:tc>
          <w:tcPr>
            <w:tcW w:w="7036" w:type="dxa"/>
            <w:shd w:val="clear" w:color="auto" w:fill="auto"/>
            <w:tcPrChange w:id="2827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875CA23" w14:textId="329CFFF7" w:rsidR="00055AB1" w:rsidRPr="00A10A4D" w:rsidRDefault="005D6971" w:rsidP="00055AB1">
            <w:pPr>
              <w:rPr>
                <w:rFonts w:cstheme="minorHAnsi"/>
              </w:rPr>
            </w:pPr>
            <w:r>
              <w:rPr>
                <w:rFonts w:cstheme="minorHAnsi"/>
              </w:rPr>
              <w:t>Task list contains route specifics task for corresponding suppliers</w:t>
            </w:r>
            <w:r>
              <w:rPr>
                <w:rFonts w:cstheme="minorHAnsi"/>
              </w:rPr>
              <w:br/>
              <w:t>Lowest granularity in task list is record at examination level</w:t>
            </w:r>
          </w:p>
        </w:tc>
      </w:tr>
      <w:tr w:rsidR="00055AB1" w:rsidRPr="00A10A4D" w14:paraId="04B588FC" w14:textId="77777777" w:rsidTr="00B12260">
        <w:tc>
          <w:tcPr>
            <w:tcW w:w="1980" w:type="dxa"/>
            <w:shd w:val="clear" w:color="auto" w:fill="D9D9D9" w:themeFill="background1" w:themeFillShade="D9"/>
            <w:tcPrChange w:id="2828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0C0B8300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Additional notes</w:t>
            </w:r>
          </w:p>
        </w:tc>
        <w:tc>
          <w:tcPr>
            <w:tcW w:w="7036" w:type="dxa"/>
            <w:shd w:val="clear" w:color="auto" w:fill="auto"/>
            <w:tcPrChange w:id="2829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30AD557E" w14:textId="77777777" w:rsidR="00055AB1" w:rsidRPr="00A10A4D" w:rsidRDefault="00055AB1" w:rsidP="00055AB1">
            <w:pPr>
              <w:rPr>
                <w:rFonts w:cstheme="minorHAnsi"/>
              </w:rPr>
            </w:pPr>
          </w:p>
        </w:tc>
      </w:tr>
    </w:tbl>
    <w:p w14:paraId="4354E697" w14:textId="77777777" w:rsidR="00055AB1" w:rsidRPr="00A10A4D" w:rsidRDefault="00055AB1" w:rsidP="00B12260">
      <w:pPr>
        <w:rPr>
          <w:rFonts w:cstheme="minorHAnsi"/>
          <w:sz w:val="24"/>
          <w:szCs w:val="24"/>
        </w:rPr>
      </w:pPr>
    </w:p>
    <w:p w14:paraId="2B1F0DCB" w14:textId="77777777" w:rsidR="00055AB1" w:rsidRPr="00A10A4D" w:rsidRDefault="00055AB1">
      <w:pPr>
        <w:pStyle w:val="Heading3"/>
        <w:pPrChange w:id="2830" w:author="Kumar, Ashwani (Cognizant)" w:date="2021-01-06T16:50:00Z">
          <w:pPr>
            <w:pStyle w:val="Heading2"/>
          </w:pPr>
        </w:pPrChange>
      </w:pPr>
      <w:bookmarkStart w:id="2831" w:name="_Toc60868890"/>
      <w:r w:rsidRPr="00A10A4D">
        <w:t>Technical Definition</w:t>
      </w:r>
      <w:bookmarkEnd w:id="2831"/>
    </w:p>
    <w:p w14:paraId="6160DD8A" w14:textId="77777777" w:rsidR="00055AB1" w:rsidRPr="00A10A4D" w:rsidRDefault="00055AB1">
      <w:pPr>
        <w:pStyle w:val="Heading4"/>
        <w:pPrChange w:id="2832" w:author="Kumar, Ashwani (Cognizant)" w:date="2021-01-06T16:50:00Z">
          <w:pPr>
            <w:pStyle w:val="Heading3"/>
          </w:pPr>
        </w:pPrChange>
      </w:pPr>
      <w:r w:rsidRPr="00A10A4D">
        <w:t>Access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833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6044"/>
        <w:tblGridChange w:id="2834">
          <w:tblGrid>
            <w:gridCol w:w="2972"/>
            <w:gridCol w:w="6044"/>
          </w:tblGrid>
        </w:tblGridChange>
      </w:tblGrid>
      <w:tr w:rsidR="00055AB1" w:rsidRPr="00A10A4D" w14:paraId="699F7F6E" w14:textId="77777777" w:rsidTr="00B12260">
        <w:tc>
          <w:tcPr>
            <w:tcW w:w="2972" w:type="dxa"/>
            <w:shd w:val="clear" w:color="auto" w:fill="D9D9D9" w:themeFill="background1" w:themeFillShade="D9"/>
            <w:tcPrChange w:id="2835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C1FEB3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Path</w:t>
            </w:r>
          </w:p>
          <w:p w14:paraId="4F8EC4DD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(API/Version/Resource)</w:t>
            </w:r>
          </w:p>
        </w:tc>
        <w:tc>
          <w:tcPr>
            <w:tcW w:w="6044" w:type="dxa"/>
            <w:shd w:val="clear" w:color="auto" w:fill="auto"/>
            <w:tcPrChange w:id="2836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33233B1C" w14:textId="2FB11AC3" w:rsidR="00055AB1" w:rsidRPr="00A10A4D" w:rsidRDefault="0007040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/Supplier/</w:t>
            </w:r>
            <w:proofErr w:type="spellStart"/>
            <w:r w:rsidRPr="00A10A4D">
              <w:rPr>
                <w:rFonts w:cstheme="minorHAnsi"/>
              </w:rPr>
              <w:t>Baselineplan</w:t>
            </w:r>
            <w:proofErr w:type="spellEnd"/>
          </w:p>
        </w:tc>
      </w:tr>
      <w:tr w:rsidR="00055AB1" w:rsidRPr="00A10A4D" w14:paraId="4874769F" w14:textId="77777777" w:rsidTr="00B12260">
        <w:tc>
          <w:tcPr>
            <w:tcW w:w="2972" w:type="dxa"/>
            <w:shd w:val="clear" w:color="auto" w:fill="D9D9D9" w:themeFill="background1" w:themeFillShade="D9"/>
            <w:tcPrChange w:id="2837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26E88C2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Verb</w:t>
            </w:r>
          </w:p>
        </w:tc>
        <w:tc>
          <w:tcPr>
            <w:tcW w:w="6044" w:type="dxa"/>
            <w:shd w:val="clear" w:color="auto" w:fill="auto"/>
            <w:tcPrChange w:id="2838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4254C0C7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POST</w:t>
            </w:r>
          </w:p>
        </w:tc>
      </w:tr>
      <w:tr w:rsidR="00055AB1" w:rsidRPr="00A10A4D" w14:paraId="3AAFC4A7" w14:textId="77777777" w:rsidTr="00B12260">
        <w:tc>
          <w:tcPr>
            <w:tcW w:w="2972" w:type="dxa"/>
            <w:shd w:val="clear" w:color="auto" w:fill="D9D9D9" w:themeFill="background1" w:themeFillShade="D9"/>
            <w:tcPrChange w:id="2839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36F793EB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Scope</w:t>
            </w:r>
          </w:p>
        </w:tc>
        <w:tc>
          <w:tcPr>
            <w:tcW w:w="6044" w:type="dxa"/>
            <w:shd w:val="clear" w:color="auto" w:fill="auto"/>
            <w:tcPrChange w:id="2840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52F27643" w14:textId="4DED3242" w:rsidR="00055AB1" w:rsidRPr="00A10A4D" w:rsidRDefault="007B2745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Baseline</w:t>
            </w:r>
            <w:r w:rsidR="0071644A" w:rsidRPr="00A10A4D">
              <w:rPr>
                <w:rFonts w:cstheme="minorHAnsi"/>
              </w:rPr>
              <w:t xml:space="preserve"> </w:t>
            </w:r>
            <w:r w:rsidRPr="00A10A4D">
              <w:rPr>
                <w:rFonts w:cstheme="minorHAnsi"/>
              </w:rPr>
              <w:t xml:space="preserve">plan </w:t>
            </w:r>
            <w:r w:rsidR="00055AB1" w:rsidRPr="00A10A4D">
              <w:rPr>
                <w:rFonts w:cstheme="minorHAnsi"/>
              </w:rPr>
              <w:t>data</w:t>
            </w:r>
          </w:p>
        </w:tc>
      </w:tr>
      <w:tr w:rsidR="00055AB1" w:rsidRPr="00A10A4D" w14:paraId="6C104D30" w14:textId="77777777" w:rsidTr="00B12260">
        <w:tc>
          <w:tcPr>
            <w:tcW w:w="2972" w:type="dxa"/>
            <w:shd w:val="clear" w:color="auto" w:fill="D9D9D9" w:themeFill="background1" w:themeFillShade="D9"/>
            <w:tcPrChange w:id="2841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04180C1E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Response Format</w:t>
            </w:r>
          </w:p>
        </w:tc>
        <w:tc>
          <w:tcPr>
            <w:tcW w:w="6044" w:type="dxa"/>
            <w:shd w:val="clear" w:color="auto" w:fill="auto"/>
            <w:tcPrChange w:id="2842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29959F6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JSON</w:t>
            </w:r>
          </w:p>
        </w:tc>
      </w:tr>
    </w:tbl>
    <w:p w14:paraId="094C97A5" w14:textId="77777777" w:rsidR="00055AB1" w:rsidRPr="00A10A4D" w:rsidRDefault="00055AB1">
      <w:pPr>
        <w:pStyle w:val="Heading4"/>
        <w:pPrChange w:id="2843" w:author="Kumar, Ashwani (Cognizant)" w:date="2021-01-06T16:50:00Z">
          <w:pPr>
            <w:pStyle w:val="Heading3"/>
          </w:pPr>
        </w:pPrChange>
      </w:pPr>
      <w:r w:rsidRPr="00A10A4D">
        <w:t>Message Specification</w:t>
      </w:r>
    </w:p>
    <w:p w14:paraId="5A6252AE" w14:textId="6ACAE982" w:rsidR="00055AB1" w:rsidRPr="00A10A4D" w:rsidRDefault="00055AB1" w:rsidP="00B12260">
      <w:pPr>
        <w:rPr>
          <w:rFonts w:cstheme="minorHAnsi"/>
        </w:rPr>
      </w:pPr>
    </w:p>
    <w:tbl>
      <w:tblPr>
        <w:tblW w:w="53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844" w:author="Kumar, Ashwani (Cognizant)" w:date="2021-01-07T13:12:00Z">
          <w:tblPr>
            <w:tblW w:w="533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196"/>
        <w:gridCol w:w="2039"/>
        <w:gridCol w:w="1240"/>
        <w:gridCol w:w="1804"/>
        <w:gridCol w:w="1346"/>
        <w:tblGridChange w:id="2845">
          <w:tblGrid>
            <w:gridCol w:w="3196"/>
            <w:gridCol w:w="2"/>
            <w:gridCol w:w="47"/>
            <w:gridCol w:w="1990"/>
            <w:gridCol w:w="2"/>
            <w:gridCol w:w="95"/>
            <w:gridCol w:w="1143"/>
            <w:gridCol w:w="1"/>
            <w:gridCol w:w="96"/>
            <w:gridCol w:w="1613"/>
            <w:gridCol w:w="94"/>
            <w:gridCol w:w="1346"/>
          </w:tblGrid>
        </w:tblGridChange>
      </w:tblGrid>
      <w:tr w:rsidR="00BA656D" w:rsidRPr="00A10A4D" w14:paraId="0A3B49C0" w14:textId="77777777" w:rsidTr="005A2735">
        <w:trPr>
          <w:trHeight w:val="296"/>
          <w:trPrChange w:id="2846" w:author="Kumar, Ashwani (Cognizant)" w:date="2021-01-07T13:12:00Z">
            <w:trPr>
              <w:trHeight w:val="296"/>
            </w:trPr>
          </w:trPrChange>
        </w:trPr>
        <w:tc>
          <w:tcPr>
            <w:tcW w:w="1660" w:type="pct"/>
            <w:shd w:val="clear" w:color="auto" w:fill="CCCCCC"/>
            <w:tcPrChange w:id="2847" w:author="Kumar, Ashwani (Cognizant)" w:date="2021-01-07T13:12:00Z">
              <w:tcPr>
                <w:tcW w:w="1686" w:type="pct"/>
                <w:gridSpan w:val="3"/>
                <w:shd w:val="clear" w:color="auto" w:fill="CCCCCC"/>
              </w:tcPr>
            </w:tcPrChange>
          </w:tcPr>
          <w:p w14:paraId="090AD0D4" w14:textId="77777777" w:rsidR="00BA656D" w:rsidRPr="00A10A4D" w:rsidRDefault="00BA656D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Name</w:t>
            </w:r>
          </w:p>
        </w:tc>
        <w:tc>
          <w:tcPr>
            <w:tcW w:w="1059" w:type="pct"/>
            <w:shd w:val="clear" w:color="auto" w:fill="CCCCCC"/>
            <w:tcPrChange w:id="2848" w:author="Kumar, Ashwani (Cognizant)" w:date="2021-01-07T13:12:00Z">
              <w:tcPr>
                <w:tcW w:w="1084" w:type="pct"/>
                <w:gridSpan w:val="3"/>
                <w:shd w:val="clear" w:color="auto" w:fill="CCCCCC"/>
              </w:tcPr>
            </w:tcPrChange>
          </w:tcPr>
          <w:p w14:paraId="5AB42978" w14:textId="23F92E44" w:rsidR="00BA656D" w:rsidRPr="00A10A4D" w:rsidRDefault="000439C0" w:rsidP="00055AB1">
            <w:pPr>
              <w:tabs>
                <w:tab w:val="left" w:pos="91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Values</w:t>
            </w:r>
          </w:p>
        </w:tc>
        <w:tc>
          <w:tcPr>
            <w:tcW w:w="644" w:type="pct"/>
            <w:shd w:val="clear" w:color="auto" w:fill="CCCCCC"/>
            <w:tcPrChange w:id="2849" w:author="Kumar, Ashwani (Cognizant)" w:date="2021-01-07T13:12:00Z">
              <w:tcPr>
                <w:tcW w:w="644" w:type="pct"/>
                <w:gridSpan w:val="3"/>
                <w:shd w:val="clear" w:color="auto" w:fill="CCCCCC"/>
              </w:tcPr>
            </w:tcPrChange>
          </w:tcPr>
          <w:p w14:paraId="4CA7BCAE" w14:textId="77777777" w:rsidR="00BA656D" w:rsidRPr="00A10A4D" w:rsidRDefault="00BA656D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Mandatory</w:t>
            </w:r>
          </w:p>
        </w:tc>
        <w:tc>
          <w:tcPr>
            <w:tcW w:w="937" w:type="pct"/>
            <w:shd w:val="clear" w:color="auto" w:fill="CCCCCC"/>
            <w:tcPrChange w:id="2850" w:author="Kumar, Ashwani (Cognizant)" w:date="2021-01-07T13:12:00Z">
              <w:tcPr>
                <w:tcW w:w="838" w:type="pct"/>
                <w:shd w:val="clear" w:color="auto" w:fill="CCCCCC"/>
              </w:tcPr>
            </w:tcPrChange>
          </w:tcPr>
          <w:p w14:paraId="6F7B440C" w14:textId="4802A269" w:rsidR="00BA656D" w:rsidRPr="00A10A4D" w:rsidRDefault="00BA656D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Value Data type</w:t>
            </w:r>
          </w:p>
        </w:tc>
        <w:tc>
          <w:tcPr>
            <w:tcW w:w="699" w:type="pct"/>
            <w:shd w:val="clear" w:color="auto" w:fill="CCCCCC"/>
            <w:tcPrChange w:id="2851" w:author="Kumar, Ashwani (Cognizant)" w:date="2021-01-07T13:12:00Z">
              <w:tcPr>
                <w:tcW w:w="748" w:type="pct"/>
                <w:gridSpan w:val="2"/>
                <w:shd w:val="clear" w:color="auto" w:fill="CCCCCC"/>
              </w:tcPr>
            </w:tcPrChange>
          </w:tcPr>
          <w:p w14:paraId="59FE421D" w14:textId="4B17EA10" w:rsidR="00BA656D" w:rsidRPr="00A10A4D" w:rsidRDefault="00BA656D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Length</w:t>
            </w:r>
          </w:p>
        </w:tc>
      </w:tr>
      <w:tr w:rsidR="00A90450" w:rsidRPr="00A10A4D" w14:paraId="454E9A2B" w14:textId="77777777" w:rsidTr="005A2735">
        <w:trPr>
          <w:trHeight w:val="260"/>
          <w:trPrChange w:id="285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85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1F88FDDA" w14:textId="19EE797C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Route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85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63FAE8F5" w14:textId="6A4B028C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85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2BC7F1B8" w14:textId="77777777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85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6479A0A5" w14:textId="5D9DA2A7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ins w:id="285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285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85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3090FD35" w14:textId="5A665205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ins w:id="2860" w:author="Kumar, Ashwani (Cognizant)" w:date="2021-01-05T13:13:00Z">
              <w:r>
                <w:rPr>
                  <w:rFonts w:ascii="Calibri" w:hAnsi="Calibri"/>
                </w:rPr>
                <w:t>64</w:t>
              </w:r>
            </w:ins>
            <w:del w:id="2861" w:author="Kumar, Ashwani (Cognizant)" w:date="2021-01-05T13:13:00Z">
              <w:r w:rsidDel="00DC488B">
                <w:rPr>
                  <w:rFonts w:ascii="Calibri" w:hAnsi="Calibri"/>
                </w:rPr>
                <w:delText>64</w:delText>
              </w:r>
            </w:del>
          </w:p>
        </w:tc>
      </w:tr>
      <w:tr w:rsidR="00A90450" w:rsidRPr="00A10A4D" w14:paraId="3C8EB95A" w14:textId="77777777" w:rsidTr="005A2735">
        <w:trPr>
          <w:trHeight w:val="260"/>
          <w:trPrChange w:id="286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86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737D3B22" w14:textId="6CB754AC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ELR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86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480D19FD" w14:textId="5AAD9837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86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39AAC87E" w14:textId="77777777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86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1C66D8A1" w14:textId="2AC62680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ins w:id="286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286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86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67DA4B7C" w14:textId="6F49C7E3" w:rsidR="00A90450" w:rsidRPr="00A10A4D" w:rsidRDefault="00A90450" w:rsidP="00A90450">
            <w:pPr>
              <w:rPr>
                <w:rFonts w:cstheme="minorHAnsi"/>
                <w:sz w:val="20"/>
                <w:szCs w:val="20"/>
              </w:rPr>
            </w:pPr>
            <w:ins w:id="2870" w:author="Kumar, Ashwani (Cognizant)" w:date="2021-01-05T13:13:00Z">
              <w:r w:rsidRPr="00AB485F">
                <w:rPr>
                  <w:rFonts w:ascii="Calibri" w:hAnsi="Calibri"/>
                  <w:highlight w:val="yellow"/>
                </w:rPr>
                <w:t>4</w:t>
              </w:r>
            </w:ins>
            <w:del w:id="2871" w:author="Kumar, Ashwani (Cognizant)" w:date="2021-01-05T13:13:00Z">
              <w:r w:rsidRPr="001562D2" w:rsidDel="00DC488B">
                <w:rPr>
                  <w:rFonts w:ascii="Calibri" w:hAnsi="Calibri"/>
                </w:rPr>
                <w:delText>12</w:delText>
              </w:r>
            </w:del>
          </w:p>
        </w:tc>
      </w:tr>
      <w:tr w:rsidR="00A90450" w:rsidRPr="00A10A4D" w:rsidDel="00AE12D5" w14:paraId="4D604B0C" w14:textId="1ACF3ACB" w:rsidTr="005A2735">
        <w:trPr>
          <w:trHeight w:val="260"/>
          <w:del w:id="2872" w:author="Kumar, Ashwani (Cognizant)" w:date="2021-01-07T13:12:00Z"/>
          <w:trPrChange w:id="2873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874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4A697B59" w14:textId="6DA38CB0" w:rsidR="00A90450" w:rsidRPr="00A10A4D" w:rsidDel="00AE12D5" w:rsidRDefault="00A90450" w:rsidP="00A90450">
            <w:pPr>
              <w:rPr>
                <w:del w:id="2875" w:author="Kumar, Ashwani (Cognizant)" w:date="2021-01-07T13:12:00Z"/>
                <w:rFonts w:cstheme="minorHAnsi"/>
                <w:sz w:val="20"/>
                <w:szCs w:val="20"/>
              </w:rPr>
            </w:pPr>
            <w:del w:id="2876" w:author="Kumar, Ashwani (Cognizant)" w:date="2021-01-07T13:12:00Z">
              <w:r w:rsidRPr="001A089B" w:rsidDel="00AE12D5">
                <w:rPr>
                  <w:rFonts w:cs="Arial"/>
                  <w:sz w:val="18"/>
                  <w:szCs w:val="18"/>
                </w:rPr>
                <w:delText>Start Mileage</w:delText>
              </w:r>
            </w:del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877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6B84E80E" w14:textId="36591CF8" w:rsidR="00A90450" w:rsidRPr="00A10A4D" w:rsidDel="00AE12D5" w:rsidRDefault="00A90450" w:rsidP="00A90450">
            <w:pPr>
              <w:rPr>
                <w:del w:id="2878" w:author="Kumar, Ashwani (Cognizant)" w:date="2021-01-07T13:12:00Z"/>
                <w:rFonts w:cstheme="minorHAnsi"/>
                <w:sz w:val="20"/>
                <w:szCs w:val="20"/>
              </w:rPr>
            </w:pPr>
            <w:del w:id="2879" w:author="Kumar, Ashwani (Cognizant)" w:date="2021-01-07T13:12:00Z">
              <w:r w:rsidRPr="001A089B" w:rsidDel="00AE12D5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880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64C7517A" w14:textId="13B938A1" w:rsidR="00A90450" w:rsidRPr="00A10A4D" w:rsidDel="00AE12D5" w:rsidRDefault="00A90450" w:rsidP="00A90450">
            <w:pPr>
              <w:rPr>
                <w:del w:id="2881" w:author="Kumar, Ashwani (Cognizant)" w:date="2021-01-07T13:12:00Z"/>
                <w:rFonts w:cstheme="minorHAnsi"/>
                <w:sz w:val="20"/>
                <w:szCs w:val="20"/>
              </w:rPr>
            </w:pPr>
            <w:del w:id="2882" w:author="Kumar, Ashwani (Cognizant)" w:date="2021-01-07T13:12:00Z">
              <w:r w:rsidRPr="00A10A4D" w:rsidDel="00AE12D5">
                <w:rPr>
                  <w:rFonts w:cstheme="minorHAnsi"/>
                  <w:sz w:val="20"/>
                  <w:szCs w:val="20"/>
                </w:rPr>
                <w:delText>Y</w:delText>
              </w:r>
            </w:del>
          </w:p>
        </w:tc>
        <w:tc>
          <w:tcPr>
            <w:tcW w:w="937" w:type="pct"/>
            <w:shd w:val="clear" w:color="auto" w:fill="FBE4D5" w:themeFill="accent2" w:themeFillTint="33"/>
            <w:vAlign w:val="bottom"/>
            <w:tcPrChange w:id="2883" w:author="Kumar, Ashwani (Cognizant)" w:date="2021-01-07T13:12:00Z">
              <w:tcPr>
                <w:tcW w:w="838" w:type="pct"/>
                <w:vAlign w:val="bottom"/>
              </w:tcPr>
            </w:tcPrChange>
          </w:tcPr>
          <w:p w14:paraId="53D0D53C" w14:textId="43BE267F" w:rsidR="00A90450" w:rsidRPr="00A10A4D" w:rsidDel="00AE12D5" w:rsidRDefault="00A90450" w:rsidP="00A90450">
            <w:pPr>
              <w:rPr>
                <w:del w:id="2884" w:author="Kumar, Ashwani (Cognizant)" w:date="2021-01-07T13:12:00Z"/>
                <w:rFonts w:cstheme="minorHAnsi"/>
                <w:sz w:val="20"/>
                <w:szCs w:val="20"/>
              </w:rPr>
            </w:pPr>
            <w:del w:id="2885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886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4D8DA0D8" w14:textId="70D79DD7" w:rsidR="00A90450" w:rsidRPr="00A10A4D" w:rsidDel="00AE12D5" w:rsidRDefault="00A90450" w:rsidP="00A90450">
            <w:pPr>
              <w:rPr>
                <w:del w:id="2887" w:author="Kumar, Ashwani (Cognizant)" w:date="2021-01-07T13:12:00Z"/>
                <w:rFonts w:cstheme="minorHAnsi"/>
                <w:sz w:val="20"/>
                <w:szCs w:val="20"/>
              </w:rPr>
            </w:pPr>
            <w:del w:id="2888" w:author="Kumar, Ashwani (Cognizant)" w:date="2021-01-05T13:13:00Z">
              <w:r w:rsidRPr="001562D2" w:rsidDel="00DC488B">
                <w:rPr>
                  <w:rFonts w:ascii="Calibri" w:hAnsi="Calibri"/>
                </w:rPr>
                <w:delText>5</w:delText>
              </w:r>
            </w:del>
          </w:p>
        </w:tc>
      </w:tr>
      <w:tr w:rsidR="005A2735" w:rsidRPr="00A10A4D" w14:paraId="1B8E3EDC" w14:textId="77777777" w:rsidTr="005A2735">
        <w:trPr>
          <w:trHeight w:val="260"/>
          <w:ins w:id="2889" w:author="Kumar, Ashwani (Cognizant)" w:date="2021-01-07T13:12:00Z"/>
          <w:trPrChange w:id="2890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891" w:author="Kumar, Ashwani (Cognizant)" w:date="2021-01-07T13:12:00Z">
              <w:tcPr>
                <w:tcW w:w="1686" w:type="pct"/>
                <w:gridSpan w:val="2"/>
                <w:shd w:val="clear" w:color="auto" w:fill="FBE4D5" w:themeFill="accent2" w:themeFillTint="33"/>
                <w:vAlign w:val="bottom"/>
              </w:tcPr>
            </w:tcPrChange>
          </w:tcPr>
          <w:p w14:paraId="63D69E22" w14:textId="7E7366C6" w:rsidR="005A2735" w:rsidRPr="001A089B" w:rsidRDefault="005A2735" w:rsidP="005A2735">
            <w:pPr>
              <w:rPr>
                <w:ins w:id="2892" w:author="Kumar, Ashwani (Cognizant)" w:date="2021-01-07T13:12:00Z"/>
                <w:rFonts w:cs="Arial"/>
                <w:sz w:val="18"/>
                <w:szCs w:val="18"/>
              </w:rPr>
            </w:pPr>
            <w:ins w:id="2893" w:author="Kumar, Ashwani (Cognizant)" w:date="2021-01-07T13:12:00Z">
              <w:r>
                <w:rPr>
                  <w:rFonts w:cs="Arial"/>
                  <w:sz w:val="18"/>
                  <w:szCs w:val="18"/>
                </w:rPr>
                <w:t>AREA</w:t>
              </w:r>
            </w:ins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894" w:author="Kumar, Ashwani (Cognizant)" w:date="2021-01-07T13:12:00Z">
              <w:tcPr>
                <w:tcW w:w="1084" w:type="pct"/>
                <w:gridSpan w:val="3"/>
                <w:shd w:val="clear" w:color="auto" w:fill="FBE4D5" w:themeFill="accent2" w:themeFillTint="33"/>
                <w:vAlign w:val="bottom"/>
              </w:tcPr>
            </w:tcPrChange>
          </w:tcPr>
          <w:p w14:paraId="3B7D5BDD" w14:textId="77777777" w:rsidR="005A2735" w:rsidRPr="001A089B" w:rsidRDefault="005A2735" w:rsidP="005A2735">
            <w:pPr>
              <w:rPr>
                <w:ins w:id="2895" w:author="Kumar, Ashwani (Cognizant)" w:date="2021-01-07T13:12:00Z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896" w:author="Kumar, Ashwani (Cognizant)" w:date="2021-01-07T13:12:00Z">
              <w:tcPr>
                <w:tcW w:w="644" w:type="pct"/>
                <w:gridSpan w:val="3"/>
                <w:shd w:val="clear" w:color="auto" w:fill="FBE4D5" w:themeFill="accent2" w:themeFillTint="33"/>
                <w:vAlign w:val="center"/>
              </w:tcPr>
            </w:tcPrChange>
          </w:tcPr>
          <w:p w14:paraId="5339FB23" w14:textId="2C3AA54E" w:rsidR="005A2735" w:rsidRPr="00A10A4D" w:rsidRDefault="005A2735" w:rsidP="005A2735">
            <w:pPr>
              <w:rPr>
                <w:ins w:id="2897" w:author="Kumar, Ashwani (Cognizant)" w:date="2021-01-07T13:12:00Z"/>
                <w:rFonts w:cstheme="minorHAnsi"/>
                <w:sz w:val="20"/>
                <w:szCs w:val="20"/>
              </w:rPr>
            </w:pPr>
            <w:ins w:id="2898" w:author="Kumar, Ashwani (Cognizant)" w:date="2021-01-07T13:12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899" w:author="Kumar, Ashwani (Cognizant)" w:date="2021-01-07T13:12:00Z">
              <w:tcPr>
                <w:tcW w:w="838" w:type="pct"/>
                <w:gridSpan w:val="3"/>
                <w:shd w:val="clear" w:color="auto" w:fill="FBE4D5" w:themeFill="accent2" w:themeFillTint="33"/>
                <w:vAlign w:val="bottom"/>
              </w:tcPr>
            </w:tcPrChange>
          </w:tcPr>
          <w:p w14:paraId="72643CFC" w14:textId="60E4600D" w:rsidR="005A2735" w:rsidRDefault="005A2735" w:rsidP="005A2735">
            <w:pPr>
              <w:rPr>
                <w:ins w:id="2900" w:author="Kumar, Ashwani (Cognizant)" w:date="2021-01-07T13:12:00Z"/>
                <w:rFonts w:ascii="Calibri" w:hAnsi="Calibri"/>
                <w:sz w:val="20"/>
                <w:szCs w:val="20"/>
              </w:rPr>
            </w:pPr>
            <w:ins w:id="2901" w:author="Kumar, Ashwani (Cognizant)" w:date="2021-01-07T13:12:00Z">
              <w:r w:rsidRPr="006E0F9D"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02" w:author="Kumar, Ashwani (Cognizant)" w:date="2021-01-07T13:12:00Z">
              <w:tcPr>
                <w:tcW w:w="748" w:type="pct"/>
                <w:shd w:val="clear" w:color="auto" w:fill="FBE4D5" w:themeFill="accent2" w:themeFillTint="33"/>
                <w:vAlign w:val="bottom"/>
              </w:tcPr>
            </w:tcPrChange>
          </w:tcPr>
          <w:p w14:paraId="0A84967F" w14:textId="3445ADD6" w:rsidR="005A2735" w:rsidRPr="00AB485F" w:rsidRDefault="005A2735" w:rsidP="005A2735">
            <w:pPr>
              <w:rPr>
                <w:ins w:id="2903" w:author="Kumar, Ashwani (Cognizant)" w:date="2021-01-07T13:12:00Z"/>
                <w:rFonts w:ascii="Calibri" w:hAnsi="Calibri"/>
                <w:highlight w:val="yellow"/>
              </w:rPr>
            </w:pPr>
            <w:ins w:id="2904" w:author="Kumar, Ashwani (Cognizant)" w:date="2021-01-07T13:12:00Z">
              <w:r w:rsidRPr="006E0F9D">
                <w:rPr>
                  <w:rFonts w:ascii="Calibri" w:hAnsi="Calibri"/>
                </w:rPr>
                <w:t>64</w:t>
              </w:r>
            </w:ins>
          </w:p>
        </w:tc>
      </w:tr>
      <w:tr w:rsidR="005A2735" w:rsidRPr="00A10A4D" w14:paraId="15BF0404" w14:textId="77777777" w:rsidTr="005A2735">
        <w:trPr>
          <w:trHeight w:val="260"/>
          <w:ins w:id="2905" w:author="Kumar, Ashwani (Cognizant)" w:date="2021-01-07T13:12:00Z"/>
          <w:trPrChange w:id="2906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07" w:author="Kumar, Ashwani (Cognizant)" w:date="2021-01-07T13:12:00Z">
              <w:tcPr>
                <w:tcW w:w="1686" w:type="pct"/>
                <w:gridSpan w:val="2"/>
                <w:shd w:val="clear" w:color="auto" w:fill="FBE4D5" w:themeFill="accent2" w:themeFillTint="33"/>
                <w:vAlign w:val="bottom"/>
              </w:tcPr>
            </w:tcPrChange>
          </w:tcPr>
          <w:p w14:paraId="1DC3C364" w14:textId="702ABFC8" w:rsidR="005A2735" w:rsidRPr="001A089B" w:rsidRDefault="005A2735" w:rsidP="005A2735">
            <w:pPr>
              <w:rPr>
                <w:ins w:id="2908" w:author="Kumar, Ashwani (Cognizant)" w:date="2021-01-07T13:12:00Z"/>
                <w:rFonts w:cs="Arial"/>
                <w:sz w:val="18"/>
                <w:szCs w:val="18"/>
              </w:rPr>
            </w:pPr>
            <w:ins w:id="2909" w:author="Kumar, Ashwani (Cognizant)" w:date="2021-01-07T13:12:00Z">
              <w:r>
                <w:rPr>
                  <w:rFonts w:cs="Arial"/>
                  <w:sz w:val="18"/>
                  <w:szCs w:val="18"/>
                </w:rPr>
                <w:t>REGION</w:t>
              </w:r>
            </w:ins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10" w:author="Kumar, Ashwani (Cognizant)" w:date="2021-01-07T13:12:00Z">
              <w:tcPr>
                <w:tcW w:w="1084" w:type="pct"/>
                <w:gridSpan w:val="3"/>
                <w:shd w:val="clear" w:color="auto" w:fill="FBE4D5" w:themeFill="accent2" w:themeFillTint="33"/>
                <w:vAlign w:val="bottom"/>
              </w:tcPr>
            </w:tcPrChange>
          </w:tcPr>
          <w:p w14:paraId="7A2BA2E6" w14:textId="77777777" w:rsidR="005A2735" w:rsidRPr="001A089B" w:rsidRDefault="005A2735" w:rsidP="005A2735">
            <w:pPr>
              <w:rPr>
                <w:ins w:id="2911" w:author="Kumar, Ashwani (Cognizant)" w:date="2021-01-07T13:12:00Z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12" w:author="Kumar, Ashwani (Cognizant)" w:date="2021-01-07T13:12:00Z">
              <w:tcPr>
                <w:tcW w:w="644" w:type="pct"/>
                <w:gridSpan w:val="3"/>
                <w:shd w:val="clear" w:color="auto" w:fill="FBE4D5" w:themeFill="accent2" w:themeFillTint="33"/>
                <w:vAlign w:val="center"/>
              </w:tcPr>
            </w:tcPrChange>
          </w:tcPr>
          <w:p w14:paraId="77154E02" w14:textId="330C6214" w:rsidR="005A2735" w:rsidRPr="00A10A4D" w:rsidRDefault="005A2735" w:rsidP="005A2735">
            <w:pPr>
              <w:rPr>
                <w:ins w:id="2913" w:author="Kumar, Ashwani (Cognizant)" w:date="2021-01-07T13:12:00Z"/>
                <w:rFonts w:cstheme="minorHAnsi"/>
                <w:sz w:val="20"/>
                <w:szCs w:val="20"/>
              </w:rPr>
            </w:pPr>
            <w:ins w:id="2914" w:author="Kumar, Ashwani (Cognizant)" w:date="2021-01-07T13:12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915" w:author="Kumar, Ashwani (Cognizant)" w:date="2021-01-07T13:12:00Z">
              <w:tcPr>
                <w:tcW w:w="838" w:type="pct"/>
                <w:gridSpan w:val="3"/>
                <w:shd w:val="clear" w:color="auto" w:fill="FBE4D5" w:themeFill="accent2" w:themeFillTint="33"/>
                <w:vAlign w:val="bottom"/>
              </w:tcPr>
            </w:tcPrChange>
          </w:tcPr>
          <w:p w14:paraId="075E97B2" w14:textId="7D1B6E02" w:rsidR="005A2735" w:rsidRDefault="005A2735" w:rsidP="005A2735">
            <w:pPr>
              <w:rPr>
                <w:ins w:id="2916" w:author="Kumar, Ashwani (Cognizant)" w:date="2021-01-07T13:12:00Z"/>
                <w:rFonts w:ascii="Calibri" w:hAnsi="Calibri"/>
                <w:sz w:val="20"/>
                <w:szCs w:val="20"/>
              </w:rPr>
            </w:pPr>
            <w:ins w:id="2917" w:author="Kumar, Ashwani (Cognizant)" w:date="2021-01-07T13:12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18" w:author="Kumar, Ashwani (Cognizant)" w:date="2021-01-07T13:12:00Z">
              <w:tcPr>
                <w:tcW w:w="748" w:type="pct"/>
                <w:shd w:val="clear" w:color="auto" w:fill="FBE4D5" w:themeFill="accent2" w:themeFillTint="33"/>
                <w:vAlign w:val="bottom"/>
              </w:tcPr>
            </w:tcPrChange>
          </w:tcPr>
          <w:p w14:paraId="52EE299B" w14:textId="20582D47" w:rsidR="005A2735" w:rsidRPr="00AB485F" w:rsidRDefault="005A2735" w:rsidP="005A2735">
            <w:pPr>
              <w:rPr>
                <w:ins w:id="2919" w:author="Kumar, Ashwani (Cognizant)" w:date="2021-01-07T13:12:00Z"/>
                <w:rFonts w:ascii="Calibri" w:hAnsi="Calibri"/>
                <w:highlight w:val="yellow"/>
              </w:rPr>
            </w:pPr>
            <w:ins w:id="2920" w:author="Kumar, Ashwani (Cognizant)" w:date="2021-01-07T13:12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AE12D5" w:rsidRPr="00A10A4D" w14:paraId="4453561B" w14:textId="77777777" w:rsidTr="005A2735">
        <w:trPr>
          <w:trHeight w:val="260"/>
          <w:ins w:id="2921" w:author="Kumar, Ashwani (Cognizant)" w:date="2021-01-07T13:12:00Z"/>
        </w:trPr>
        <w:tc>
          <w:tcPr>
            <w:tcW w:w="1660" w:type="pct"/>
            <w:shd w:val="clear" w:color="auto" w:fill="FBE4D5" w:themeFill="accent2" w:themeFillTint="33"/>
            <w:vAlign w:val="bottom"/>
          </w:tcPr>
          <w:p w14:paraId="2F3DA5E2" w14:textId="33E85633" w:rsidR="00AE12D5" w:rsidRDefault="00AE12D5" w:rsidP="00AE12D5">
            <w:pPr>
              <w:rPr>
                <w:ins w:id="2922" w:author="Kumar, Ashwani (Cognizant)" w:date="2021-01-07T13:12:00Z"/>
                <w:rFonts w:cs="Arial"/>
                <w:sz w:val="18"/>
                <w:szCs w:val="18"/>
              </w:rPr>
            </w:pPr>
            <w:ins w:id="2923" w:author="Kumar, Ashwani (Cognizant)" w:date="2021-01-07T13:12:00Z">
              <w:r w:rsidRPr="001A089B">
                <w:rPr>
                  <w:rFonts w:cs="Arial"/>
                  <w:sz w:val="18"/>
                  <w:szCs w:val="18"/>
                </w:rPr>
                <w:t>Start Mileage</w:t>
              </w:r>
            </w:ins>
          </w:p>
        </w:tc>
        <w:tc>
          <w:tcPr>
            <w:tcW w:w="1059" w:type="pct"/>
            <w:shd w:val="clear" w:color="auto" w:fill="FBE4D5" w:themeFill="accent2" w:themeFillTint="33"/>
            <w:vAlign w:val="bottom"/>
          </w:tcPr>
          <w:p w14:paraId="6B119768" w14:textId="733FBE16" w:rsidR="00AE12D5" w:rsidRPr="00A10A4D" w:rsidRDefault="00AE12D5" w:rsidP="00AE12D5">
            <w:pPr>
              <w:rPr>
                <w:ins w:id="2924" w:author="Kumar, Ashwani (Cognizant)" w:date="2021-01-07T13:12:00Z"/>
                <w:rFonts w:cstheme="minorHAnsi"/>
                <w:sz w:val="20"/>
                <w:szCs w:val="20"/>
              </w:rPr>
            </w:pPr>
            <w:ins w:id="2925" w:author="Kumar, Ashwani (Cognizant)" w:date="2021-01-07T13:12:00Z">
              <w:r w:rsidRPr="001A089B">
                <w:rPr>
                  <w:rFonts w:cs="Arial"/>
                  <w:color w:val="000000"/>
                  <w:sz w:val="18"/>
                  <w:szCs w:val="18"/>
                </w:rPr>
                <w:t> </w:t>
              </w:r>
            </w:ins>
          </w:p>
        </w:tc>
        <w:tc>
          <w:tcPr>
            <w:tcW w:w="644" w:type="pct"/>
            <w:shd w:val="clear" w:color="auto" w:fill="FBE4D5" w:themeFill="accent2" w:themeFillTint="33"/>
            <w:vAlign w:val="center"/>
          </w:tcPr>
          <w:p w14:paraId="1CEA557D" w14:textId="6F6C50D8" w:rsidR="00AE12D5" w:rsidRPr="00A10A4D" w:rsidRDefault="00AE12D5" w:rsidP="00AE12D5">
            <w:pPr>
              <w:rPr>
                <w:ins w:id="2926" w:author="Kumar, Ashwani (Cognizant)" w:date="2021-01-07T13:12:00Z"/>
                <w:rFonts w:cstheme="minorHAnsi"/>
                <w:sz w:val="20"/>
                <w:szCs w:val="20"/>
              </w:rPr>
            </w:pPr>
            <w:ins w:id="2927" w:author="Kumar, Ashwani (Cognizant)" w:date="2021-01-07T13:12:00Z">
              <w:r w:rsidRPr="00A10A4D"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937" w:type="pct"/>
            <w:shd w:val="clear" w:color="auto" w:fill="FBE4D5" w:themeFill="accent2" w:themeFillTint="33"/>
            <w:vAlign w:val="bottom"/>
          </w:tcPr>
          <w:p w14:paraId="64DE54AE" w14:textId="29665C3E" w:rsidR="00AE12D5" w:rsidRDefault="00AE12D5" w:rsidP="00AE12D5">
            <w:pPr>
              <w:rPr>
                <w:ins w:id="2928" w:author="Kumar, Ashwani (Cognizant)" w:date="2021-01-07T13:12:00Z"/>
                <w:rFonts w:ascii="Calibri" w:hAnsi="Calibri"/>
                <w:sz w:val="20"/>
                <w:szCs w:val="20"/>
              </w:rPr>
            </w:pPr>
            <w:ins w:id="2929" w:author="Kumar, Ashwani (Cognizant)" w:date="2021-01-07T13:12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</w:p>
        </w:tc>
        <w:tc>
          <w:tcPr>
            <w:tcW w:w="699" w:type="pct"/>
            <w:shd w:val="clear" w:color="auto" w:fill="FBE4D5" w:themeFill="accent2" w:themeFillTint="33"/>
            <w:vAlign w:val="bottom"/>
          </w:tcPr>
          <w:p w14:paraId="406380DC" w14:textId="56ED6E0B" w:rsidR="00AE12D5" w:rsidRPr="001562D2" w:rsidRDefault="00AE12D5" w:rsidP="00AE12D5">
            <w:pPr>
              <w:rPr>
                <w:ins w:id="2930" w:author="Kumar, Ashwani (Cognizant)" w:date="2021-01-07T13:12:00Z"/>
                <w:rFonts w:ascii="Calibri" w:hAnsi="Calibri"/>
              </w:rPr>
            </w:pPr>
            <w:ins w:id="2931" w:author="Kumar, Ashwani (Cognizant)" w:date="2021-01-07T13:12:00Z">
              <w:r w:rsidRPr="00AB485F">
                <w:rPr>
                  <w:rFonts w:ascii="Calibri" w:hAnsi="Calibri"/>
                  <w:highlight w:val="yellow"/>
                </w:rPr>
                <w:t>5</w:t>
              </w:r>
            </w:ins>
          </w:p>
        </w:tc>
      </w:tr>
      <w:tr w:rsidR="00AE12D5" w:rsidRPr="00A10A4D" w14:paraId="7C1EF90D" w14:textId="77777777" w:rsidTr="005A2735">
        <w:trPr>
          <w:trHeight w:val="260"/>
          <w:trPrChange w:id="293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3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022BD744" w14:textId="1A179961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Start Yard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3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53663941" w14:textId="7777777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3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13AF5EE3" w14:textId="7777777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37" w:type="pct"/>
            <w:shd w:val="clear" w:color="auto" w:fill="FBE4D5" w:themeFill="accent2" w:themeFillTint="33"/>
            <w:vAlign w:val="bottom"/>
            <w:tcPrChange w:id="2936" w:author="Kumar, Ashwani (Cognizant)" w:date="2021-01-07T13:12:00Z">
              <w:tcPr>
                <w:tcW w:w="838" w:type="pct"/>
                <w:vAlign w:val="bottom"/>
              </w:tcPr>
            </w:tcPrChange>
          </w:tcPr>
          <w:p w14:paraId="17C9304B" w14:textId="3EB2976F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3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  <w:del w:id="293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3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49D7EFFF" w14:textId="136BA658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40" w:author="Kumar, Ashwani (Cognizant)" w:date="2021-01-05T13:13:00Z">
              <w:r w:rsidRPr="001562D2">
                <w:rPr>
                  <w:rFonts w:ascii="Calibri" w:hAnsi="Calibri"/>
                </w:rPr>
                <w:t>5</w:t>
              </w:r>
            </w:ins>
            <w:del w:id="2941" w:author="Kumar, Ashwani (Cognizant)" w:date="2021-01-05T13:13:00Z">
              <w:r w:rsidRPr="001562D2" w:rsidDel="00DC488B">
                <w:rPr>
                  <w:rFonts w:ascii="Calibri" w:hAnsi="Calibri"/>
                </w:rPr>
                <w:delText>5</w:delText>
              </w:r>
            </w:del>
          </w:p>
        </w:tc>
      </w:tr>
      <w:tr w:rsidR="00AE12D5" w:rsidRPr="00A10A4D" w14:paraId="4EA63A61" w14:textId="77777777" w:rsidTr="005A2735">
        <w:trPr>
          <w:trHeight w:val="260"/>
          <w:trPrChange w:id="294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4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4B456BBF" w14:textId="1663CDBF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End Mileage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4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4FECF71F" w14:textId="55EF4688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4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50D1395A" w14:textId="7777777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94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08CFA921" w14:textId="60785AFF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4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  <w:r w:rsidDel="00616E38">
                <w:rPr>
                  <w:rFonts w:ascii="Calibri" w:hAnsi="Calibri"/>
                  <w:sz w:val="20"/>
                  <w:szCs w:val="20"/>
                </w:rPr>
                <w:t xml:space="preserve"> </w:t>
              </w:r>
            </w:ins>
            <w:del w:id="294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4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05920A6A" w14:textId="50D70A2A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50" w:author="Kumar, Ashwani (Cognizant)" w:date="2021-01-05T13:13:00Z">
              <w:r>
                <w:rPr>
                  <w:rFonts w:ascii="Calibri" w:hAnsi="Calibri"/>
                </w:rPr>
                <w:t>5</w:t>
              </w:r>
            </w:ins>
            <w:del w:id="2951" w:author="Kumar, Ashwani (Cognizant)" w:date="2021-01-05T13:13:00Z">
              <w:r w:rsidDel="00DC488B">
                <w:rPr>
                  <w:rFonts w:ascii="Calibri" w:hAnsi="Calibri"/>
                </w:rPr>
                <w:delText>64</w:delText>
              </w:r>
            </w:del>
          </w:p>
        </w:tc>
      </w:tr>
      <w:tr w:rsidR="00AE12D5" w:rsidRPr="00A10A4D" w14:paraId="300F44CD" w14:textId="77777777" w:rsidTr="005A2735">
        <w:trPr>
          <w:trHeight w:val="260"/>
          <w:trPrChange w:id="295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5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5A1A8C14" w14:textId="0DD8D203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End Yard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5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19673A03" w14:textId="7777777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5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2829533E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95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608E6C22" w14:textId="78B92764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5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  <w:del w:id="295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5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546B364F" w14:textId="2DE474EA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60" w:author="Kumar, Ashwani (Cognizant)" w:date="2021-01-05T13:13:00Z">
              <w:r>
                <w:rPr>
                  <w:rFonts w:ascii="Calibri" w:hAnsi="Calibri"/>
                </w:rPr>
                <w:t>5</w:t>
              </w:r>
            </w:ins>
            <w:del w:id="2961" w:author="Kumar, Ashwani (Cognizant)" w:date="2021-01-05T13:13:00Z">
              <w:r w:rsidDel="00DC488B">
                <w:rPr>
                  <w:rFonts w:ascii="Calibri" w:hAnsi="Calibri"/>
                </w:rPr>
                <w:delText>128</w:delText>
              </w:r>
            </w:del>
          </w:p>
        </w:tc>
      </w:tr>
      <w:tr w:rsidR="00AE12D5" w:rsidRPr="00A10A4D" w14:paraId="124A3FA5" w14:textId="77777777" w:rsidTr="005A2735">
        <w:trPr>
          <w:trHeight w:val="260"/>
          <w:trPrChange w:id="296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6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54CF269E" w14:textId="51FD645A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Railway ID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6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42D2D9F0" w14:textId="5771A6D9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6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2DFF9565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96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27F392DB" w14:textId="56C76754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6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296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6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411308ED" w14:textId="708C95F2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70" w:author="Kumar, Ashwani (Cognizant)" w:date="2021-01-05T13:13:00Z">
              <w:r>
                <w:rPr>
                  <w:rFonts w:ascii="Calibri" w:hAnsi="Calibri"/>
                </w:rPr>
                <w:t>64</w:t>
              </w:r>
            </w:ins>
            <w:del w:id="2971" w:author="Kumar, Ashwani (Cognizant)" w:date="2021-01-05T13:13:00Z">
              <w:r w:rsidDel="00DC488B">
                <w:rPr>
                  <w:rFonts w:ascii="Calibri" w:hAnsi="Calibri"/>
                </w:rPr>
                <w:delText>5</w:delText>
              </w:r>
            </w:del>
          </w:p>
        </w:tc>
      </w:tr>
      <w:tr w:rsidR="00AE12D5" w:rsidRPr="00A10A4D" w14:paraId="00C7CFDD" w14:textId="77777777" w:rsidTr="005A2735">
        <w:trPr>
          <w:trHeight w:val="260"/>
          <w:trPrChange w:id="297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7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457864B9" w14:textId="00FFB16F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Asset description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7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0809C842" w14:textId="3E1AABB3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7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7A544CA3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97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60B28083" w14:textId="1F37843C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7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297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7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0F0D000E" w14:textId="271DCB06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80" w:author="Kumar, Ashwani (Cognizant)" w:date="2021-01-05T13:13:00Z">
              <w:r>
                <w:rPr>
                  <w:rFonts w:ascii="Calibri" w:hAnsi="Calibri"/>
                </w:rPr>
                <w:t>128</w:t>
              </w:r>
            </w:ins>
            <w:del w:id="2981" w:author="Kumar, Ashwani (Cognizant)" w:date="2021-01-05T13:13:00Z">
              <w:r w:rsidDel="00DC488B">
                <w:rPr>
                  <w:rFonts w:ascii="Calibri" w:hAnsi="Calibri"/>
                </w:rPr>
                <w:delText>5</w:delText>
              </w:r>
            </w:del>
          </w:p>
        </w:tc>
      </w:tr>
      <w:tr w:rsidR="00AE12D5" w:rsidRPr="00A10A4D" w14:paraId="470AEB49" w14:textId="77777777" w:rsidTr="005A2735">
        <w:trPr>
          <w:trHeight w:val="260"/>
          <w:trPrChange w:id="298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8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0C7DFC4C" w14:textId="6C468F8A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lastRenderedPageBreak/>
              <w:t>Asset Group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8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5DB28ED6" w14:textId="6101BB5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8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261E809C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98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7C9BDF16" w14:textId="20D03705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8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298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8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7B38A47B" w14:textId="76FCF88E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90" w:author="Kumar, Ashwani (Cognizant)" w:date="2021-01-05T13:13:00Z">
              <w:r>
                <w:rPr>
                  <w:rFonts w:ascii="Calibri" w:hAnsi="Calibri"/>
                </w:rPr>
                <w:t>64</w:t>
              </w:r>
            </w:ins>
            <w:del w:id="2991" w:author="Kumar, Ashwani (Cognizant)" w:date="2021-01-05T13:13:00Z">
              <w:r w:rsidDel="00DC488B">
                <w:rPr>
                  <w:rFonts w:ascii="Calibri" w:hAnsi="Calibri"/>
                </w:rPr>
                <w:delText>64</w:delText>
              </w:r>
            </w:del>
          </w:p>
        </w:tc>
      </w:tr>
      <w:tr w:rsidR="00AE12D5" w:rsidRPr="00A10A4D" w14:paraId="7FA54FD5" w14:textId="77777777" w:rsidTr="005A2735">
        <w:trPr>
          <w:trHeight w:val="260"/>
          <w:trPrChange w:id="2992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FBE4D5" w:themeFill="accent2" w:themeFillTint="33"/>
            <w:vAlign w:val="bottom"/>
            <w:tcPrChange w:id="2993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08F118E1" w14:textId="69FDA561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Asset Type</w:t>
            </w:r>
          </w:p>
        </w:tc>
        <w:tc>
          <w:tcPr>
            <w:tcW w:w="1059" w:type="pct"/>
            <w:shd w:val="clear" w:color="auto" w:fill="FBE4D5" w:themeFill="accent2" w:themeFillTint="33"/>
            <w:vAlign w:val="bottom"/>
            <w:tcPrChange w:id="2994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49D7F229" w14:textId="44E98B53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FBE4D5" w:themeFill="accent2" w:themeFillTint="33"/>
            <w:vAlign w:val="center"/>
            <w:tcPrChange w:id="2995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7C71FDC9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37" w:type="pct"/>
            <w:shd w:val="clear" w:color="auto" w:fill="FBE4D5" w:themeFill="accent2" w:themeFillTint="33"/>
            <w:vAlign w:val="center"/>
            <w:tcPrChange w:id="2996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2678210C" w14:textId="45B4508F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2997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2998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shd w:val="clear" w:color="auto" w:fill="FBE4D5" w:themeFill="accent2" w:themeFillTint="33"/>
            <w:vAlign w:val="bottom"/>
            <w:tcPrChange w:id="2999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3C2201A1" w14:textId="18108372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00" w:author="Kumar, Ashwani (Cognizant)" w:date="2021-01-05T13:13:00Z">
              <w:r>
                <w:rPr>
                  <w:rFonts w:ascii="Calibri" w:hAnsi="Calibri"/>
                </w:rPr>
                <w:t>64</w:t>
              </w:r>
            </w:ins>
            <w:del w:id="3001" w:author="Kumar, Ashwani (Cognizant)" w:date="2021-01-05T13:13:00Z">
              <w:r w:rsidDel="00DC488B">
                <w:rPr>
                  <w:rFonts w:ascii="Calibri" w:hAnsi="Calibri"/>
                </w:rPr>
                <w:delText>64</w:delText>
              </w:r>
            </w:del>
          </w:p>
        </w:tc>
      </w:tr>
      <w:tr w:rsidR="00AE12D5" w:rsidRPr="00A10A4D" w14:paraId="3172D027" w14:textId="77777777" w:rsidTr="005A2735">
        <w:trPr>
          <w:trHeight w:val="260"/>
          <w:ins w:id="3002" w:author="Kumar, Ashwani (Cognizant)" w:date="2021-01-06T16:05:00Z"/>
          <w:trPrChange w:id="3003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E2EFD9" w:themeFill="accent6" w:themeFillTint="33"/>
            <w:vAlign w:val="bottom"/>
            <w:tcPrChange w:id="3004" w:author="Kumar, Ashwani (Cognizant)" w:date="2021-01-07T13:12:00Z">
              <w:tcPr>
                <w:tcW w:w="1686" w:type="pct"/>
                <w:gridSpan w:val="2"/>
                <w:shd w:val="clear" w:color="auto" w:fill="FBE4D5" w:themeFill="accent2" w:themeFillTint="33"/>
                <w:vAlign w:val="bottom"/>
              </w:tcPr>
            </w:tcPrChange>
          </w:tcPr>
          <w:p w14:paraId="71E8DFBF" w14:textId="0A73F517" w:rsidR="00AE12D5" w:rsidRPr="001A089B" w:rsidRDefault="00AE12D5" w:rsidP="00AE12D5">
            <w:pPr>
              <w:rPr>
                <w:ins w:id="3005" w:author="Kumar, Ashwani (Cognizant)" w:date="2021-01-06T16:05:00Z"/>
                <w:rFonts w:cs="Arial"/>
                <w:color w:val="000000"/>
                <w:sz w:val="18"/>
                <w:szCs w:val="18"/>
              </w:rPr>
            </w:pPr>
            <w:proofErr w:type="spellStart"/>
            <w:ins w:id="3006" w:author="Kumar, Ashwani (Cognizant)" w:date="2021-01-06T16:09:00Z">
              <w:r>
                <w:rPr>
                  <w:rFonts w:cs="Arial"/>
                  <w:color w:val="000000"/>
                  <w:sz w:val="18"/>
                  <w:szCs w:val="18"/>
                </w:rPr>
                <w:t>AssetGuid</w:t>
              </w:r>
            </w:ins>
            <w:proofErr w:type="spellEnd"/>
          </w:p>
        </w:tc>
        <w:tc>
          <w:tcPr>
            <w:tcW w:w="1059" w:type="pct"/>
            <w:shd w:val="clear" w:color="auto" w:fill="E2EFD9" w:themeFill="accent6" w:themeFillTint="33"/>
            <w:vAlign w:val="bottom"/>
            <w:tcPrChange w:id="3007" w:author="Kumar, Ashwani (Cognizant)" w:date="2021-01-07T13:12:00Z">
              <w:tcPr>
                <w:tcW w:w="1084" w:type="pct"/>
                <w:gridSpan w:val="3"/>
                <w:shd w:val="clear" w:color="auto" w:fill="FBE4D5" w:themeFill="accent2" w:themeFillTint="33"/>
                <w:vAlign w:val="bottom"/>
              </w:tcPr>
            </w:tcPrChange>
          </w:tcPr>
          <w:p w14:paraId="0DDCA60A" w14:textId="77777777" w:rsidR="00AE12D5" w:rsidRPr="001A089B" w:rsidRDefault="00AE12D5" w:rsidP="00AE12D5">
            <w:pPr>
              <w:rPr>
                <w:ins w:id="3008" w:author="Kumar, Ashwani (Cognizant)" w:date="2021-01-06T16:05:00Z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44" w:type="pct"/>
            <w:shd w:val="clear" w:color="auto" w:fill="E2EFD9" w:themeFill="accent6" w:themeFillTint="33"/>
            <w:vAlign w:val="center"/>
            <w:tcPrChange w:id="3009" w:author="Kumar, Ashwani (Cognizant)" w:date="2021-01-07T13:12:00Z">
              <w:tcPr>
                <w:tcW w:w="644" w:type="pct"/>
                <w:gridSpan w:val="3"/>
                <w:shd w:val="clear" w:color="auto" w:fill="FBE4D5" w:themeFill="accent2" w:themeFillTint="33"/>
                <w:vAlign w:val="center"/>
              </w:tcPr>
            </w:tcPrChange>
          </w:tcPr>
          <w:p w14:paraId="64DA86A7" w14:textId="1D8E35F8" w:rsidR="00AE12D5" w:rsidRPr="00A10A4D" w:rsidRDefault="00AE12D5" w:rsidP="00AE12D5">
            <w:pPr>
              <w:rPr>
                <w:ins w:id="3010" w:author="Kumar, Ashwani (Cognizant)" w:date="2021-01-06T16:05:00Z"/>
                <w:rFonts w:cstheme="minorHAnsi"/>
              </w:rPr>
            </w:pPr>
            <w:ins w:id="3011" w:author="Kumar, Ashwani (Cognizant)" w:date="2021-01-06T16:09:00Z">
              <w:r>
                <w:rPr>
                  <w:rFonts w:cstheme="minorHAnsi"/>
                </w:rPr>
                <w:t>Y</w:t>
              </w:r>
            </w:ins>
          </w:p>
        </w:tc>
        <w:tc>
          <w:tcPr>
            <w:tcW w:w="937" w:type="pct"/>
            <w:shd w:val="clear" w:color="auto" w:fill="E2EFD9" w:themeFill="accent6" w:themeFillTint="33"/>
            <w:vAlign w:val="center"/>
            <w:tcPrChange w:id="3012" w:author="Kumar, Ashwani (Cognizant)" w:date="2021-01-07T13:12:00Z">
              <w:tcPr>
                <w:tcW w:w="838" w:type="pct"/>
                <w:gridSpan w:val="3"/>
                <w:shd w:val="clear" w:color="auto" w:fill="FBE4D5" w:themeFill="accent2" w:themeFillTint="33"/>
                <w:vAlign w:val="center"/>
              </w:tcPr>
            </w:tcPrChange>
          </w:tcPr>
          <w:p w14:paraId="2E6C9746" w14:textId="6B0E85FF" w:rsidR="00AE12D5" w:rsidRDefault="00AE12D5" w:rsidP="00AE12D5">
            <w:pPr>
              <w:rPr>
                <w:ins w:id="3013" w:author="Kumar, Ashwani (Cognizant)" w:date="2021-01-06T16:05:00Z"/>
                <w:rFonts w:ascii="Calibri" w:hAnsi="Calibri"/>
                <w:sz w:val="20"/>
                <w:szCs w:val="20"/>
              </w:rPr>
            </w:pPr>
            <w:ins w:id="3014" w:author="Kumar, Ashwani (Cognizant)" w:date="2021-01-06T16:09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699" w:type="pct"/>
            <w:shd w:val="clear" w:color="auto" w:fill="E2EFD9" w:themeFill="accent6" w:themeFillTint="33"/>
            <w:vAlign w:val="bottom"/>
            <w:tcPrChange w:id="3015" w:author="Kumar, Ashwani (Cognizant)" w:date="2021-01-07T13:12:00Z">
              <w:tcPr>
                <w:tcW w:w="748" w:type="pct"/>
                <w:shd w:val="clear" w:color="auto" w:fill="FBE4D5" w:themeFill="accent2" w:themeFillTint="33"/>
                <w:vAlign w:val="bottom"/>
              </w:tcPr>
            </w:tcPrChange>
          </w:tcPr>
          <w:p w14:paraId="16F433C5" w14:textId="1896D287" w:rsidR="00AE12D5" w:rsidRDefault="00AE12D5" w:rsidP="00AE12D5">
            <w:pPr>
              <w:rPr>
                <w:ins w:id="3016" w:author="Kumar, Ashwani (Cognizant)" w:date="2021-01-06T16:05:00Z"/>
                <w:rFonts w:ascii="Calibri" w:hAnsi="Calibri"/>
              </w:rPr>
            </w:pPr>
            <w:ins w:id="3017" w:author="Kumar, Ashwani (Cognizant)" w:date="2021-01-06T16:09:00Z">
              <w:r>
                <w:rPr>
                  <w:rFonts w:ascii="Calibri" w:hAnsi="Calibri"/>
                </w:rPr>
                <w:t>32</w:t>
              </w:r>
            </w:ins>
          </w:p>
        </w:tc>
      </w:tr>
      <w:tr w:rsidR="00AE12D5" w:rsidRPr="00A10A4D" w14:paraId="41B76EBE" w14:textId="77777777" w:rsidTr="005A2735">
        <w:trPr>
          <w:trHeight w:val="260"/>
          <w:trPrChange w:id="3018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auto"/>
            <w:vAlign w:val="bottom"/>
            <w:tcPrChange w:id="3019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03F49020" w14:textId="42BE768B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Exam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Request </w:t>
            </w:r>
            <w:r w:rsidRPr="001A089B">
              <w:rPr>
                <w:rFonts w:cs="Arial"/>
                <w:color w:val="000000"/>
                <w:sz w:val="18"/>
                <w:szCs w:val="18"/>
              </w:rPr>
              <w:t xml:space="preserve">Status </w:t>
            </w:r>
          </w:p>
        </w:tc>
        <w:tc>
          <w:tcPr>
            <w:tcW w:w="1059" w:type="pct"/>
            <w:shd w:val="clear" w:color="auto" w:fill="auto"/>
            <w:vAlign w:val="bottom"/>
            <w:tcPrChange w:id="3020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2113FBB5" w14:textId="6E07E308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A62731">
              <w:rPr>
                <w:rFonts w:cs="Arial"/>
                <w:color w:val="000000"/>
                <w:sz w:val="18"/>
                <w:szCs w:val="18"/>
              </w:rPr>
              <w:t>Planned (CES), Requested (CES), Scheduled (CES), In Progress (CES), Completed (CARRS), Cancelled (CARRS)</w:t>
            </w:r>
          </w:p>
        </w:tc>
        <w:tc>
          <w:tcPr>
            <w:tcW w:w="644" w:type="pct"/>
            <w:shd w:val="clear" w:color="auto" w:fill="auto"/>
            <w:vAlign w:val="center"/>
            <w:tcPrChange w:id="3021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16AC1929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37" w:type="pct"/>
            <w:vAlign w:val="center"/>
            <w:tcPrChange w:id="3022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1E3B7568" w14:textId="32812976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23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3024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699" w:type="pct"/>
            <w:vAlign w:val="bottom"/>
            <w:tcPrChange w:id="3025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634DFB88" w14:textId="12DC1B71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26" w:author="Kumar, Ashwani (Cognizant)" w:date="2021-01-05T13:13:00Z">
              <w:r>
                <w:rPr>
                  <w:rFonts w:ascii="Calibri" w:hAnsi="Calibri"/>
                </w:rPr>
                <w:t>50</w:t>
              </w:r>
            </w:ins>
            <w:del w:id="3027" w:author="Kumar, Ashwani (Cognizant)" w:date="2021-01-05T13:13:00Z">
              <w:r w:rsidDel="00DC488B">
                <w:rPr>
                  <w:rFonts w:ascii="Calibri" w:hAnsi="Calibri"/>
                </w:rPr>
                <w:delText>32</w:delText>
              </w:r>
            </w:del>
          </w:p>
        </w:tc>
      </w:tr>
      <w:tr w:rsidR="00AE12D5" w:rsidRPr="00A10A4D" w14:paraId="5CA7A1D0" w14:textId="77777777" w:rsidTr="005A2735">
        <w:trPr>
          <w:trHeight w:val="260"/>
          <w:trPrChange w:id="3028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auto"/>
            <w:vAlign w:val="bottom"/>
            <w:tcPrChange w:id="3029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35203CCD" w14:textId="1FD69973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commentRangeStart w:id="3030"/>
            <w:r>
              <w:rPr>
                <w:rFonts w:cs="Arial"/>
                <w:color w:val="000000"/>
                <w:sz w:val="18"/>
                <w:szCs w:val="18"/>
              </w:rPr>
              <w:t>Exam Report Status</w:t>
            </w:r>
          </w:p>
        </w:tc>
        <w:tc>
          <w:tcPr>
            <w:tcW w:w="1059" w:type="pct"/>
            <w:shd w:val="clear" w:color="auto" w:fill="auto"/>
            <w:vAlign w:val="bottom"/>
            <w:tcPrChange w:id="3031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359352FF" w14:textId="1D96D14D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A62731">
              <w:rPr>
                <w:rFonts w:cs="Arial"/>
                <w:color w:val="000000"/>
                <w:sz w:val="18"/>
                <w:szCs w:val="18"/>
              </w:rPr>
              <w:t>Received (CES), Allocated (CARRS), Evaluation Ready for signoff (CARRS), Rejected (CARRS), Signed off (CARRS), Rejected following audit (CARRS)</w:t>
            </w:r>
          </w:p>
        </w:tc>
        <w:tc>
          <w:tcPr>
            <w:tcW w:w="644" w:type="pct"/>
            <w:shd w:val="clear" w:color="auto" w:fill="auto"/>
            <w:vAlign w:val="center"/>
            <w:tcPrChange w:id="3032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6FE3DF45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37" w:type="pct"/>
            <w:vAlign w:val="bottom"/>
            <w:tcPrChange w:id="3033" w:author="Kumar, Ashwani (Cognizant)" w:date="2021-01-07T13:12:00Z">
              <w:tcPr>
                <w:tcW w:w="838" w:type="pct"/>
                <w:vAlign w:val="bottom"/>
              </w:tcPr>
            </w:tcPrChange>
          </w:tcPr>
          <w:p w14:paraId="147C9511" w14:textId="52B90B49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34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3035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699" w:type="pct"/>
            <w:vAlign w:val="bottom"/>
            <w:tcPrChange w:id="3036" w:author="Kumar, Ashwani (Cognizant)" w:date="2021-01-07T13:12:00Z">
              <w:tcPr>
                <w:tcW w:w="748" w:type="pct"/>
                <w:gridSpan w:val="2"/>
                <w:vAlign w:val="bottom"/>
              </w:tcPr>
            </w:tcPrChange>
          </w:tcPr>
          <w:p w14:paraId="13F943B8" w14:textId="2B715462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37" w:author="Kumar, Ashwani (Cognizant)" w:date="2021-01-05T13:13:00Z">
              <w:r>
                <w:rPr>
                  <w:rFonts w:ascii="Calibri" w:hAnsi="Calibri"/>
                </w:rPr>
                <w:t>50</w:t>
              </w:r>
            </w:ins>
            <w:del w:id="3038" w:author="Kumar, Ashwani (Cognizant)" w:date="2021-01-05T13:13:00Z">
              <w:r w:rsidDel="00DC488B">
                <w:rPr>
                  <w:rFonts w:ascii="Calibri" w:hAnsi="Calibri"/>
                </w:rPr>
                <w:delText>18</w:delText>
              </w:r>
              <w:commentRangeEnd w:id="3030"/>
              <w:r w:rsidDel="00DC488B">
                <w:rPr>
                  <w:rStyle w:val="CommentReference"/>
                </w:rPr>
                <w:commentReference w:id="3030"/>
              </w:r>
            </w:del>
          </w:p>
        </w:tc>
      </w:tr>
      <w:tr w:rsidR="00AE12D5" w:rsidRPr="00A10A4D" w14:paraId="547B0E85" w14:textId="77777777" w:rsidTr="005A2735">
        <w:trPr>
          <w:trHeight w:val="260"/>
          <w:trPrChange w:id="3039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auto"/>
            <w:vAlign w:val="bottom"/>
            <w:tcPrChange w:id="3040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25F79CB4" w14:textId="06C99A49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Examination Type</w:t>
            </w:r>
          </w:p>
        </w:tc>
        <w:tc>
          <w:tcPr>
            <w:tcW w:w="1059" w:type="pct"/>
            <w:shd w:val="clear" w:color="auto" w:fill="auto"/>
            <w:vAlign w:val="bottom"/>
            <w:tcPrChange w:id="3041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60D42A5E" w14:textId="12464633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auto"/>
            <w:vAlign w:val="center"/>
            <w:tcPrChange w:id="3042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466A36C8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37" w:type="pct"/>
            <w:vAlign w:val="center"/>
            <w:tcPrChange w:id="3043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6CF002F1" w14:textId="7C6545E0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44" w:author="Kumar, Ashwani (Cognizant)" w:date="2021-01-05T13:1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3045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699" w:type="pct"/>
            <w:tcPrChange w:id="3046" w:author="Kumar, Ashwani (Cognizant)" w:date="2021-01-07T13:12:00Z">
              <w:tcPr>
                <w:tcW w:w="748" w:type="pct"/>
                <w:gridSpan w:val="2"/>
              </w:tcPr>
            </w:tcPrChange>
          </w:tcPr>
          <w:p w14:paraId="73C4804D" w14:textId="5436A5E0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47" w:author="Kumar, Ashwani (Cognizant)" w:date="2021-01-05T13:13:00Z">
              <w:r>
                <w:rPr>
                  <w:rFonts w:cstheme="minorHAnsi"/>
                  <w:sz w:val="20"/>
                  <w:szCs w:val="20"/>
                </w:rPr>
                <w:t>32</w:t>
              </w:r>
            </w:ins>
          </w:p>
        </w:tc>
      </w:tr>
      <w:tr w:rsidR="00AE12D5" w:rsidRPr="00A10A4D" w14:paraId="22DCCC66" w14:textId="77777777" w:rsidTr="005A2735">
        <w:trPr>
          <w:trHeight w:val="260"/>
          <w:trPrChange w:id="3048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auto"/>
            <w:vAlign w:val="bottom"/>
            <w:tcPrChange w:id="3049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0FE8EA99" w14:textId="7F309D43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 ID</w:t>
            </w:r>
          </w:p>
        </w:tc>
        <w:tc>
          <w:tcPr>
            <w:tcW w:w="1059" w:type="pct"/>
            <w:shd w:val="clear" w:color="auto" w:fill="auto"/>
            <w:vAlign w:val="bottom"/>
            <w:tcPrChange w:id="3050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492F2C21" w14:textId="69C0D88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4" w:type="pct"/>
            <w:shd w:val="clear" w:color="auto" w:fill="auto"/>
            <w:vAlign w:val="center"/>
            <w:tcPrChange w:id="3051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31BCD41E" w14:textId="77777777" w:rsidR="00AE12D5" w:rsidRPr="00A10A4D" w:rsidRDefault="00AE12D5" w:rsidP="00AE12D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37" w:type="pct"/>
            <w:vAlign w:val="center"/>
            <w:tcPrChange w:id="3052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7D0FE64E" w14:textId="6F4A8A22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53" w:author="Kumar, Ashwani (Cognizant)" w:date="2021-01-05T13:13:00Z">
              <w:r>
                <w:rPr>
                  <w:rFonts w:cstheme="minorHAnsi"/>
                  <w:sz w:val="20"/>
                  <w:szCs w:val="20"/>
                </w:rPr>
                <w:t>DECIMAL</w:t>
              </w:r>
            </w:ins>
            <w:del w:id="3054" w:author="Kumar, Ashwani (Cognizant)" w:date="2021-01-05T13:13:00Z">
              <w:r w:rsidDel="00DC488B">
                <w:rPr>
                  <w:rFonts w:ascii="Calibri" w:hAnsi="Calibri"/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699" w:type="pct"/>
            <w:tcPrChange w:id="3055" w:author="Kumar, Ashwani (Cognizant)" w:date="2021-01-07T13:12:00Z">
              <w:tcPr>
                <w:tcW w:w="748" w:type="pct"/>
                <w:gridSpan w:val="2"/>
              </w:tcPr>
            </w:tcPrChange>
          </w:tcPr>
          <w:p w14:paraId="34224C7B" w14:textId="19A23B4E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  <w:ins w:id="3056" w:author="Kumar, Ashwani (Cognizant)" w:date="2021-01-05T13:13:00Z">
              <w:r>
                <w:rPr>
                  <w:rFonts w:cstheme="minorHAnsi"/>
                  <w:sz w:val="20"/>
                  <w:szCs w:val="20"/>
                </w:rPr>
                <w:t>18</w:t>
              </w:r>
            </w:ins>
          </w:p>
        </w:tc>
      </w:tr>
      <w:tr w:rsidR="00AE12D5" w:rsidRPr="00A10A4D" w14:paraId="330131D4" w14:textId="77777777" w:rsidTr="005A2735">
        <w:trPr>
          <w:trHeight w:val="260"/>
          <w:trPrChange w:id="3057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auto"/>
            <w:vAlign w:val="bottom"/>
            <w:tcPrChange w:id="3058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5C69847F" w14:textId="4FE152FA" w:rsidR="00AE12D5" w:rsidRPr="001A089B" w:rsidRDefault="00AE12D5" w:rsidP="00AE12D5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Baseline Planned Date</w:t>
            </w:r>
          </w:p>
        </w:tc>
        <w:tc>
          <w:tcPr>
            <w:tcW w:w="1059" w:type="pct"/>
            <w:shd w:val="clear" w:color="auto" w:fill="auto"/>
            <w:vAlign w:val="bottom"/>
            <w:tcPrChange w:id="3059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570CF4D8" w14:textId="263F9A4C" w:rsidR="00AE12D5" w:rsidRPr="001A089B" w:rsidRDefault="00AE12D5" w:rsidP="00AE12D5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Populated by initial plan date submitted by supplier; cannot change based on new plan date.</w:t>
            </w:r>
          </w:p>
        </w:tc>
        <w:tc>
          <w:tcPr>
            <w:tcW w:w="644" w:type="pct"/>
            <w:shd w:val="clear" w:color="auto" w:fill="auto"/>
            <w:vAlign w:val="center"/>
            <w:tcPrChange w:id="3060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2719F436" w14:textId="77777777" w:rsidR="00AE12D5" w:rsidRPr="00A10A4D" w:rsidRDefault="00AE12D5" w:rsidP="00AE12D5">
            <w:pPr>
              <w:rPr>
                <w:rFonts w:cstheme="minorHAnsi"/>
              </w:rPr>
            </w:pPr>
          </w:p>
        </w:tc>
        <w:tc>
          <w:tcPr>
            <w:tcW w:w="937" w:type="pct"/>
            <w:vAlign w:val="center"/>
            <w:tcPrChange w:id="3061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29BA8B1E" w14:textId="7FC9EA09" w:rsidR="00AE12D5" w:rsidRDefault="00AE12D5" w:rsidP="00AE12D5">
            <w:pPr>
              <w:rPr>
                <w:rFonts w:ascii="Calibri" w:hAnsi="Calibri"/>
                <w:sz w:val="20"/>
                <w:szCs w:val="20"/>
              </w:rPr>
            </w:pPr>
            <w:ins w:id="3062" w:author="Kumar, Ashwani (Cognizant)" w:date="2021-01-05T13:13:00Z">
              <w:r>
                <w:rPr>
                  <w:rFonts w:cstheme="minorHAnsi"/>
                  <w:sz w:val="20"/>
                  <w:szCs w:val="20"/>
                </w:rPr>
                <w:t>DATE</w:t>
              </w:r>
            </w:ins>
          </w:p>
        </w:tc>
        <w:tc>
          <w:tcPr>
            <w:tcW w:w="699" w:type="pct"/>
            <w:tcPrChange w:id="3063" w:author="Kumar, Ashwani (Cognizant)" w:date="2021-01-07T13:12:00Z">
              <w:tcPr>
                <w:tcW w:w="748" w:type="pct"/>
                <w:gridSpan w:val="2"/>
              </w:tcPr>
            </w:tcPrChange>
          </w:tcPr>
          <w:p w14:paraId="7477CD05" w14:textId="7777777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12D5" w:rsidRPr="00A10A4D" w14:paraId="004085AD" w14:textId="77777777" w:rsidTr="005A2735">
        <w:trPr>
          <w:trHeight w:val="260"/>
          <w:trPrChange w:id="3064" w:author="Kumar, Ashwani (Cognizant)" w:date="2021-01-07T13:12:00Z">
            <w:trPr>
              <w:trHeight w:val="260"/>
            </w:trPr>
          </w:trPrChange>
        </w:trPr>
        <w:tc>
          <w:tcPr>
            <w:tcW w:w="1660" w:type="pct"/>
            <w:shd w:val="clear" w:color="auto" w:fill="auto"/>
            <w:vAlign w:val="bottom"/>
            <w:tcPrChange w:id="3065" w:author="Kumar, Ashwani (Cognizant)" w:date="2021-01-07T13:12:00Z">
              <w:tcPr>
                <w:tcW w:w="1686" w:type="pct"/>
                <w:gridSpan w:val="3"/>
                <w:shd w:val="clear" w:color="auto" w:fill="auto"/>
                <w:vAlign w:val="bottom"/>
              </w:tcPr>
            </w:tcPrChange>
          </w:tcPr>
          <w:p w14:paraId="0E564D5B" w14:textId="4654DE24" w:rsidR="00AE12D5" w:rsidRPr="001A089B" w:rsidRDefault="00AE12D5" w:rsidP="00AE12D5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Planned date</w:t>
            </w:r>
          </w:p>
        </w:tc>
        <w:tc>
          <w:tcPr>
            <w:tcW w:w="1059" w:type="pct"/>
            <w:shd w:val="clear" w:color="auto" w:fill="auto"/>
            <w:vAlign w:val="bottom"/>
            <w:tcPrChange w:id="3066" w:author="Kumar, Ashwani (Cognizant)" w:date="2021-01-07T13:12:00Z">
              <w:tcPr>
                <w:tcW w:w="1084" w:type="pct"/>
                <w:gridSpan w:val="3"/>
                <w:shd w:val="clear" w:color="auto" w:fill="auto"/>
                <w:vAlign w:val="bottom"/>
              </w:tcPr>
            </w:tcPrChange>
          </w:tcPr>
          <w:p w14:paraId="1FE258E7" w14:textId="710F149F" w:rsidR="00AE12D5" w:rsidRPr="001A089B" w:rsidRDefault="00AE12D5" w:rsidP="00AE12D5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Populated by initial plan date submitted by supplier</w:t>
            </w:r>
          </w:p>
        </w:tc>
        <w:tc>
          <w:tcPr>
            <w:tcW w:w="644" w:type="pct"/>
            <w:shd w:val="clear" w:color="auto" w:fill="auto"/>
            <w:vAlign w:val="center"/>
            <w:tcPrChange w:id="3067" w:author="Kumar, Ashwani (Cognizant)" w:date="2021-01-07T13:12:00Z">
              <w:tcPr>
                <w:tcW w:w="644" w:type="pct"/>
                <w:gridSpan w:val="3"/>
                <w:shd w:val="clear" w:color="auto" w:fill="auto"/>
                <w:vAlign w:val="center"/>
              </w:tcPr>
            </w:tcPrChange>
          </w:tcPr>
          <w:p w14:paraId="49795C46" w14:textId="77777777" w:rsidR="00AE12D5" w:rsidRPr="00A10A4D" w:rsidRDefault="00AE12D5" w:rsidP="00AE12D5">
            <w:pPr>
              <w:rPr>
                <w:rFonts w:cstheme="minorHAnsi"/>
              </w:rPr>
            </w:pPr>
          </w:p>
        </w:tc>
        <w:tc>
          <w:tcPr>
            <w:tcW w:w="937" w:type="pct"/>
            <w:vAlign w:val="center"/>
            <w:tcPrChange w:id="3068" w:author="Kumar, Ashwani (Cognizant)" w:date="2021-01-07T13:12:00Z">
              <w:tcPr>
                <w:tcW w:w="838" w:type="pct"/>
                <w:vAlign w:val="center"/>
              </w:tcPr>
            </w:tcPrChange>
          </w:tcPr>
          <w:p w14:paraId="4FD5D8C6" w14:textId="77777777" w:rsidR="00AE12D5" w:rsidRDefault="00AE12D5" w:rsidP="00AE12D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99" w:type="pct"/>
            <w:tcPrChange w:id="3069" w:author="Kumar, Ashwani (Cognizant)" w:date="2021-01-07T13:12:00Z">
              <w:tcPr>
                <w:tcW w:w="748" w:type="pct"/>
                <w:gridSpan w:val="2"/>
              </w:tcPr>
            </w:tcPrChange>
          </w:tcPr>
          <w:p w14:paraId="59E9FA9F" w14:textId="77777777" w:rsidR="00AE12D5" w:rsidRPr="00A10A4D" w:rsidRDefault="00AE12D5" w:rsidP="00AE12D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EC23B2B" w14:textId="77777777" w:rsidR="00055AB1" w:rsidRPr="00A10A4D" w:rsidRDefault="00055AB1" w:rsidP="00B12260">
      <w:pPr>
        <w:pStyle w:val="Head03"/>
        <w:rPr>
          <w:rFonts w:asciiTheme="minorHAnsi" w:hAnsiTheme="minorHAnsi" w:cstheme="minorHAnsi"/>
        </w:rPr>
      </w:pPr>
    </w:p>
    <w:p w14:paraId="7C64E6D0" w14:textId="77777777" w:rsidR="00055AB1" w:rsidRPr="00A10A4D" w:rsidRDefault="00055AB1" w:rsidP="00B12260">
      <w:pPr>
        <w:pStyle w:val="Head02"/>
        <w:rPr>
          <w:rFonts w:asciiTheme="minorHAnsi" w:hAnsiTheme="minorHAnsi" w:cstheme="minorHAnsi"/>
        </w:rPr>
      </w:pPr>
    </w:p>
    <w:p w14:paraId="45F7C60E" w14:textId="77777777" w:rsidR="00055AB1" w:rsidRPr="00A10A4D" w:rsidRDefault="00055AB1">
      <w:pPr>
        <w:pStyle w:val="Heading4"/>
        <w:pPrChange w:id="3070" w:author="Kumar, Ashwani (Cognizant)" w:date="2021-01-06T16:53:00Z">
          <w:pPr>
            <w:pStyle w:val="Heading3"/>
          </w:pPr>
        </w:pPrChange>
      </w:pPr>
      <w:r w:rsidRPr="00A10A4D">
        <w:t>Sample Request and Response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PrChange w:id="3071" w:author="Yvan Van Hentenryck" w:date="2020-12-29T11:06:00Z">
          <w:tblPr>
            <w:tblStyle w:val="TableGrid"/>
            <w:tblW w:w="9067" w:type="dxa"/>
            <w:tblLook w:val="04A0" w:firstRow="1" w:lastRow="0" w:firstColumn="1" w:lastColumn="0" w:noHBand="0" w:noVBand="1"/>
          </w:tblPr>
        </w:tblPrChange>
      </w:tblPr>
      <w:tblGrid>
        <w:gridCol w:w="9067"/>
        <w:tblGridChange w:id="3072">
          <w:tblGrid>
            <w:gridCol w:w="9067"/>
          </w:tblGrid>
        </w:tblGridChange>
      </w:tblGrid>
      <w:tr w:rsidR="00055AB1" w:rsidRPr="00A10A4D" w14:paraId="3BD5D1B4" w14:textId="77777777" w:rsidTr="00B12260">
        <w:tc>
          <w:tcPr>
            <w:tcW w:w="9067" w:type="dxa"/>
            <w:tcPrChange w:id="3073" w:author="Yvan Van Hentenryck" w:date="2020-12-29T11:06:00Z">
              <w:tcPr>
                <w:tcW w:w="9067" w:type="dxa"/>
              </w:tcPr>
            </w:tcPrChange>
          </w:tcPr>
          <w:p w14:paraId="4D75D0BD" w14:textId="77777777" w:rsidR="00055AB1" w:rsidRPr="00A10A4D" w:rsidRDefault="00055AB1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 xml:space="preserve">Request </w:t>
            </w:r>
          </w:p>
        </w:tc>
      </w:tr>
      <w:tr w:rsidR="00055AB1" w:rsidRPr="00A10A4D" w14:paraId="0EAB3370" w14:textId="77777777" w:rsidTr="00B12260">
        <w:tc>
          <w:tcPr>
            <w:tcW w:w="9067" w:type="dxa"/>
            <w:tcPrChange w:id="3074" w:author="Yvan Van Hentenryck" w:date="2020-12-29T11:06:00Z">
              <w:tcPr>
                <w:tcW w:w="9067" w:type="dxa"/>
              </w:tcPr>
            </w:tcPrChange>
          </w:tcPr>
          <w:p w14:paraId="278103FE" w14:textId="77777777" w:rsidR="00173512" w:rsidRPr="00173512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1B82F20E" w14:textId="162B0B93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075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076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Route</w:delText>
              </w:r>
            </w:del>
            <w:ins w:id="3077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oute</w:t>
              </w:r>
            </w:ins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":"Anglia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3078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98CC135" w14:textId="64021643" w:rsidR="00173512" w:rsidRDefault="00173512">
            <w:pPr>
              <w:shd w:val="clear" w:color="auto" w:fill="FBE4D5" w:themeFill="accent2" w:themeFillTint="33"/>
              <w:rPr>
                <w:ins w:id="3079" w:author="Kumar S, Chetan (Cognizant)" w:date="2021-01-07T15:31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080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ELR</w:delText>
              </w:r>
            </w:del>
            <w:ins w:id="3081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elr</w:t>
              </w:r>
            </w:ins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OWW"</w:t>
            </w:r>
            <w:ins w:id="3082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F1CEC85" w14:textId="37F36176" w:rsidR="007C5B1E" w:rsidRDefault="00560586">
            <w:pPr>
              <w:shd w:val="clear" w:color="auto" w:fill="FBE4D5" w:themeFill="accent2" w:themeFillTint="33"/>
              <w:rPr>
                <w:ins w:id="3083" w:author="Kumar S, Chetan (Cognizant)" w:date="2021-01-07T15:32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ins w:id="3084" w:author="Kumar S, Chetan (Cognizant)" w:date="2021-01-07T15:31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“</w:t>
              </w:r>
            </w:ins>
            <w:proofErr w:type="spellStart"/>
            <w:ins w:id="3085" w:author="Kumar S, Chetan (Cognizant)" w:date="2021-01-07T15:32:00Z">
              <w:r w:rsidR="0047025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area</w:t>
              </w:r>
            </w:ins>
            <w:ins w:id="3086" w:author="Kumar S, Chetan (Cognizant)" w:date="2021-01-07T15:31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”:”</w:t>
              </w:r>
            </w:ins>
            <w:ins w:id="3087" w:author="Kumar S, Chetan (Cognizant)" w:date="2021-01-07T15:32:00Z">
              <w:r w:rsidR="0047025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test</w:t>
              </w:r>
            </w:ins>
            <w:proofErr w:type="spellEnd"/>
            <w:ins w:id="3088" w:author="Kumar S, Chetan (Cognizant)" w:date="2021-01-07T15:31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”,</w:t>
              </w:r>
            </w:ins>
          </w:p>
          <w:p w14:paraId="57ADD10B" w14:textId="11615AB8" w:rsidR="00560586" w:rsidRPr="00173512" w:rsidRDefault="00560586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089" w:author="Yvan Van Hentenryck" w:date="2021-01-06T16:10:00Z">
                <w:pPr/>
              </w:pPrChange>
            </w:pPr>
            <w:ins w:id="3090" w:author="Kumar S, Chetan (Cognizant)" w:date="2021-01-07T15:32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“</w:t>
              </w:r>
              <w:proofErr w:type="spellStart"/>
              <w:r w:rsidR="0047025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region</w:t>
              </w:r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”:”</w:t>
              </w:r>
              <w:r w:rsidR="0047025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test</w:t>
              </w:r>
              <w:proofErr w:type="spellEnd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”,</w:t>
              </w:r>
            </w:ins>
          </w:p>
          <w:p w14:paraId="77DCB19E" w14:textId="02B19A25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091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del w:id="3092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Start </w:delText>
              </w:r>
            </w:del>
            <w:ins w:id="3093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tart</w:t>
              </w:r>
            </w:ins>
            <w:ins w:id="3094" w:author="Kumar S, Chetan (Cognizant)" w:date="2021-01-07T15:27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_m</w:t>
              </w:r>
            </w:ins>
            <w:del w:id="3095" w:author="Kumar S, Chetan (Cognizant)" w:date="2021-01-07T15:27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ileage":"140"</w:t>
            </w:r>
            <w:ins w:id="3096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896F069" w14:textId="727341EC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097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del w:id="3098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End </w:delText>
              </w:r>
            </w:del>
            <w:ins w:id="3099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nd</w:t>
              </w:r>
            </w:ins>
            <w:ins w:id="3100" w:author="Kumar S, Chetan (Cognizant)" w:date="2021-01-07T15:27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m</w:t>
              </w:r>
            </w:ins>
            <w:del w:id="3101" w:author="Kumar S, Chetan (Cognizant)" w:date="2021-01-07T15:27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ileage":"727"</w:t>
            </w:r>
            <w:ins w:id="3102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191C949" w14:textId="4AB4FBB0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103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04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Start </w:delText>
              </w:r>
            </w:del>
            <w:ins w:id="3105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tart</w:t>
              </w:r>
            </w:ins>
            <w:ins w:id="3106" w:author="Kumar S, Chetan (Cognizant)" w:date="2021-01-07T15:27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y</w:t>
              </w:r>
            </w:ins>
            <w:del w:id="3107" w:author="Kumar S, Chetan (Cognizant)" w:date="2021-01-07T15:27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Y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ard":"test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3108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0E3A087" w14:textId="3785DAAF" w:rsidR="00173512" w:rsidRPr="00173512" w:rsidDel="0062611E" w:rsidRDefault="00173512">
            <w:pPr>
              <w:shd w:val="clear" w:color="auto" w:fill="FBE4D5" w:themeFill="accent2" w:themeFillTint="33"/>
              <w:rPr>
                <w:del w:id="3109" w:author="Kumar S, Chetan (Cognizant)" w:date="2021-01-07T15:34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110" w:author="Yvan Van Hentenryck" w:date="2021-01-06T16:10:00Z">
                <w:pPr/>
              </w:pPrChange>
            </w:pPr>
            <w:del w:id="3111" w:author="Kumar S, Chetan (Cognizant)" w:date="2021-01-07T15:34:00Z">
              <w:r w:rsidRPr="00173512" w:rsidDel="006261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3512" w:rsidDel="006261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173512" w:rsidDel="006261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</w:del>
            <w:del w:id="3112" w:author="Kumar S, Chetan (Cognizant)" w:date="2021-01-07T15:33:00Z">
              <w:r w:rsidRPr="00173512" w:rsidDel="006261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  <w:del w:id="3113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End </w:delText>
              </w:r>
            </w:del>
            <w:del w:id="3114" w:author="Kumar S, Chetan (Cognizant)" w:date="2021-01-07T15:27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del w:id="3115" w:author="Kumar S, Chetan (Cognizant)" w:date="2021-01-07T15:33:00Z">
              <w:r w:rsidRPr="00173512" w:rsidDel="006261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ileage":"test"</w:delText>
              </w:r>
            </w:del>
          </w:p>
          <w:p w14:paraId="47923EEC" w14:textId="56735E84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116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17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End </w:delText>
              </w:r>
            </w:del>
            <w:ins w:id="3118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nd</w:t>
              </w:r>
            </w:ins>
            <w:ins w:id="3119" w:author="Kumar S, Chetan (Cognizant)" w:date="2021-01-07T15:27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_y</w:t>
              </w:r>
            </w:ins>
            <w:del w:id="3120" w:author="Kumar S, Chetan (Cognizant)" w:date="2021-01-07T15:27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Y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ard":"test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3121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084CDE8" w14:textId="22FDC0C0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122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del w:id="3123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Railway </w:delText>
              </w:r>
            </w:del>
            <w:ins w:id="3124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ailway</w:t>
              </w:r>
            </w:ins>
            <w:ins w:id="3125" w:author="Kumar S, Chetan (Cognizant)" w:date="2021-01-07T15:27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del w:id="3126" w:author="Kumar S, Chetan (Cognizant)" w:date="2021-01-07T15:27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":"1400727"</w:t>
            </w:r>
            <w:ins w:id="3127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1DC25E2" w14:textId="7BD85492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128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29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Asset </w:delText>
              </w:r>
            </w:del>
            <w:ins w:id="3130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sset</w:t>
              </w:r>
            </w:ins>
            <w:ins w:id="3131" w:author="Kumar S, Chetan (Cognizant)" w:date="2021-01-07T15:27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description":"CABINET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Downside"</w:t>
            </w:r>
            <w:ins w:id="3132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45A61875" w14:textId="3531688A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133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34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Asset </w:delText>
              </w:r>
            </w:del>
            <w:ins w:id="3135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sset</w:t>
              </w:r>
            </w:ins>
            <w:ins w:id="3136" w:author="Kumar S, Chetan (Cognizant)" w:date="2021-01-07T15:28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_g</w:t>
              </w:r>
            </w:ins>
            <w:del w:id="3137" w:author="Kumar S, Chetan (Cognizant)" w:date="2021-01-07T15:28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G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roup":"B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3138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00513AD" w14:textId="43844794" w:rsidR="00173512" w:rsidRPr="00173512" w:rsidRDefault="00173512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3139" w:author="Yvan Van Hentenryck" w:date="2021-01-06T16:10:00Z">
                <w:pPr/>
              </w:pPrChange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40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Asset </w:delText>
              </w:r>
            </w:del>
            <w:ins w:id="3141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sset</w:t>
              </w:r>
            </w:ins>
            <w:ins w:id="3142" w:author="Kumar S, Chetan (Cognizant)" w:date="2021-01-07T15:28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3143" w:author="Kumar S, Chetan (Cognizant)" w:date="2021-01-07T15:28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ype":"C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3144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2DD09F27" w14:textId="44BAE39D" w:rsidR="00173512" w:rsidRPr="00173512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45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Exam </w:delText>
              </w:r>
            </w:del>
            <w:ins w:id="3146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xam</w:t>
              </w:r>
            </w:ins>
            <w:ins w:id="3147" w:author="Kumar S, Chetan (Cognizant)" w:date="2021-01-07T15:28:00Z">
              <w:r w:rsidR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_r</w:t>
              </w:r>
            </w:ins>
            <w:del w:id="3148" w:author="Kumar S, Chetan (Cognizant)" w:date="2021-01-07T15:28:00Z">
              <w:r w:rsidRPr="00173512" w:rsidDel="00F1626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equest</w:t>
            </w:r>
            <w:ins w:id="3149" w:author="Kumar S, Chetan (Cognizant)" w:date="2021-01-07T15:28:00Z">
              <w:r w:rsidR="001346E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3150" w:author="Kumar S, Chetan (Cognizant)" w:date="2021-01-07T15:28:00Z">
              <w:r w:rsidRPr="00173512" w:rsidDel="001346E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S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tatus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":"Completed"</w:t>
            </w:r>
            <w:ins w:id="3151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77663B3" w14:textId="50BAD89F" w:rsidR="00173512" w:rsidRPr="00173512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52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Exam </w:delText>
              </w:r>
            </w:del>
            <w:ins w:id="3153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xam</w:t>
              </w:r>
            </w:ins>
            <w:ins w:id="3154" w:author="Kumar S, Chetan (Cognizant)" w:date="2021-01-07T15:29:00Z">
              <w:r w:rsidR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_r</w:t>
              </w:r>
            </w:ins>
            <w:del w:id="3155" w:author="Kumar S, Chetan (Cognizant)" w:date="2021-01-07T15:29:00Z">
              <w:r w:rsidRPr="00173512" w:rsidDel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eport</w:t>
            </w:r>
            <w:ins w:id="3156" w:author="Kumar S, Chetan (Cognizant)" w:date="2021-01-07T15:28:00Z">
              <w:r w:rsidR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3157" w:author="Kumar S, Chetan (Cognizant)" w:date="2021-01-07T15:28:00Z">
              <w:r w:rsidRPr="00173512" w:rsidDel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S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tatus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Evaluation Ready for signoff "</w:t>
            </w:r>
            <w:ins w:id="3158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3DB9D46" w14:textId="2B153CC1" w:rsidR="00173512" w:rsidRPr="00173512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59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Examination </w:delText>
              </w:r>
            </w:del>
            <w:ins w:id="3160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xamination</w:t>
              </w:r>
            </w:ins>
            <w:ins w:id="3161" w:author="Kumar S, Chetan (Cognizant)" w:date="2021-01-07T15:29:00Z">
              <w:r w:rsidR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3162" w:author="Kumar S, Chetan (Cognizant)" w:date="2021-01-07T15:29:00Z">
              <w:r w:rsidRPr="00173512" w:rsidDel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ype":"Detailed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3163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2B2D58B4" w14:textId="68C88EA7" w:rsidR="00173512" w:rsidRPr="00173512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64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Exam </w:delText>
              </w:r>
            </w:del>
            <w:ins w:id="3165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xam</w:t>
              </w:r>
            </w:ins>
            <w:ins w:id="3166" w:author="Kumar S, Chetan (Cognizant)" w:date="2021-01-07T15:29:00Z">
              <w:r w:rsidR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proofErr w:type="spellEnd"/>
            <w:del w:id="3167" w:author="Kumar S, Chetan (Cognizant)" w:date="2021-01-07T15:29:00Z">
              <w:r w:rsidRPr="00173512" w:rsidDel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2268526 "</w:t>
            </w:r>
            <w:ins w:id="3168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5B0B5CE" w14:textId="71159500" w:rsidR="00173512" w:rsidRPr="00173512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69" w:author="Kumar S, Chetan (Cognizant)" w:date="2021-01-07T15:26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Baseline </w:delText>
              </w:r>
            </w:del>
            <w:ins w:id="3170" w:author="Kumar S, Chetan (Cognizant)" w:date="2021-01-07T15:26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b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aseline</w:t>
              </w:r>
            </w:ins>
            <w:ins w:id="3171" w:author="Kumar S, Chetan (Cognizant)" w:date="2021-01-07T15:29:00Z">
              <w:r w:rsidR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_p</w:t>
              </w:r>
            </w:ins>
            <w:del w:id="3172" w:author="Kumar S, Chetan (Cognizant)" w:date="2021-01-07T15:29:00Z">
              <w:r w:rsidRPr="00173512" w:rsidDel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P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lanned</w:t>
            </w:r>
            <w:ins w:id="3173" w:author="Kumar S, Chetan (Cognizant)" w:date="2021-01-07T15:29:00Z">
              <w:r w:rsidR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3174" w:author="Kumar S, Chetan (Cognizant)" w:date="2021-01-07T15:29:00Z">
              <w:r w:rsidRPr="00173512" w:rsidDel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D</w:delText>
              </w:r>
            </w:del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ate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2016-11-14 "</w:t>
            </w:r>
            <w:ins w:id="3175" w:author="Kumar S, Chetan (Cognizant)" w:date="2021-01-07T15:31:00Z">
              <w:r w:rsidR="007C5B1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73B4D17" w14:textId="41F0C84B" w:rsidR="00173512" w:rsidRPr="00173512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3176" w:author="Kumar S, Chetan (Cognizant)" w:date="2021-01-07T15:27:00Z">
              <w:r w:rsidRPr="00173512" w:rsidDel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Planned </w:delText>
              </w:r>
            </w:del>
            <w:ins w:id="3177" w:author="Kumar S, Chetan (Cognizant)" w:date="2021-01-07T15:27:00Z">
              <w:r w:rsidR="00CF444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p</w:t>
              </w:r>
              <w:r w:rsidR="00CF4444" w:rsidRPr="00173512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lanned</w:t>
              </w:r>
            </w:ins>
            <w:ins w:id="3178" w:author="Kumar S, Chetan (Cognizant)" w:date="2021-01-07T15:29:00Z">
              <w:r w:rsidR="006559A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date</w:t>
            </w:r>
            <w:proofErr w:type="spellEnd"/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2016-11-14 "</w:t>
            </w:r>
          </w:p>
          <w:p w14:paraId="6E5003B5" w14:textId="69096077" w:rsidR="00055AB1" w:rsidRPr="00A10A4D" w:rsidRDefault="00173512" w:rsidP="00173512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ab/>
            </w:r>
            <w:r w:rsidRPr="0017351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  <w:tr w:rsidR="00055AB1" w:rsidRPr="00A10A4D" w14:paraId="4CB32360" w14:textId="77777777" w:rsidTr="00B12260">
        <w:tc>
          <w:tcPr>
            <w:tcW w:w="9067" w:type="dxa"/>
            <w:tcPrChange w:id="3179" w:author="Yvan Van Hentenryck" w:date="2020-12-29T11:06:00Z">
              <w:tcPr>
                <w:tcW w:w="9067" w:type="dxa"/>
              </w:tcPr>
            </w:tcPrChange>
          </w:tcPr>
          <w:p w14:paraId="58E10CC1" w14:textId="77777777" w:rsidR="00055AB1" w:rsidRPr="00A10A4D" w:rsidRDefault="00055AB1" w:rsidP="00055AB1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b/>
                <w:sz w:val="20"/>
                <w:szCs w:val="20"/>
              </w:rPr>
              <w:lastRenderedPageBreak/>
              <w:t>Response</w:t>
            </w:r>
          </w:p>
        </w:tc>
      </w:tr>
      <w:tr w:rsidR="00A93350" w:rsidRPr="00A10A4D" w14:paraId="67AC2EE9" w14:textId="77777777" w:rsidTr="00B12260">
        <w:tc>
          <w:tcPr>
            <w:tcW w:w="9067" w:type="dxa"/>
            <w:tcPrChange w:id="3180" w:author="Yvan Van Hentenryck" w:date="2020-12-29T11:06:00Z">
              <w:tcPr>
                <w:tcW w:w="9067" w:type="dxa"/>
              </w:tcPr>
            </w:tcPrChange>
          </w:tcPr>
          <w:p w14:paraId="2216FE20" w14:textId="77777777" w:rsidR="00953B06" w:rsidRPr="008A515B" w:rsidRDefault="00953B06" w:rsidP="00953B0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671FD4AF" w14:textId="77777777" w:rsidR="00953B06" w:rsidRPr="008A515B" w:rsidRDefault="00953B06" w:rsidP="00953B0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"success": “true”,</w:t>
            </w:r>
          </w:p>
          <w:p w14:paraId="4B2F2D38" w14:textId="1D297BF5" w:rsidR="00953B06" w:rsidRPr="008A515B" w:rsidRDefault="00953B06" w:rsidP="00953B0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"message": "</w:t>
            </w:r>
            <w:r w:rsidRPr="00953B0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Task List Agreement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Submitted Successfully</w:t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",</w:t>
            </w:r>
          </w:p>
          <w:p w14:paraId="6BE6898B" w14:textId="77777777" w:rsidR="00953B06" w:rsidRPr="008A515B" w:rsidRDefault="00953B06" w:rsidP="00953B0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"data": {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}</w:t>
            </w:r>
          </w:p>
          <w:p w14:paraId="72F97937" w14:textId="06378F4A" w:rsidR="00A93350" w:rsidRPr="00A10A4D" w:rsidRDefault="00953B06" w:rsidP="00953B0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A515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</w:tbl>
    <w:p w14:paraId="53908B44" w14:textId="77777777" w:rsidR="00055AB1" w:rsidRPr="00A10A4D" w:rsidRDefault="00055AB1" w:rsidP="00B12260">
      <w:pPr>
        <w:rPr>
          <w:rFonts w:cstheme="minorHAnsi"/>
        </w:rPr>
      </w:pPr>
    </w:p>
    <w:p w14:paraId="2FCAEE49" w14:textId="0F352DC1" w:rsidR="009E7F3C" w:rsidDel="003D5930" w:rsidRDefault="009E7F3C" w:rsidP="000B422A">
      <w:pPr>
        <w:rPr>
          <w:ins w:id="3181" w:author="Yvan Van Hentenryck" w:date="2020-12-29T10:58:00Z"/>
          <w:del w:id="3182" w:author="Kumar, Ashwani (Cognizant)" w:date="2021-01-06T17:35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3183" w:author="Yvan Van Hentenryck" w:date="2020-12-29T10:58:00Z">
        <w:del w:id="3184" w:author="Kumar, Ashwani (Cognizant)" w:date="2021-01-06T17:35:00Z">
          <w:r w:rsidDel="003D5930">
            <w:br w:type="page"/>
          </w:r>
        </w:del>
      </w:ins>
    </w:p>
    <w:p w14:paraId="1568A743" w14:textId="653978F5" w:rsidR="00643D5F" w:rsidRPr="00195552" w:rsidDel="003D5930" w:rsidRDefault="00643D5F">
      <w:pPr>
        <w:rPr>
          <w:del w:id="3185" w:author="Kumar, Ashwani (Cognizant)" w:date="2021-01-06T17:35:00Z"/>
        </w:rPr>
        <w:pPrChange w:id="3186" w:author="Kumar, Ashwani (Cognizant)" w:date="2021-01-06T17:35:00Z">
          <w:pPr>
            <w:pStyle w:val="Heading1"/>
          </w:pPr>
        </w:pPrChange>
      </w:pPr>
      <w:del w:id="3187" w:author="Kumar, Ashwani (Cognizant)" w:date="2021-01-06T17:35:00Z">
        <w:r w:rsidRPr="00195552" w:rsidDel="003D5930">
          <w:delText xml:space="preserve">API Resource Specification - </w:delText>
        </w:r>
        <w:r w:rsidRPr="00A55260" w:rsidDel="003D5930">
          <w:rPr>
            <w:rFonts w:asciiTheme="majorHAnsi" w:hAnsiTheme="majorHAnsi" w:cstheme="majorBidi"/>
            <w:sz w:val="28"/>
            <w:rPrChange w:id="3188" w:author="Kumar, Ashwani (Cognizant)" w:date="2021-01-06T17:16:00Z">
              <w:rPr>
                <w:rFonts w:cstheme="minorHAnsi"/>
              </w:rPr>
            </w:rPrChange>
          </w:rPr>
          <w:delText>Post Actual Exam dates</w:delText>
        </w:r>
      </w:del>
    </w:p>
    <w:p w14:paraId="6AE5801E" w14:textId="51E7A4CC" w:rsidR="00643D5F" w:rsidRPr="00195552" w:rsidDel="003D5930" w:rsidRDefault="00643D5F">
      <w:pPr>
        <w:rPr>
          <w:del w:id="3189" w:author="Kumar, Ashwani (Cognizant)" w:date="2021-01-06T17:35:00Z"/>
        </w:rPr>
        <w:pPrChange w:id="3190" w:author="Kumar, Ashwani (Cognizant)" w:date="2021-01-06T17:35:00Z">
          <w:pPr>
            <w:pStyle w:val="Heading2"/>
          </w:pPr>
        </w:pPrChange>
      </w:pPr>
      <w:del w:id="3191" w:author="Kumar, Ashwani (Cognizant)" w:date="2021-01-06T17:35:00Z">
        <w:r w:rsidRPr="00195552" w:rsidDel="003D5930">
          <w:delText>Description</w:delText>
        </w:r>
      </w:del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192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80"/>
        <w:gridCol w:w="7036"/>
        <w:tblGridChange w:id="3193">
          <w:tblGrid>
            <w:gridCol w:w="1980"/>
            <w:gridCol w:w="7036"/>
          </w:tblGrid>
        </w:tblGridChange>
      </w:tblGrid>
      <w:tr w:rsidR="00643D5F" w:rsidRPr="00A10A4D" w:rsidDel="003D5930" w14:paraId="5886DE9D" w14:textId="51A805D6" w:rsidTr="00B12260">
        <w:trPr>
          <w:del w:id="3194" w:author="Kumar, Ashwani (Cognizant)" w:date="2021-01-06T17:35:00Z"/>
        </w:trPr>
        <w:tc>
          <w:tcPr>
            <w:tcW w:w="1980" w:type="dxa"/>
            <w:shd w:val="clear" w:color="auto" w:fill="D9D9D9" w:themeFill="background1" w:themeFillShade="D9"/>
            <w:tcPrChange w:id="3195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0170E362" w14:textId="1D22C40D" w:rsidR="00643D5F" w:rsidRPr="00A10A4D" w:rsidDel="003D5930" w:rsidRDefault="00643D5F" w:rsidP="000B422A">
            <w:pPr>
              <w:rPr>
                <w:del w:id="3196" w:author="Kumar, Ashwani (Cognizant)" w:date="2021-01-06T17:35:00Z"/>
                <w:rFonts w:cstheme="minorHAnsi"/>
              </w:rPr>
            </w:pPr>
            <w:del w:id="3197" w:author="Kumar, Ashwani (Cognizant)" w:date="2021-01-06T17:35:00Z">
              <w:r w:rsidRPr="00A10A4D" w:rsidDel="003D5930">
                <w:rPr>
                  <w:rFonts w:cstheme="minorHAnsi"/>
                </w:rPr>
                <w:delText>API Name</w:delText>
              </w:r>
            </w:del>
          </w:p>
        </w:tc>
        <w:tc>
          <w:tcPr>
            <w:tcW w:w="7036" w:type="dxa"/>
            <w:shd w:val="clear" w:color="auto" w:fill="auto"/>
            <w:vAlign w:val="bottom"/>
            <w:tcPrChange w:id="3198" w:author="Yvan Van Hentenryck" w:date="2020-12-29T11:06:00Z">
              <w:tcPr>
                <w:tcW w:w="7036" w:type="dxa"/>
                <w:shd w:val="clear" w:color="auto" w:fill="auto"/>
                <w:vAlign w:val="bottom"/>
              </w:tcPr>
            </w:tcPrChange>
          </w:tcPr>
          <w:p w14:paraId="62CFCA0A" w14:textId="66BF3D85" w:rsidR="00643D5F" w:rsidRPr="00A10A4D" w:rsidDel="003D5930" w:rsidRDefault="002F3EC6" w:rsidP="000B422A">
            <w:pPr>
              <w:rPr>
                <w:del w:id="3199" w:author="Kumar, Ashwani (Cognizant)" w:date="2021-01-06T17:35:00Z"/>
                <w:rFonts w:cstheme="minorHAnsi"/>
              </w:rPr>
            </w:pPr>
            <w:del w:id="3200" w:author="Kumar, Ashwani (Cognizant)" w:date="2021-01-06T17:35:00Z">
              <w:r w:rsidDel="003D5930">
                <w:rPr>
                  <w:rFonts w:cstheme="minorHAnsi"/>
                </w:rPr>
                <w:delText>PostActualExamDates</w:delText>
              </w:r>
            </w:del>
          </w:p>
        </w:tc>
      </w:tr>
      <w:tr w:rsidR="00643D5F" w:rsidRPr="00A10A4D" w:rsidDel="003D5930" w14:paraId="76E4A554" w14:textId="6A5FB936" w:rsidTr="00B12260">
        <w:trPr>
          <w:del w:id="3201" w:author="Kumar, Ashwani (Cognizant)" w:date="2021-01-06T17:35:00Z"/>
        </w:trPr>
        <w:tc>
          <w:tcPr>
            <w:tcW w:w="1980" w:type="dxa"/>
            <w:shd w:val="clear" w:color="auto" w:fill="D9D9D9" w:themeFill="background1" w:themeFillShade="D9"/>
            <w:tcPrChange w:id="320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49171170" w14:textId="087D971B" w:rsidR="00643D5F" w:rsidRPr="00A10A4D" w:rsidDel="003D5930" w:rsidRDefault="00643D5F" w:rsidP="000B422A">
            <w:pPr>
              <w:rPr>
                <w:del w:id="3203" w:author="Kumar, Ashwani (Cognizant)" w:date="2021-01-06T17:35:00Z"/>
                <w:rFonts w:cstheme="minorHAnsi"/>
              </w:rPr>
            </w:pPr>
            <w:del w:id="3204" w:author="Kumar, Ashwani (Cognizant)" w:date="2021-01-06T17:35:00Z">
              <w:r w:rsidRPr="00A10A4D" w:rsidDel="003D5930">
                <w:rPr>
                  <w:rFonts w:cstheme="minorHAnsi"/>
                </w:rPr>
                <w:delText>Resource Name</w:delText>
              </w:r>
            </w:del>
          </w:p>
        </w:tc>
        <w:tc>
          <w:tcPr>
            <w:tcW w:w="7036" w:type="dxa"/>
            <w:shd w:val="clear" w:color="auto" w:fill="auto"/>
            <w:tcPrChange w:id="3205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1504DED1" w14:textId="7ADF7A32" w:rsidR="00643D5F" w:rsidRPr="00A10A4D" w:rsidDel="003D5930" w:rsidRDefault="00643D5F" w:rsidP="000B422A">
            <w:pPr>
              <w:rPr>
                <w:del w:id="3206" w:author="Kumar, Ashwani (Cognizant)" w:date="2021-01-06T17:35:00Z"/>
                <w:rFonts w:cstheme="minorHAnsi"/>
              </w:rPr>
            </w:pPr>
            <w:del w:id="3207" w:author="Kumar, Ashwani (Cognizant)" w:date="2021-01-06T17:35:00Z">
              <w:r w:rsidRPr="00A10A4D" w:rsidDel="003D5930">
                <w:rPr>
                  <w:rFonts w:cstheme="minorHAnsi"/>
                </w:rPr>
                <w:delText>Task List</w:delText>
              </w:r>
            </w:del>
          </w:p>
        </w:tc>
      </w:tr>
      <w:tr w:rsidR="00643D5F" w:rsidRPr="00A10A4D" w:rsidDel="003D5930" w14:paraId="5D4F8C0F" w14:textId="3958A475" w:rsidTr="00B12260">
        <w:trPr>
          <w:del w:id="3208" w:author="Kumar, Ashwani (Cognizant)" w:date="2021-01-06T17:35:00Z"/>
        </w:trPr>
        <w:tc>
          <w:tcPr>
            <w:tcW w:w="1980" w:type="dxa"/>
            <w:shd w:val="clear" w:color="auto" w:fill="D9D9D9" w:themeFill="background1" w:themeFillShade="D9"/>
            <w:tcPrChange w:id="3209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3CA78A91" w14:textId="490E7C34" w:rsidR="00643D5F" w:rsidRPr="00A10A4D" w:rsidDel="003D5930" w:rsidRDefault="00643D5F" w:rsidP="000B422A">
            <w:pPr>
              <w:rPr>
                <w:del w:id="3210" w:author="Kumar, Ashwani (Cognizant)" w:date="2021-01-06T17:35:00Z"/>
                <w:rFonts w:cstheme="minorHAnsi"/>
              </w:rPr>
            </w:pPr>
            <w:del w:id="3211" w:author="Kumar, Ashwani (Cognizant)" w:date="2021-01-06T17:35:00Z">
              <w:r w:rsidRPr="00A10A4D" w:rsidDel="003D5930">
                <w:rPr>
                  <w:rFonts w:cstheme="minorHAnsi"/>
                </w:rPr>
                <w:delText>Publisher</w:delText>
              </w:r>
            </w:del>
          </w:p>
        </w:tc>
        <w:tc>
          <w:tcPr>
            <w:tcW w:w="7036" w:type="dxa"/>
            <w:shd w:val="clear" w:color="auto" w:fill="auto"/>
            <w:tcPrChange w:id="3212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27BAAAE" w14:textId="169DA892" w:rsidR="00643D5F" w:rsidRPr="00A10A4D" w:rsidDel="003D5930" w:rsidRDefault="00643D5F" w:rsidP="000B422A">
            <w:pPr>
              <w:rPr>
                <w:del w:id="3213" w:author="Kumar, Ashwani (Cognizant)" w:date="2021-01-06T17:35:00Z"/>
                <w:rFonts w:cstheme="minorHAnsi"/>
              </w:rPr>
            </w:pPr>
            <w:del w:id="3214" w:author="Kumar, Ashwani (Cognizant)" w:date="2021-01-06T17:35:00Z">
              <w:r w:rsidRPr="00A10A4D" w:rsidDel="003D5930">
                <w:rPr>
                  <w:rFonts w:cstheme="minorHAnsi"/>
                </w:rPr>
                <w:delText>Network Rail</w:delText>
              </w:r>
            </w:del>
          </w:p>
        </w:tc>
      </w:tr>
      <w:tr w:rsidR="00643D5F" w:rsidRPr="00A10A4D" w:rsidDel="003D5930" w14:paraId="4C70F875" w14:textId="67657F4A" w:rsidTr="00B12260">
        <w:trPr>
          <w:del w:id="3215" w:author="Kumar, Ashwani (Cognizant)" w:date="2021-01-06T17:35:00Z"/>
        </w:trPr>
        <w:tc>
          <w:tcPr>
            <w:tcW w:w="1980" w:type="dxa"/>
            <w:shd w:val="clear" w:color="auto" w:fill="D9D9D9" w:themeFill="background1" w:themeFillShade="D9"/>
            <w:tcPrChange w:id="3216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4FBCF3CB" w14:textId="4B98BCED" w:rsidR="00643D5F" w:rsidRPr="00A10A4D" w:rsidDel="003D5930" w:rsidRDefault="00643D5F" w:rsidP="000B422A">
            <w:pPr>
              <w:rPr>
                <w:del w:id="3217" w:author="Kumar, Ashwani (Cognizant)" w:date="2021-01-06T17:35:00Z"/>
                <w:rFonts w:cstheme="minorHAnsi"/>
              </w:rPr>
            </w:pPr>
            <w:del w:id="3218" w:author="Kumar, Ashwani (Cognizant)" w:date="2021-01-06T17:35:00Z">
              <w:r w:rsidRPr="00A10A4D" w:rsidDel="003D5930">
                <w:rPr>
                  <w:rFonts w:cstheme="minorHAnsi"/>
                </w:rPr>
                <w:delText>Subscriber</w:delText>
              </w:r>
            </w:del>
          </w:p>
        </w:tc>
        <w:tc>
          <w:tcPr>
            <w:tcW w:w="7036" w:type="dxa"/>
            <w:shd w:val="clear" w:color="auto" w:fill="auto"/>
            <w:tcPrChange w:id="3219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1EE18326" w14:textId="09BE5F95" w:rsidR="00643D5F" w:rsidRPr="00A10A4D" w:rsidDel="003D5930" w:rsidRDefault="00643D5F" w:rsidP="000B422A">
            <w:pPr>
              <w:rPr>
                <w:del w:id="3220" w:author="Kumar, Ashwani (Cognizant)" w:date="2021-01-06T17:35:00Z"/>
                <w:rFonts w:cstheme="minorHAnsi"/>
              </w:rPr>
            </w:pPr>
            <w:del w:id="3221" w:author="Kumar, Ashwani (Cognizant)" w:date="2021-01-06T17:35:00Z">
              <w:r w:rsidRPr="00A10A4D" w:rsidDel="003D5930">
                <w:rPr>
                  <w:rFonts w:cstheme="minorHAnsi"/>
                </w:rPr>
                <w:delText>Supplier</w:delText>
              </w:r>
            </w:del>
          </w:p>
        </w:tc>
      </w:tr>
      <w:tr w:rsidR="00F241BC" w:rsidRPr="00A10A4D" w:rsidDel="003D5930" w14:paraId="409E6EAA" w14:textId="042FA3A2" w:rsidTr="00B12260">
        <w:trPr>
          <w:del w:id="3222" w:author="Kumar, Ashwani (Cognizant)" w:date="2021-01-06T17:35:00Z"/>
        </w:trPr>
        <w:tc>
          <w:tcPr>
            <w:tcW w:w="1980" w:type="dxa"/>
            <w:shd w:val="clear" w:color="auto" w:fill="D9D9D9" w:themeFill="background1" w:themeFillShade="D9"/>
            <w:tcPrChange w:id="3223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24F88E6D" w14:textId="60FF5A15" w:rsidR="00F241BC" w:rsidRPr="00A10A4D" w:rsidDel="003D5930" w:rsidRDefault="00F241BC" w:rsidP="000B422A">
            <w:pPr>
              <w:rPr>
                <w:del w:id="3224" w:author="Kumar, Ashwani (Cognizant)" w:date="2021-01-06T17:35:00Z"/>
                <w:rFonts w:cstheme="minorHAnsi"/>
              </w:rPr>
            </w:pPr>
            <w:del w:id="3225" w:author="Kumar, Ashwani (Cognizant)" w:date="2021-01-06T17:35:00Z">
              <w:r w:rsidRPr="00A10A4D" w:rsidDel="003D5930">
                <w:rPr>
                  <w:rFonts w:cstheme="minorHAnsi"/>
                </w:rPr>
                <w:delText>Peak Throughput</w:delText>
              </w:r>
            </w:del>
          </w:p>
        </w:tc>
        <w:tc>
          <w:tcPr>
            <w:tcW w:w="7036" w:type="dxa"/>
            <w:shd w:val="clear" w:color="auto" w:fill="auto"/>
            <w:tcPrChange w:id="3226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6E7CB0FB" w14:textId="24FFCB86" w:rsidR="00F241BC" w:rsidRPr="00A10A4D" w:rsidDel="003D5930" w:rsidRDefault="00F241BC" w:rsidP="000B422A">
            <w:pPr>
              <w:rPr>
                <w:del w:id="3227" w:author="Kumar, Ashwani (Cognizant)" w:date="2021-01-06T17:35:00Z"/>
                <w:rFonts w:cstheme="minorHAnsi"/>
              </w:rPr>
            </w:pPr>
            <w:del w:id="3228" w:author="Kumar, Ashwani (Cognizant)" w:date="2021-01-06T16:13:00Z">
              <w:r w:rsidRPr="00A10A4D" w:rsidDel="00F241BC">
                <w:rPr>
                  <w:rFonts w:cstheme="minorHAnsi"/>
                </w:rPr>
                <w:delText>Network Rail to confirm. Up to 1000 per Task List. Expect they will all be loaded in a short time period.</w:delText>
              </w:r>
            </w:del>
          </w:p>
        </w:tc>
      </w:tr>
      <w:tr w:rsidR="00F241BC" w:rsidRPr="00A10A4D" w:rsidDel="003D5930" w14:paraId="4A624D4A" w14:textId="2198C57C" w:rsidTr="00B12260">
        <w:trPr>
          <w:del w:id="3229" w:author="Kumar, Ashwani (Cognizant)" w:date="2021-01-06T17:35:00Z"/>
        </w:trPr>
        <w:tc>
          <w:tcPr>
            <w:tcW w:w="1980" w:type="dxa"/>
            <w:shd w:val="clear" w:color="auto" w:fill="D9D9D9" w:themeFill="background1" w:themeFillShade="D9"/>
            <w:tcPrChange w:id="3230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90855BD" w14:textId="054B61BC" w:rsidR="00F241BC" w:rsidRPr="00A10A4D" w:rsidDel="003D5930" w:rsidRDefault="00F241BC" w:rsidP="000B422A">
            <w:pPr>
              <w:rPr>
                <w:del w:id="3231" w:author="Kumar, Ashwani (Cognizant)" w:date="2021-01-06T17:35:00Z"/>
                <w:rFonts w:cstheme="minorHAnsi"/>
              </w:rPr>
            </w:pPr>
            <w:del w:id="3232" w:author="Kumar, Ashwani (Cognizant)" w:date="2021-01-06T17:35:00Z">
              <w:r w:rsidRPr="00A10A4D" w:rsidDel="003D5930">
                <w:rPr>
                  <w:rFonts w:cstheme="minorHAnsi"/>
                </w:rPr>
                <w:delText>Granularity</w:delText>
              </w:r>
            </w:del>
          </w:p>
        </w:tc>
        <w:tc>
          <w:tcPr>
            <w:tcW w:w="7036" w:type="dxa"/>
            <w:shd w:val="clear" w:color="auto" w:fill="auto"/>
            <w:tcPrChange w:id="3233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6FCDEF4D" w14:textId="3A426E93" w:rsidR="00F241BC" w:rsidRPr="00A10A4D" w:rsidDel="003D5930" w:rsidRDefault="00F241BC" w:rsidP="000B422A">
            <w:pPr>
              <w:rPr>
                <w:del w:id="3234" w:author="Kumar, Ashwani (Cognizant)" w:date="2021-01-06T17:35:00Z"/>
                <w:rFonts w:cstheme="minorHAnsi"/>
              </w:rPr>
            </w:pPr>
            <w:del w:id="3235" w:author="Kumar, Ashwani (Cognizant)" w:date="2021-01-06T17:35:00Z">
              <w:r w:rsidDel="003D5930">
                <w:rPr>
                  <w:rFonts w:cstheme="minorHAnsi"/>
                </w:rPr>
                <w:delText>Task list contains route specifics task for corresponding suppliers</w:delText>
              </w:r>
              <w:r w:rsidDel="003D5930">
                <w:rPr>
                  <w:rFonts w:cstheme="minorHAnsi"/>
                </w:rPr>
                <w:br/>
                <w:delText>Lowest granularity in task list is record at examination level</w:delText>
              </w:r>
            </w:del>
          </w:p>
        </w:tc>
      </w:tr>
      <w:tr w:rsidR="00F241BC" w:rsidRPr="00A10A4D" w:rsidDel="003D5930" w14:paraId="3E0F3462" w14:textId="408E97DD" w:rsidTr="00B12260">
        <w:trPr>
          <w:del w:id="3236" w:author="Kumar, Ashwani (Cognizant)" w:date="2021-01-06T17:35:00Z"/>
        </w:trPr>
        <w:tc>
          <w:tcPr>
            <w:tcW w:w="1980" w:type="dxa"/>
            <w:shd w:val="clear" w:color="auto" w:fill="D9D9D9" w:themeFill="background1" w:themeFillShade="D9"/>
            <w:tcPrChange w:id="3237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383BF483" w14:textId="43D04A77" w:rsidR="00F241BC" w:rsidRPr="00A10A4D" w:rsidDel="003D5930" w:rsidRDefault="00F241BC" w:rsidP="000B422A">
            <w:pPr>
              <w:rPr>
                <w:del w:id="3238" w:author="Kumar, Ashwani (Cognizant)" w:date="2021-01-06T17:35:00Z"/>
                <w:rFonts w:cstheme="minorHAnsi"/>
              </w:rPr>
            </w:pPr>
            <w:del w:id="3239" w:author="Kumar, Ashwani (Cognizant)" w:date="2021-01-06T17:35:00Z">
              <w:r w:rsidRPr="00A10A4D" w:rsidDel="003D5930">
                <w:rPr>
                  <w:rFonts w:cstheme="minorHAnsi"/>
                </w:rPr>
                <w:delText>Additional notes</w:delText>
              </w:r>
            </w:del>
          </w:p>
        </w:tc>
        <w:tc>
          <w:tcPr>
            <w:tcW w:w="7036" w:type="dxa"/>
            <w:shd w:val="clear" w:color="auto" w:fill="auto"/>
            <w:tcPrChange w:id="3240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6F201D41" w14:textId="28C59FC2" w:rsidR="00F241BC" w:rsidRPr="00A10A4D" w:rsidDel="003D5930" w:rsidRDefault="00F241BC" w:rsidP="000B422A">
            <w:pPr>
              <w:rPr>
                <w:del w:id="3241" w:author="Kumar, Ashwani (Cognizant)" w:date="2021-01-06T17:35:00Z"/>
                <w:rFonts w:cstheme="minorHAnsi"/>
              </w:rPr>
            </w:pPr>
          </w:p>
        </w:tc>
      </w:tr>
    </w:tbl>
    <w:p w14:paraId="6859717C" w14:textId="3964D094" w:rsidR="00643D5F" w:rsidRPr="00A10A4D" w:rsidDel="003D5930" w:rsidRDefault="00643D5F" w:rsidP="000B422A">
      <w:pPr>
        <w:rPr>
          <w:del w:id="3242" w:author="Kumar, Ashwani (Cognizant)" w:date="2021-01-06T17:35:00Z"/>
          <w:rFonts w:cstheme="minorHAnsi"/>
          <w:sz w:val="24"/>
          <w:szCs w:val="24"/>
        </w:rPr>
      </w:pPr>
    </w:p>
    <w:p w14:paraId="4A6392BD" w14:textId="0C607153" w:rsidR="00643D5F" w:rsidRPr="00A10A4D" w:rsidDel="003D5930" w:rsidRDefault="00643D5F">
      <w:pPr>
        <w:rPr>
          <w:del w:id="3243" w:author="Kumar, Ashwani (Cognizant)" w:date="2021-01-06T17:35:00Z"/>
        </w:rPr>
        <w:pPrChange w:id="3244" w:author="Kumar, Ashwani (Cognizant)" w:date="2021-01-06T17:35:00Z">
          <w:pPr>
            <w:pStyle w:val="Heading2"/>
          </w:pPr>
        </w:pPrChange>
      </w:pPr>
      <w:del w:id="3245" w:author="Kumar, Ashwani (Cognizant)" w:date="2021-01-06T17:35:00Z">
        <w:r w:rsidRPr="00A10A4D" w:rsidDel="003D5930">
          <w:delText>Technical Definition</w:delText>
        </w:r>
      </w:del>
    </w:p>
    <w:p w14:paraId="69013DB1" w14:textId="6AC64954" w:rsidR="00643D5F" w:rsidRPr="00A10A4D" w:rsidDel="003D5930" w:rsidRDefault="00643D5F">
      <w:pPr>
        <w:rPr>
          <w:del w:id="3246" w:author="Kumar, Ashwani (Cognizant)" w:date="2021-01-06T17:35:00Z"/>
        </w:rPr>
        <w:pPrChange w:id="3247" w:author="Kumar, Ashwani (Cognizant)" w:date="2021-01-06T17:35:00Z">
          <w:pPr>
            <w:pStyle w:val="Heading3"/>
          </w:pPr>
        </w:pPrChange>
      </w:pPr>
      <w:del w:id="3248" w:author="Kumar, Ashwani (Cognizant)" w:date="2021-01-06T17:35:00Z">
        <w:r w:rsidRPr="00A10A4D" w:rsidDel="003D5930">
          <w:delText>Access</w:delText>
        </w:r>
      </w:del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249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6044"/>
        <w:tblGridChange w:id="3250">
          <w:tblGrid>
            <w:gridCol w:w="2972"/>
            <w:gridCol w:w="6044"/>
          </w:tblGrid>
        </w:tblGridChange>
      </w:tblGrid>
      <w:tr w:rsidR="00643D5F" w:rsidRPr="00A10A4D" w:rsidDel="003D5930" w14:paraId="6392F07D" w14:textId="1DF8B999" w:rsidTr="00B12260">
        <w:trPr>
          <w:del w:id="3251" w:author="Kumar, Ashwani (Cognizant)" w:date="2021-01-06T17:35:00Z"/>
        </w:trPr>
        <w:tc>
          <w:tcPr>
            <w:tcW w:w="2972" w:type="dxa"/>
            <w:shd w:val="clear" w:color="auto" w:fill="D9D9D9" w:themeFill="background1" w:themeFillShade="D9"/>
            <w:tcPrChange w:id="3252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6FA891C1" w14:textId="6CA8DD7D" w:rsidR="00643D5F" w:rsidRPr="00A10A4D" w:rsidDel="003D5930" w:rsidRDefault="00643D5F" w:rsidP="000B422A">
            <w:pPr>
              <w:rPr>
                <w:del w:id="3253" w:author="Kumar, Ashwani (Cognizant)" w:date="2021-01-06T17:35:00Z"/>
                <w:rFonts w:cstheme="minorHAnsi"/>
              </w:rPr>
            </w:pPr>
            <w:del w:id="3254" w:author="Kumar, Ashwani (Cognizant)" w:date="2021-01-06T17:35:00Z">
              <w:r w:rsidRPr="00A10A4D" w:rsidDel="003D5930">
                <w:rPr>
                  <w:rFonts w:cstheme="minorHAnsi"/>
                </w:rPr>
                <w:delText>Path</w:delText>
              </w:r>
            </w:del>
          </w:p>
          <w:p w14:paraId="30EC8CE1" w14:textId="0A066E8B" w:rsidR="00643D5F" w:rsidRPr="00A10A4D" w:rsidDel="003D5930" w:rsidRDefault="00643D5F" w:rsidP="000B422A">
            <w:pPr>
              <w:rPr>
                <w:del w:id="3255" w:author="Kumar, Ashwani (Cognizant)" w:date="2021-01-06T17:35:00Z"/>
                <w:rFonts w:cstheme="minorHAnsi"/>
              </w:rPr>
            </w:pPr>
            <w:del w:id="3256" w:author="Kumar, Ashwani (Cognizant)" w:date="2021-01-06T17:35:00Z">
              <w:r w:rsidRPr="00A10A4D" w:rsidDel="003D5930">
                <w:rPr>
                  <w:rFonts w:cstheme="minorHAnsi"/>
                </w:rPr>
                <w:delText>(API/Version/Resource)</w:delText>
              </w:r>
            </w:del>
          </w:p>
        </w:tc>
        <w:tc>
          <w:tcPr>
            <w:tcW w:w="6044" w:type="dxa"/>
            <w:shd w:val="clear" w:color="auto" w:fill="auto"/>
            <w:tcPrChange w:id="3257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7DE55FA3" w14:textId="05B8CF63" w:rsidR="00643D5F" w:rsidRPr="00A10A4D" w:rsidDel="003D5930" w:rsidRDefault="00643D5F" w:rsidP="000B422A">
            <w:pPr>
              <w:rPr>
                <w:del w:id="3258" w:author="Kumar, Ashwani (Cognizant)" w:date="2021-01-06T17:35:00Z"/>
                <w:rFonts w:cstheme="minorHAnsi"/>
              </w:rPr>
            </w:pPr>
            <w:del w:id="3259" w:author="Kumar, Ashwani (Cognizant)" w:date="2021-01-06T17:35:00Z">
              <w:r w:rsidRPr="00A10A4D" w:rsidDel="003D5930">
                <w:rPr>
                  <w:rFonts w:cstheme="minorHAnsi"/>
                </w:rPr>
                <w:delText>/Supplier/</w:delText>
              </w:r>
              <w:r w:rsidR="00865095" w:rsidDel="003D5930">
                <w:rPr>
                  <w:rFonts w:cstheme="minorHAnsi"/>
                </w:rPr>
                <w:delText xml:space="preserve"> PostActualExamDates</w:delText>
              </w:r>
              <w:r w:rsidR="00865095" w:rsidRPr="00A10A4D" w:rsidDel="003D5930">
                <w:rPr>
                  <w:rFonts w:cstheme="minorHAnsi"/>
                </w:rPr>
                <w:delText xml:space="preserve"> </w:delText>
              </w:r>
              <w:r w:rsidRPr="00A10A4D" w:rsidDel="003D5930">
                <w:rPr>
                  <w:rFonts w:cstheme="minorHAnsi"/>
                </w:rPr>
                <w:delText>/</w:delText>
              </w:r>
            </w:del>
          </w:p>
        </w:tc>
      </w:tr>
      <w:tr w:rsidR="00643D5F" w:rsidRPr="00A10A4D" w:rsidDel="003D5930" w14:paraId="435CD5E5" w14:textId="4DAB36EA" w:rsidTr="00B12260">
        <w:trPr>
          <w:del w:id="3260" w:author="Kumar, Ashwani (Cognizant)" w:date="2021-01-06T17:35:00Z"/>
        </w:trPr>
        <w:tc>
          <w:tcPr>
            <w:tcW w:w="2972" w:type="dxa"/>
            <w:shd w:val="clear" w:color="auto" w:fill="D9D9D9" w:themeFill="background1" w:themeFillShade="D9"/>
            <w:tcPrChange w:id="3261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1720EA6B" w14:textId="701B36C0" w:rsidR="00643D5F" w:rsidRPr="00A10A4D" w:rsidDel="003D5930" w:rsidRDefault="00643D5F" w:rsidP="000B422A">
            <w:pPr>
              <w:rPr>
                <w:del w:id="3262" w:author="Kumar, Ashwani (Cognizant)" w:date="2021-01-06T17:35:00Z"/>
                <w:rFonts w:cstheme="minorHAnsi"/>
              </w:rPr>
            </w:pPr>
            <w:del w:id="3263" w:author="Kumar, Ashwani (Cognizant)" w:date="2021-01-06T17:35:00Z">
              <w:r w:rsidRPr="00A10A4D" w:rsidDel="003D5930">
                <w:rPr>
                  <w:rFonts w:cstheme="minorHAnsi"/>
                </w:rPr>
                <w:delText>Verb</w:delText>
              </w:r>
            </w:del>
          </w:p>
        </w:tc>
        <w:tc>
          <w:tcPr>
            <w:tcW w:w="6044" w:type="dxa"/>
            <w:shd w:val="clear" w:color="auto" w:fill="auto"/>
            <w:tcPrChange w:id="3264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64CDB9C6" w14:textId="0EF7A615" w:rsidR="00643D5F" w:rsidRPr="00A10A4D" w:rsidDel="003D5930" w:rsidRDefault="00643D5F" w:rsidP="000B422A">
            <w:pPr>
              <w:rPr>
                <w:del w:id="3265" w:author="Kumar, Ashwani (Cognizant)" w:date="2021-01-06T17:35:00Z"/>
                <w:rFonts w:cstheme="minorHAnsi"/>
              </w:rPr>
            </w:pPr>
            <w:del w:id="3266" w:author="Kumar, Ashwani (Cognizant)" w:date="2021-01-06T17:35:00Z">
              <w:r w:rsidRPr="00A10A4D" w:rsidDel="003D5930">
                <w:rPr>
                  <w:rFonts w:cstheme="minorHAnsi"/>
                </w:rPr>
                <w:delText>POST</w:delText>
              </w:r>
            </w:del>
          </w:p>
        </w:tc>
      </w:tr>
      <w:tr w:rsidR="00643D5F" w:rsidRPr="00A10A4D" w:rsidDel="003D5930" w14:paraId="6F2F32D9" w14:textId="112A2243" w:rsidTr="00B12260">
        <w:trPr>
          <w:del w:id="3267" w:author="Kumar, Ashwani (Cognizant)" w:date="2021-01-06T17:35:00Z"/>
        </w:trPr>
        <w:tc>
          <w:tcPr>
            <w:tcW w:w="2972" w:type="dxa"/>
            <w:shd w:val="clear" w:color="auto" w:fill="D9D9D9" w:themeFill="background1" w:themeFillShade="D9"/>
            <w:tcPrChange w:id="3268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B867A6C" w14:textId="45437701" w:rsidR="00643D5F" w:rsidRPr="00A10A4D" w:rsidDel="003D5930" w:rsidRDefault="00643D5F" w:rsidP="000B422A">
            <w:pPr>
              <w:rPr>
                <w:del w:id="3269" w:author="Kumar, Ashwani (Cognizant)" w:date="2021-01-06T17:35:00Z"/>
                <w:rFonts w:cstheme="minorHAnsi"/>
              </w:rPr>
            </w:pPr>
            <w:del w:id="3270" w:author="Kumar, Ashwani (Cognizant)" w:date="2021-01-06T17:35:00Z">
              <w:r w:rsidRPr="00A10A4D" w:rsidDel="003D5930">
                <w:rPr>
                  <w:rFonts w:cstheme="minorHAnsi"/>
                </w:rPr>
                <w:delText>Scope</w:delText>
              </w:r>
            </w:del>
          </w:p>
        </w:tc>
        <w:tc>
          <w:tcPr>
            <w:tcW w:w="6044" w:type="dxa"/>
            <w:shd w:val="clear" w:color="auto" w:fill="auto"/>
            <w:tcPrChange w:id="3271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51135EF8" w14:textId="553C9B99" w:rsidR="00643D5F" w:rsidRPr="00A10A4D" w:rsidDel="003D5930" w:rsidRDefault="00643D5F" w:rsidP="000B422A">
            <w:pPr>
              <w:rPr>
                <w:del w:id="3272" w:author="Kumar, Ashwani (Cognizant)" w:date="2021-01-06T17:35:00Z"/>
                <w:rFonts w:cstheme="minorHAnsi"/>
              </w:rPr>
            </w:pPr>
            <w:del w:id="3273" w:author="Kumar, Ashwani (Cognizant)" w:date="2021-01-06T17:35:00Z">
              <w:r w:rsidRPr="00A10A4D" w:rsidDel="003D5930">
                <w:rPr>
                  <w:rFonts w:cstheme="minorHAnsi"/>
                </w:rPr>
                <w:delText>Task List data</w:delText>
              </w:r>
            </w:del>
          </w:p>
        </w:tc>
      </w:tr>
      <w:tr w:rsidR="00643D5F" w:rsidRPr="00A10A4D" w:rsidDel="003D5930" w14:paraId="2754ED45" w14:textId="024F5236" w:rsidTr="00B12260">
        <w:trPr>
          <w:del w:id="3274" w:author="Kumar, Ashwani (Cognizant)" w:date="2021-01-06T17:35:00Z"/>
        </w:trPr>
        <w:tc>
          <w:tcPr>
            <w:tcW w:w="2972" w:type="dxa"/>
            <w:shd w:val="clear" w:color="auto" w:fill="D9D9D9" w:themeFill="background1" w:themeFillShade="D9"/>
            <w:tcPrChange w:id="3275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00BE981C" w14:textId="48773E65" w:rsidR="00643D5F" w:rsidRPr="00A10A4D" w:rsidDel="003D5930" w:rsidRDefault="00643D5F" w:rsidP="000B422A">
            <w:pPr>
              <w:rPr>
                <w:del w:id="3276" w:author="Kumar, Ashwani (Cognizant)" w:date="2021-01-06T17:35:00Z"/>
                <w:rFonts w:cstheme="minorHAnsi"/>
              </w:rPr>
            </w:pPr>
            <w:del w:id="3277" w:author="Kumar, Ashwani (Cognizant)" w:date="2021-01-06T17:35:00Z">
              <w:r w:rsidRPr="00A10A4D" w:rsidDel="003D5930">
                <w:rPr>
                  <w:rFonts w:cstheme="minorHAnsi"/>
                </w:rPr>
                <w:delText>Response Format</w:delText>
              </w:r>
            </w:del>
          </w:p>
        </w:tc>
        <w:tc>
          <w:tcPr>
            <w:tcW w:w="6044" w:type="dxa"/>
            <w:shd w:val="clear" w:color="auto" w:fill="auto"/>
            <w:tcPrChange w:id="3278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2ADE2597" w14:textId="4D7AFD2C" w:rsidR="00643D5F" w:rsidRPr="00A10A4D" w:rsidDel="003D5930" w:rsidRDefault="00643D5F" w:rsidP="000B422A">
            <w:pPr>
              <w:rPr>
                <w:del w:id="3279" w:author="Kumar, Ashwani (Cognizant)" w:date="2021-01-06T17:35:00Z"/>
                <w:rFonts w:cstheme="minorHAnsi"/>
              </w:rPr>
            </w:pPr>
            <w:del w:id="3280" w:author="Kumar, Ashwani (Cognizant)" w:date="2021-01-06T17:35:00Z">
              <w:r w:rsidRPr="00A10A4D" w:rsidDel="003D5930">
                <w:rPr>
                  <w:rFonts w:cstheme="minorHAnsi"/>
                </w:rPr>
                <w:delText>JSON</w:delText>
              </w:r>
            </w:del>
          </w:p>
        </w:tc>
      </w:tr>
    </w:tbl>
    <w:p w14:paraId="001F4620" w14:textId="38119133" w:rsidR="00643D5F" w:rsidRPr="00A10A4D" w:rsidDel="003D5930" w:rsidRDefault="00643D5F" w:rsidP="000B422A">
      <w:pPr>
        <w:rPr>
          <w:del w:id="3281" w:author="Kumar, Ashwani (Cognizant)" w:date="2021-01-06T17:35:00Z"/>
          <w:rFonts w:cstheme="minorHAnsi"/>
        </w:rPr>
      </w:pPr>
    </w:p>
    <w:p w14:paraId="4AD1F17C" w14:textId="254FE968" w:rsidR="00643D5F" w:rsidRPr="00A10A4D" w:rsidDel="003D5930" w:rsidRDefault="00643D5F" w:rsidP="000B422A">
      <w:pPr>
        <w:rPr>
          <w:del w:id="3282" w:author="Kumar, Ashwani (Cognizant)" w:date="2021-01-06T17:35:00Z"/>
          <w:rFonts w:eastAsia="MS PGothic" w:cstheme="minorHAnsi"/>
          <w:b/>
          <w:bCs/>
          <w:i/>
          <w:color w:val="505150"/>
          <w:sz w:val="24"/>
          <w:szCs w:val="24"/>
          <w:lang w:val="en-US" w:eastAsia="ja-JP"/>
        </w:rPr>
      </w:pPr>
      <w:del w:id="3283" w:author="Kumar, Ashwani (Cognizant)" w:date="2021-01-06T17:35:00Z">
        <w:r w:rsidRPr="00A10A4D" w:rsidDel="003D5930">
          <w:rPr>
            <w:rFonts w:cstheme="minorHAnsi"/>
          </w:rPr>
          <w:br w:type="page"/>
        </w:r>
      </w:del>
    </w:p>
    <w:p w14:paraId="7329F88D" w14:textId="05BA12D3" w:rsidR="00643D5F" w:rsidRPr="00A10A4D" w:rsidDel="003D5930" w:rsidRDefault="00643D5F">
      <w:pPr>
        <w:rPr>
          <w:del w:id="3284" w:author="Kumar, Ashwani (Cognizant)" w:date="2021-01-06T17:35:00Z"/>
          <w:rFonts w:cstheme="minorHAnsi"/>
        </w:rPr>
        <w:pPrChange w:id="3285" w:author="Kumar, Ashwani (Cognizant)" w:date="2021-01-06T17:35:00Z">
          <w:pPr>
            <w:pStyle w:val="Head02"/>
          </w:pPr>
        </w:pPrChange>
      </w:pPr>
    </w:p>
    <w:p w14:paraId="2C31293E" w14:textId="5D2F3356" w:rsidR="00643D5F" w:rsidRPr="00A10A4D" w:rsidDel="003D5930" w:rsidRDefault="00643D5F">
      <w:pPr>
        <w:rPr>
          <w:del w:id="3286" w:author="Kumar, Ashwani (Cognizant)" w:date="2021-01-06T17:35:00Z"/>
        </w:rPr>
        <w:pPrChange w:id="3287" w:author="Kumar, Ashwani (Cognizant)" w:date="2021-01-06T17:35:00Z">
          <w:pPr>
            <w:pStyle w:val="Heading3"/>
          </w:pPr>
        </w:pPrChange>
      </w:pPr>
      <w:del w:id="3288" w:author="Kumar, Ashwani (Cognizant)" w:date="2021-01-06T17:35:00Z">
        <w:r w:rsidRPr="00A10A4D" w:rsidDel="003D5930">
          <w:delText>Message Specification</w:delText>
        </w:r>
      </w:del>
    </w:p>
    <w:p w14:paraId="7507F847" w14:textId="76D155D6" w:rsidR="00643D5F" w:rsidRPr="00A10A4D" w:rsidDel="003D5930" w:rsidRDefault="00643D5F" w:rsidP="000B422A">
      <w:pPr>
        <w:rPr>
          <w:del w:id="3289" w:author="Kumar, Ashwani (Cognizant)" w:date="2021-01-06T17:35:00Z"/>
          <w:rFonts w:cstheme="minorHAnsi"/>
        </w:rPr>
      </w:pPr>
    </w:p>
    <w:tbl>
      <w:tblPr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290" w:author="Yvan Van Hentenryck" w:date="2020-12-29T11:06:00Z">
          <w:tblPr>
            <w:tblW w:w="543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246"/>
        <w:gridCol w:w="2087"/>
        <w:gridCol w:w="1239"/>
        <w:gridCol w:w="1704"/>
        <w:gridCol w:w="1530"/>
        <w:tblGridChange w:id="3291">
          <w:tblGrid>
            <w:gridCol w:w="3246"/>
            <w:gridCol w:w="2087"/>
            <w:gridCol w:w="1239"/>
            <w:gridCol w:w="1704"/>
            <w:gridCol w:w="1530"/>
          </w:tblGrid>
        </w:tblGridChange>
      </w:tblGrid>
      <w:tr w:rsidR="00643D5F" w:rsidRPr="00A10A4D" w:rsidDel="003D5930" w14:paraId="094F0DDA" w14:textId="073A97E7" w:rsidTr="00B12260">
        <w:trPr>
          <w:trHeight w:val="296"/>
          <w:del w:id="3292" w:author="Kumar, Ashwani (Cognizant)" w:date="2021-01-06T17:35:00Z"/>
          <w:trPrChange w:id="3293" w:author="Yvan Van Hentenryck" w:date="2020-12-29T11:06:00Z">
            <w:trPr>
              <w:trHeight w:val="296"/>
            </w:trPr>
          </w:trPrChange>
        </w:trPr>
        <w:tc>
          <w:tcPr>
            <w:tcW w:w="1655" w:type="pct"/>
            <w:shd w:val="clear" w:color="auto" w:fill="CCCCCC"/>
            <w:tcPrChange w:id="3294" w:author="Yvan Van Hentenryck" w:date="2020-12-29T11:06:00Z">
              <w:tcPr>
                <w:tcW w:w="1655" w:type="pct"/>
                <w:shd w:val="clear" w:color="auto" w:fill="CCCCCC"/>
              </w:tcPr>
            </w:tcPrChange>
          </w:tcPr>
          <w:p w14:paraId="4DCCA3F1" w14:textId="6B418A86" w:rsidR="00643D5F" w:rsidRPr="00A10A4D" w:rsidDel="003D5930" w:rsidRDefault="00643D5F" w:rsidP="000B422A">
            <w:pPr>
              <w:rPr>
                <w:del w:id="3295" w:author="Kumar, Ashwani (Cognizant)" w:date="2021-01-06T17:35:00Z"/>
                <w:rFonts w:cstheme="minorHAnsi"/>
                <w:b/>
              </w:rPr>
            </w:pPr>
            <w:del w:id="3296" w:author="Kumar, Ashwani (Cognizant)" w:date="2021-01-06T17:35:00Z">
              <w:r w:rsidRPr="00A10A4D" w:rsidDel="003D5930">
                <w:rPr>
                  <w:rFonts w:cstheme="minorHAnsi"/>
                  <w:b/>
                </w:rPr>
                <w:delText>Name</w:delText>
              </w:r>
            </w:del>
          </w:p>
        </w:tc>
        <w:tc>
          <w:tcPr>
            <w:tcW w:w="1064" w:type="pct"/>
            <w:shd w:val="clear" w:color="auto" w:fill="CCCCCC"/>
            <w:tcPrChange w:id="3297" w:author="Yvan Van Hentenryck" w:date="2020-12-29T11:06:00Z">
              <w:tcPr>
                <w:tcW w:w="1064" w:type="pct"/>
                <w:shd w:val="clear" w:color="auto" w:fill="CCCCCC"/>
              </w:tcPr>
            </w:tcPrChange>
          </w:tcPr>
          <w:p w14:paraId="3EBA40F9" w14:textId="69DF2355" w:rsidR="00643D5F" w:rsidRPr="00A10A4D" w:rsidDel="003D5930" w:rsidRDefault="00D25C59">
            <w:pPr>
              <w:rPr>
                <w:del w:id="3298" w:author="Kumar, Ashwani (Cognizant)" w:date="2021-01-06T17:35:00Z"/>
                <w:rFonts w:cstheme="minorHAnsi"/>
                <w:b/>
              </w:rPr>
              <w:pPrChange w:id="3299" w:author="Kumar, Ashwani (Cognizant)" w:date="2021-01-06T17:35:00Z">
                <w:pPr>
                  <w:tabs>
                    <w:tab w:val="left" w:pos="912"/>
                  </w:tabs>
                </w:pPr>
              </w:pPrChange>
            </w:pPr>
            <w:del w:id="3300" w:author="Kumar, Ashwani (Cognizant)" w:date="2021-01-06T17:35:00Z">
              <w:r w:rsidDel="003D5930">
                <w:rPr>
                  <w:rFonts w:cstheme="minorHAnsi"/>
                  <w:b/>
                </w:rPr>
                <w:delText>Sample Values</w:delText>
              </w:r>
            </w:del>
          </w:p>
        </w:tc>
        <w:tc>
          <w:tcPr>
            <w:tcW w:w="632" w:type="pct"/>
            <w:shd w:val="clear" w:color="auto" w:fill="CCCCCC"/>
            <w:tcPrChange w:id="3301" w:author="Yvan Van Hentenryck" w:date="2020-12-29T11:06:00Z">
              <w:tcPr>
                <w:tcW w:w="632" w:type="pct"/>
                <w:shd w:val="clear" w:color="auto" w:fill="CCCCCC"/>
              </w:tcPr>
            </w:tcPrChange>
          </w:tcPr>
          <w:p w14:paraId="0A5B63EE" w14:textId="3DE04E0E" w:rsidR="00643D5F" w:rsidRPr="00A10A4D" w:rsidDel="003D5930" w:rsidRDefault="00643D5F" w:rsidP="000B422A">
            <w:pPr>
              <w:rPr>
                <w:del w:id="3302" w:author="Kumar, Ashwani (Cognizant)" w:date="2021-01-06T17:35:00Z"/>
                <w:rFonts w:cstheme="minorHAnsi"/>
                <w:b/>
              </w:rPr>
            </w:pPr>
            <w:del w:id="3303" w:author="Kumar, Ashwani (Cognizant)" w:date="2021-01-06T17:35:00Z">
              <w:r w:rsidRPr="00A10A4D" w:rsidDel="003D5930">
                <w:rPr>
                  <w:rFonts w:cstheme="minorHAnsi"/>
                  <w:b/>
                </w:rPr>
                <w:delText>Mandatory</w:delText>
              </w:r>
            </w:del>
          </w:p>
        </w:tc>
        <w:tc>
          <w:tcPr>
            <w:tcW w:w="869" w:type="pct"/>
            <w:shd w:val="clear" w:color="auto" w:fill="CCCCCC"/>
            <w:tcPrChange w:id="3304" w:author="Yvan Van Hentenryck" w:date="2020-12-29T11:06:00Z">
              <w:tcPr>
                <w:tcW w:w="869" w:type="pct"/>
                <w:shd w:val="clear" w:color="auto" w:fill="CCCCCC"/>
              </w:tcPr>
            </w:tcPrChange>
          </w:tcPr>
          <w:p w14:paraId="6F156245" w14:textId="05BC7A9D" w:rsidR="00643D5F" w:rsidRPr="00A10A4D" w:rsidDel="003D5930" w:rsidRDefault="00643D5F" w:rsidP="000B422A">
            <w:pPr>
              <w:rPr>
                <w:del w:id="3305" w:author="Kumar, Ashwani (Cognizant)" w:date="2021-01-06T17:35:00Z"/>
                <w:rFonts w:cstheme="minorHAnsi"/>
                <w:b/>
              </w:rPr>
            </w:pPr>
            <w:del w:id="3306" w:author="Kumar, Ashwani (Cognizant)" w:date="2021-01-06T17:35:00Z">
              <w:r w:rsidRPr="00A10A4D" w:rsidDel="003D5930">
                <w:rPr>
                  <w:rFonts w:cstheme="minorHAnsi"/>
                  <w:b/>
                </w:rPr>
                <w:delText>Value Data type</w:delText>
              </w:r>
            </w:del>
          </w:p>
        </w:tc>
        <w:tc>
          <w:tcPr>
            <w:tcW w:w="780" w:type="pct"/>
            <w:shd w:val="clear" w:color="auto" w:fill="CCCCCC"/>
            <w:tcPrChange w:id="3307" w:author="Yvan Van Hentenryck" w:date="2020-12-29T11:06:00Z">
              <w:tcPr>
                <w:tcW w:w="780" w:type="pct"/>
                <w:shd w:val="clear" w:color="auto" w:fill="CCCCCC"/>
              </w:tcPr>
            </w:tcPrChange>
          </w:tcPr>
          <w:p w14:paraId="2267F5D7" w14:textId="049FF304" w:rsidR="00643D5F" w:rsidRPr="00A10A4D" w:rsidDel="003D5930" w:rsidRDefault="00643D5F" w:rsidP="000B422A">
            <w:pPr>
              <w:rPr>
                <w:del w:id="3308" w:author="Kumar, Ashwani (Cognizant)" w:date="2021-01-06T17:35:00Z"/>
                <w:rFonts w:cstheme="minorHAnsi"/>
                <w:b/>
              </w:rPr>
            </w:pPr>
            <w:del w:id="3309" w:author="Kumar, Ashwani (Cognizant)" w:date="2021-01-06T17:35:00Z">
              <w:r w:rsidRPr="00A10A4D" w:rsidDel="003D5930">
                <w:rPr>
                  <w:rFonts w:cstheme="minorHAnsi"/>
                  <w:b/>
                </w:rPr>
                <w:delText>Length</w:delText>
              </w:r>
            </w:del>
          </w:p>
        </w:tc>
      </w:tr>
      <w:tr w:rsidR="00A90450" w:rsidRPr="00A10A4D" w:rsidDel="003D5930" w14:paraId="52277760" w14:textId="2DFDC859" w:rsidTr="00F241BC">
        <w:trPr>
          <w:trHeight w:val="260"/>
          <w:del w:id="3310" w:author="Kumar, Ashwani (Cognizant)" w:date="2021-01-06T17:35:00Z"/>
          <w:trPrChange w:id="3311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312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38D32861" w14:textId="1B2F54F3" w:rsidR="00A90450" w:rsidRPr="00A10A4D" w:rsidDel="003D5930" w:rsidRDefault="00A90450" w:rsidP="000B422A">
            <w:pPr>
              <w:rPr>
                <w:del w:id="3313" w:author="Kumar, Ashwani (Cognizant)" w:date="2021-01-06T17:35:00Z"/>
                <w:rFonts w:cstheme="minorHAnsi"/>
                <w:sz w:val="20"/>
                <w:szCs w:val="20"/>
              </w:rPr>
            </w:pPr>
            <w:del w:id="3314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Route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315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7C0F652" w14:textId="3CBE2C4D" w:rsidR="00A90450" w:rsidRPr="00A10A4D" w:rsidDel="003D5930" w:rsidRDefault="00A90450" w:rsidP="000B422A">
            <w:pPr>
              <w:rPr>
                <w:del w:id="3316" w:author="Kumar, Ashwani (Cognizant)" w:date="2021-01-06T17:35:00Z"/>
                <w:rFonts w:cstheme="minorHAnsi"/>
                <w:sz w:val="20"/>
                <w:szCs w:val="20"/>
              </w:rPr>
            </w:pPr>
            <w:del w:id="3317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318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0B65C89" w14:textId="7D475A14" w:rsidR="00A90450" w:rsidRPr="00A10A4D" w:rsidDel="003D5930" w:rsidRDefault="00A90450" w:rsidP="000B422A">
            <w:pPr>
              <w:rPr>
                <w:del w:id="3319" w:author="Kumar, Ashwani (Cognizant)" w:date="2021-01-06T17:35:00Z"/>
                <w:rFonts w:cstheme="minorHAnsi"/>
                <w:sz w:val="20"/>
                <w:szCs w:val="20"/>
              </w:rPr>
            </w:pPr>
            <w:del w:id="3320" w:author="Kumar, Ashwani (Cognizant)" w:date="2021-01-06T17:35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321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4F08EF2D" w14:textId="00E9B2CA" w:rsidR="00A90450" w:rsidRPr="00A10A4D" w:rsidDel="003D5930" w:rsidRDefault="00A90450" w:rsidP="000B422A">
            <w:pPr>
              <w:rPr>
                <w:del w:id="3322" w:author="Kumar, Ashwani (Cognizant)" w:date="2021-01-06T17:35:00Z"/>
                <w:rFonts w:cstheme="minorHAnsi"/>
                <w:sz w:val="20"/>
                <w:szCs w:val="20"/>
              </w:rPr>
            </w:pPr>
            <w:del w:id="3323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324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24CC7168" w14:textId="6894C2B0" w:rsidR="00A90450" w:rsidRPr="00A10A4D" w:rsidDel="003D5930" w:rsidRDefault="00A90450" w:rsidP="000B422A">
            <w:pPr>
              <w:rPr>
                <w:del w:id="3325" w:author="Kumar, Ashwani (Cognizant)" w:date="2021-01-06T17:35:00Z"/>
                <w:rFonts w:cstheme="minorHAnsi"/>
                <w:sz w:val="20"/>
                <w:szCs w:val="20"/>
              </w:rPr>
            </w:pPr>
            <w:del w:id="3326" w:author="Kumar, Ashwani (Cognizant)" w:date="2021-01-05T13:14:00Z">
              <w:r w:rsidDel="00A970AF">
                <w:rPr>
                  <w:rFonts w:ascii="Calibri" w:hAnsi="Calibri"/>
                </w:rPr>
                <w:delText>64</w:delText>
              </w:r>
            </w:del>
          </w:p>
        </w:tc>
      </w:tr>
      <w:tr w:rsidR="00A90450" w:rsidRPr="00A10A4D" w:rsidDel="003D5930" w14:paraId="6E6AACBD" w14:textId="7D6019D0" w:rsidTr="00F241BC">
        <w:trPr>
          <w:trHeight w:val="260"/>
          <w:del w:id="3327" w:author="Kumar, Ashwani (Cognizant)" w:date="2021-01-06T17:35:00Z"/>
          <w:trPrChange w:id="3328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329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F1B7A7C" w14:textId="02B8BA2D" w:rsidR="00A90450" w:rsidRPr="00A10A4D" w:rsidDel="003D5930" w:rsidRDefault="00A90450" w:rsidP="000B422A">
            <w:pPr>
              <w:rPr>
                <w:del w:id="3330" w:author="Kumar, Ashwani (Cognizant)" w:date="2021-01-06T17:35:00Z"/>
                <w:rFonts w:cstheme="minorHAnsi"/>
                <w:sz w:val="20"/>
                <w:szCs w:val="20"/>
              </w:rPr>
            </w:pPr>
            <w:del w:id="3331" w:author="Kumar, Ashwani (Cognizant)" w:date="2021-01-06T17:35:00Z">
              <w:r w:rsidRPr="001A089B" w:rsidDel="003D5930">
                <w:rPr>
                  <w:rFonts w:cs="Arial"/>
                  <w:sz w:val="18"/>
                  <w:szCs w:val="18"/>
                </w:rPr>
                <w:delText>ELR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332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6C36D45D" w14:textId="1DFCCBBA" w:rsidR="00A90450" w:rsidRPr="00A10A4D" w:rsidDel="003D5930" w:rsidRDefault="00A90450" w:rsidP="000B422A">
            <w:pPr>
              <w:rPr>
                <w:del w:id="3333" w:author="Kumar, Ashwani (Cognizant)" w:date="2021-01-06T17:35:00Z"/>
                <w:rFonts w:cstheme="minorHAnsi"/>
                <w:sz w:val="20"/>
                <w:szCs w:val="20"/>
              </w:rPr>
            </w:pPr>
            <w:del w:id="3334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335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E7DF484" w14:textId="22599C27" w:rsidR="00A90450" w:rsidRPr="00A10A4D" w:rsidDel="003D5930" w:rsidRDefault="00A90450" w:rsidP="000B422A">
            <w:pPr>
              <w:rPr>
                <w:del w:id="3336" w:author="Kumar, Ashwani (Cognizant)" w:date="2021-01-06T17:35:00Z"/>
                <w:rFonts w:cstheme="minorHAnsi"/>
                <w:sz w:val="20"/>
                <w:szCs w:val="20"/>
              </w:rPr>
            </w:pPr>
            <w:del w:id="3337" w:author="Kumar, Ashwani (Cognizant)" w:date="2021-01-06T17:35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338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111A21D4" w14:textId="37D601FD" w:rsidR="00A90450" w:rsidRPr="00A10A4D" w:rsidDel="003D5930" w:rsidRDefault="00A90450" w:rsidP="000B422A">
            <w:pPr>
              <w:rPr>
                <w:del w:id="3339" w:author="Kumar, Ashwani (Cognizant)" w:date="2021-01-06T17:35:00Z"/>
                <w:rFonts w:cstheme="minorHAnsi"/>
                <w:sz w:val="20"/>
                <w:szCs w:val="20"/>
              </w:rPr>
            </w:pPr>
            <w:del w:id="3340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341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32908C7F" w14:textId="1698C23B" w:rsidR="00A90450" w:rsidRPr="00A10A4D" w:rsidDel="003D5930" w:rsidRDefault="00A90450" w:rsidP="000B422A">
            <w:pPr>
              <w:rPr>
                <w:del w:id="3342" w:author="Kumar, Ashwani (Cognizant)" w:date="2021-01-06T17:35:00Z"/>
                <w:rFonts w:cstheme="minorHAnsi"/>
                <w:sz w:val="20"/>
                <w:szCs w:val="20"/>
              </w:rPr>
            </w:pPr>
            <w:del w:id="3343" w:author="Kumar, Ashwani (Cognizant)" w:date="2021-01-05T13:14:00Z">
              <w:r w:rsidRPr="001562D2" w:rsidDel="00A970AF">
                <w:rPr>
                  <w:rFonts w:ascii="Calibri" w:hAnsi="Calibri"/>
                </w:rPr>
                <w:delText>12</w:delText>
              </w:r>
            </w:del>
          </w:p>
        </w:tc>
      </w:tr>
      <w:tr w:rsidR="00A90450" w:rsidRPr="00A10A4D" w:rsidDel="003D5930" w14:paraId="04D81223" w14:textId="701E55D1" w:rsidTr="00F241BC">
        <w:trPr>
          <w:trHeight w:val="260"/>
          <w:del w:id="3344" w:author="Kumar, Ashwani (Cognizant)" w:date="2021-01-06T17:35:00Z"/>
          <w:trPrChange w:id="3345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346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D71CF3E" w14:textId="0F6CD463" w:rsidR="00A90450" w:rsidRPr="00A10A4D" w:rsidDel="003D5930" w:rsidRDefault="00A90450" w:rsidP="000B422A">
            <w:pPr>
              <w:rPr>
                <w:del w:id="3347" w:author="Kumar, Ashwani (Cognizant)" w:date="2021-01-06T17:35:00Z"/>
                <w:rFonts w:cstheme="minorHAnsi"/>
                <w:sz w:val="20"/>
                <w:szCs w:val="20"/>
              </w:rPr>
            </w:pPr>
            <w:del w:id="3348" w:author="Kumar, Ashwani (Cognizant)" w:date="2021-01-06T17:35:00Z">
              <w:r w:rsidRPr="001A089B" w:rsidDel="003D5930">
                <w:rPr>
                  <w:rFonts w:cs="Arial"/>
                  <w:sz w:val="18"/>
                  <w:szCs w:val="18"/>
                </w:rPr>
                <w:delText>Start Mileage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349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6228254F" w14:textId="2EE611A2" w:rsidR="00A90450" w:rsidRPr="00A10A4D" w:rsidDel="003D5930" w:rsidRDefault="00A90450" w:rsidP="000B422A">
            <w:pPr>
              <w:rPr>
                <w:del w:id="3350" w:author="Kumar, Ashwani (Cognizant)" w:date="2021-01-06T17:35:00Z"/>
                <w:rFonts w:cstheme="minorHAnsi"/>
                <w:sz w:val="20"/>
                <w:szCs w:val="20"/>
              </w:rPr>
            </w:pPr>
            <w:del w:id="3351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352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92C32D9" w14:textId="54C865AA" w:rsidR="00A90450" w:rsidRPr="00A10A4D" w:rsidDel="003D5930" w:rsidRDefault="00A90450" w:rsidP="000B422A">
            <w:pPr>
              <w:rPr>
                <w:del w:id="3353" w:author="Kumar, Ashwani (Cognizant)" w:date="2021-01-06T17:35:00Z"/>
                <w:rFonts w:cstheme="minorHAnsi"/>
                <w:sz w:val="20"/>
                <w:szCs w:val="20"/>
              </w:rPr>
            </w:pPr>
            <w:del w:id="3354" w:author="Kumar, Ashwani (Cognizant)" w:date="2021-01-06T17:35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bottom"/>
            <w:tcPrChange w:id="3355" w:author="Kumar, Ashwani (Cognizant)" w:date="2021-01-06T16:11:00Z">
              <w:tcPr>
                <w:tcW w:w="869" w:type="pct"/>
                <w:vAlign w:val="bottom"/>
              </w:tcPr>
            </w:tcPrChange>
          </w:tcPr>
          <w:p w14:paraId="6FA77EEE" w14:textId="084CE79E" w:rsidR="00A90450" w:rsidRPr="00A10A4D" w:rsidDel="003D5930" w:rsidRDefault="00A90450" w:rsidP="000B422A">
            <w:pPr>
              <w:rPr>
                <w:del w:id="3356" w:author="Kumar, Ashwani (Cognizant)" w:date="2021-01-06T17:35:00Z"/>
                <w:rFonts w:cstheme="minorHAnsi"/>
                <w:sz w:val="20"/>
                <w:szCs w:val="20"/>
              </w:rPr>
            </w:pPr>
            <w:del w:id="3357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358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07BD50F9" w14:textId="03690CD7" w:rsidR="00A90450" w:rsidRPr="00A10A4D" w:rsidDel="003D5930" w:rsidRDefault="00A90450" w:rsidP="000B422A">
            <w:pPr>
              <w:rPr>
                <w:del w:id="3359" w:author="Kumar, Ashwani (Cognizant)" w:date="2021-01-06T17:35:00Z"/>
                <w:rFonts w:cstheme="minorHAnsi"/>
                <w:sz w:val="20"/>
                <w:szCs w:val="20"/>
              </w:rPr>
            </w:pPr>
            <w:del w:id="3360" w:author="Kumar, Ashwani (Cognizant)" w:date="2021-01-05T13:14:00Z">
              <w:r w:rsidRPr="001562D2" w:rsidDel="00A970AF">
                <w:rPr>
                  <w:rFonts w:ascii="Calibri" w:hAnsi="Calibri"/>
                </w:rPr>
                <w:delText>5</w:delText>
              </w:r>
            </w:del>
          </w:p>
        </w:tc>
      </w:tr>
      <w:tr w:rsidR="00A90450" w:rsidRPr="00A10A4D" w:rsidDel="003D5930" w14:paraId="7DA47714" w14:textId="0F21F8E7" w:rsidTr="00F241BC">
        <w:trPr>
          <w:trHeight w:val="260"/>
          <w:del w:id="3361" w:author="Kumar, Ashwani (Cognizant)" w:date="2021-01-06T17:35:00Z"/>
          <w:trPrChange w:id="3362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363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703C8C99" w14:textId="61E15916" w:rsidR="00A90450" w:rsidRPr="00A10A4D" w:rsidDel="003D5930" w:rsidRDefault="00A90450" w:rsidP="000B422A">
            <w:pPr>
              <w:rPr>
                <w:del w:id="3364" w:author="Kumar, Ashwani (Cognizant)" w:date="2021-01-06T17:35:00Z"/>
                <w:rFonts w:cstheme="minorHAnsi"/>
                <w:sz w:val="20"/>
                <w:szCs w:val="20"/>
              </w:rPr>
            </w:pPr>
            <w:del w:id="3365" w:author="Kumar, Ashwani (Cognizant)" w:date="2021-01-06T17:35:00Z">
              <w:r w:rsidDel="003D5930">
                <w:rPr>
                  <w:rFonts w:cs="Arial"/>
                  <w:sz w:val="18"/>
                  <w:szCs w:val="18"/>
                </w:rPr>
                <w:delText>Start Yard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366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DEAB926" w14:textId="1D23900A" w:rsidR="00A90450" w:rsidRPr="00A10A4D" w:rsidDel="003D5930" w:rsidRDefault="00A90450" w:rsidP="000B422A">
            <w:pPr>
              <w:rPr>
                <w:del w:id="3367" w:author="Kumar, Ashwani (Cognizant)" w:date="2021-01-06T17:35:00Z"/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368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10CDD27B" w14:textId="1E214E2C" w:rsidR="00A90450" w:rsidRPr="00A10A4D" w:rsidDel="003D5930" w:rsidRDefault="00A90450" w:rsidP="000B422A">
            <w:pPr>
              <w:rPr>
                <w:del w:id="3369" w:author="Kumar, Ashwani (Cognizant)" w:date="2021-01-06T17:35:00Z"/>
                <w:rFonts w:cstheme="minorHAnsi"/>
                <w:sz w:val="20"/>
                <w:szCs w:val="20"/>
              </w:rPr>
            </w:pPr>
            <w:del w:id="3370" w:author="Kumar, Ashwani (Cognizant)" w:date="2021-01-06T17:35:00Z">
              <w:r w:rsidRPr="00A10A4D" w:rsidDel="003D5930">
                <w:rPr>
                  <w:rFonts w:cstheme="minorHAnsi"/>
                  <w:sz w:val="20"/>
                  <w:szCs w:val="20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bottom"/>
            <w:tcPrChange w:id="3371" w:author="Kumar, Ashwani (Cognizant)" w:date="2021-01-06T16:11:00Z">
              <w:tcPr>
                <w:tcW w:w="869" w:type="pct"/>
                <w:vAlign w:val="bottom"/>
              </w:tcPr>
            </w:tcPrChange>
          </w:tcPr>
          <w:p w14:paraId="43106CD5" w14:textId="41A55F05" w:rsidR="00A90450" w:rsidRPr="00A10A4D" w:rsidDel="003D5930" w:rsidRDefault="00A90450" w:rsidP="000B422A">
            <w:pPr>
              <w:rPr>
                <w:del w:id="3372" w:author="Kumar, Ashwani (Cognizant)" w:date="2021-01-06T17:35:00Z"/>
                <w:rFonts w:cstheme="minorHAnsi"/>
                <w:sz w:val="20"/>
                <w:szCs w:val="20"/>
              </w:rPr>
            </w:pPr>
            <w:del w:id="3373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374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682C1166" w14:textId="74B6427F" w:rsidR="00A90450" w:rsidRPr="00A10A4D" w:rsidDel="003D5930" w:rsidRDefault="00A90450" w:rsidP="000B422A">
            <w:pPr>
              <w:rPr>
                <w:del w:id="3375" w:author="Kumar, Ashwani (Cognizant)" w:date="2021-01-06T17:35:00Z"/>
                <w:rFonts w:cstheme="minorHAnsi"/>
                <w:sz w:val="20"/>
                <w:szCs w:val="20"/>
              </w:rPr>
            </w:pPr>
            <w:del w:id="3376" w:author="Kumar, Ashwani (Cognizant)" w:date="2021-01-05T13:14:00Z">
              <w:r w:rsidRPr="001562D2" w:rsidDel="00A970AF">
                <w:rPr>
                  <w:rFonts w:ascii="Calibri" w:hAnsi="Calibri"/>
                </w:rPr>
                <w:delText>5</w:delText>
              </w:r>
            </w:del>
          </w:p>
        </w:tc>
      </w:tr>
      <w:tr w:rsidR="00A90450" w:rsidRPr="00A10A4D" w:rsidDel="003D5930" w14:paraId="69CA2DA1" w14:textId="26EE0EEC" w:rsidTr="00F241BC">
        <w:trPr>
          <w:trHeight w:val="260"/>
          <w:del w:id="3377" w:author="Kumar, Ashwani (Cognizant)" w:date="2021-01-06T17:35:00Z"/>
          <w:trPrChange w:id="3378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379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2979323A" w14:textId="00AE4701" w:rsidR="00A90450" w:rsidRPr="00A10A4D" w:rsidDel="003D5930" w:rsidRDefault="00A90450" w:rsidP="000B422A">
            <w:pPr>
              <w:rPr>
                <w:del w:id="3380" w:author="Kumar, Ashwani (Cognizant)" w:date="2021-01-06T17:35:00Z"/>
                <w:rFonts w:cstheme="minorHAnsi"/>
                <w:sz w:val="20"/>
                <w:szCs w:val="20"/>
              </w:rPr>
            </w:pPr>
            <w:del w:id="3381" w:author="Kumar, Ashwani (Cognizant)" w:date="2021-01-06T17:35:00Z">
              <w:r w:rsidRPr="001A089B" w:rsidDel="003D5930">
                <w:rPr>
                  <w:rFonts w:cs="Arial"/>
                  <w:sz w:val="18"/>
                  <w:szCs w:val="18"/>
                </w:rPr>
                <w:delText>End Mileage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382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2988AD91" w14:textId="01C7AF5F" w:rsidR="00A90450" w:rsidRPr="00A10A4D" w:rsidDel="003D5930" w:rsidRDefault="00A90450" w:rsidP="000B422A">
            <w:pPr>
              <w:rPr>
                <w:del w:id="3383" w:author="Kumar, Ashwani (Cognizant)" w:date="2021-01-06T17:35:00Z"/>
                <w:rFonts w:cstheme="minorHAnsi"/>
                <w:sz w:val="20"/>
                <w:szCs w:val="20"/>
              </w:rPr>
            </w:pPr>
            <w:del w:id="3384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385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7B776CFD" w14:textId="55D89C70" w:rsidR="00A90450" w:rsidRPr="00A10A4D" w:rsidDel="003D5930" w:rsidRDefault="00A90450" w:rsidP="000B422A">
            <w:pPr>
              <w:rPr>
                <w:del w:id="3386" w:author="Kumar, Ashwani (Cognizant)" w:date="2021-01-06T17:35:00Z"/>
                <w:rFonts w:cstheme="minorHAnsi"/>
                <w:sz w:val="20"/>
                <w:szCs w:val="20"/>
              </w:rPr>
            </w:pPr>
            <w:del w:id="3387" w:author="Kumar, Ashwani (Cognizant)" w:date="2021-01-06T17:35:00Z">
              <w:r w:rsidRPr="00A10A4D" w:rsidDel="003D5930">
                <w:rPr>
                  <w:rFonts w:cstheme="minorHAnsi"/>
                  <w:sz w:val="20"/>
                  <w:szCs w:val="20"/>
                </w:rPr>
                <w:delText>N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388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2F9D1388" w14:textId="69867046" w:rsidR="00A90450" w:rsidRPr="00A10A4D" w:rsidDel="003D5930" w:rsidRDefault="00A90450" w:rsidP="000B422A">
            <w:pPr>
              <w:rPr>
                <w:del w:id="3389" w:author="Kumar, Ashwani (Cognizant)" w:date="2021-01-06T17:35:00Z"/>
                <w:rFonts w:cstheme="minorHAnsi"/>
                <w:sz w:val="20"/>
                <w:szCs w:val="20"/>
              </w:rPr>
            </w:pPr>
            <w:del w:id="3390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391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3803185B" w14:textId="1768B4D5" w:rsidR="00A90450" w:rsidRPr="00A10A4D" w:rsidDel="003D5930" w:rsidRDefault="00A90450" w:rsidP="000B422A">
            <w:pPr>
              <w:rPr>
                <w:del w:id="3392" w:author="Kumar, Ashwani (Cognizant)" w:date="2021-01-06T17:35:00Z"/>
                <w:rFonts w:cstheme="minorHAnsi"/>
                <w:sz w:val="20"/>
                <w:szCs w:val="20"/>
              </w:rPr>
            </w:pPr>
            <w:del w:id="3393" w:author="Kumar, Ashwani (Cognizant)" w:date="2021-01-05T13:14:00Z">
              <w:r w:rsidDel="00A970AF">
                <w:rPr>
                  <w:rFonts w:ascii="Calibri" w:hAnsi="Calibri"/>
                </w:rPr>
                <w:delText>64</w:delText>
              </w:r>
            </w:del>
          </w:p>
        </w:tc>
      </w:tr>
      <w:tr w:rsidR="00A90450" w:rsidRPr="00A10A4D" w:rsidDel="003D5930" w14:paraId="6C2E5ABA" w14:textId="274B51A7" w:rsidTr="00F241BC">
        <w:trPr>
          <w:trHeight w:val="260"/>
          <w:del w:id="3394" w:author="Kumar, Ashwani (Cognizant)" w:date="2021-01-06T17:35:00Z"/>
          <w:trPrChange w:id="3395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396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0C4559C6" w14:textId="617E1238" w:rsidR="00A90450" w:rsidRPr="00A10A4D" w:rsidDel="003D5930" w:rsidRDefault="00A90450" w:rsidP="000B422A">
            <w:pPr>
              <w:rPr>
                <w:del w:id="3397" w:author="Kumar, Ashwani (Cognizant)" w:date="2021-01-06T17:35:00Z"/>
                <w:rFonts w:cstheme="minorHAnsi"/>
                <w:sz w:val="20"/>
                <w:szCs w:val="20"/>
              </w:rPr>
            </w:pPr>
            <w:del w:id="3398" w:author="Kumar, Ashwani (Cognizant)" w:date="2021-01-06T17:35:00Z">
              <w:r w:rsidDel="003D5930">
                <w:rPr>
                  <w:rFonts w:cs="Arial"/>
                  <w:sz w:val="18"/>
                  <w:szCs w:val="18"/>
                </w:rPr>
                <w:delText>End Yard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399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B91C410" w14:textId="3C8DD286" w:rsidR="00A90450" w:rsidRPr="00A10A4D" w:rsidDel="003D5930" w:rsidRDefault="00A90450" w:rsidP="000B422A">
            <w:pPr>
              <w:rPr>
                <w:del w:id="3400" w:author="Kumar, Ashwani (Cognizant)" w:date="2021-01-06T17:35:00Z"/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401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21B906E" w14:textId="45F781B0" w:rsidR="00A90450" w:rsidRPr="00A10A4D" w:rsidDel="003D5930" w:rsidRDefault="00A90450" w:rsidP="000B422A">
            <w:pPr>
              <w:rPr>
                <w:del w:id="3402" w:author="Kumar, Ashwani (Cognizant)" w:date="2021-01-06T17:35:00Z"/>
                <w:rFonts w:cstheme="minorHAnsi"/>
              </w:rPr>
            </w:pPr>
            <w:del w:id="3403" w:author="Kumar, Ashwani (Cognizant)" w:date="2021-01-06T17:35:00Z">
              <w:r w:rsidRPr="00A10A4D" w:rsidDel="003D5930">
                <w:rPr>
                  <w:rFonts w:cstheme="minorHAnsi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404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76806DAD" w14:textId="33B3BEFE" w:rsidR="00A90450" w:rsidRPr="00A10A4D" w:rsidDel="003D5930" w:rsidRDefault="00A90450" w:rsidP="000B422A">
            <w:pPr>
              <w:rPr>
                <w:del w:id="3405" w:author="Kumar, Ashwani (Cognizant)" w:date="2021-01-06T17:35:00Z"/>
                <w:rFonts w:cstheme="minorHAnsi"/>
                <w:sz w:val="20"/>
                <w:szCs w:val="20"/>
              </w:rPr>
            </w:pPr>
            <w:del w:id="3406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407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37FC7C03" w14:textId="15EC5A27" w:rsidR="00A90450" w:rsidRPr="00A10A4D" w:rsidDel="003D5930" w:rsidRDefault="00A90450" w:rsidP="000B422A">
            <w:pPr>
              <w:rPr>
                <w:del w:id="3408" w:author="Kumar, Ashwani (Cognizant)" w:date="2021-01-06T17:35:00Z"/>
                <w:rFonts w:cstheme="minorHAnsi"/>
                <w:sz w:val="20"/>
                <w:szCs w:val="20"/>
              </w:rPr>
            </w:pPr>
            <w:del w:id="3409" w:author="Kumar, Ashwani (Cognizant)" w:date="2021-01-05T13:14:00Z">
              <w:r w:rsidDel="00A970AF">
                <w:rPr>
                  <w:rFonts w:ascii="Calibri" w:hAnsi="Calibri"/>
                </w:rPr>
                <w:delText>128</w:delText>
              </w:r>
            </w:del>
          </w:p>
        </w:tc>
      </w:tr>
      <w:tr w:rsidR="00A90450" w:rsidRPr="00A10A4D" w:rsidDel="003D5930" w14:paraId="5777A9E1" w14:textId="4FF9A793" w:rsidTr="00F241BC">
        <w:trPr>
          <w:trHeight w:val="260"/>
          <w:del w:id="3410" w:author="Kumar, Ashwani (Cognizant)" w:date="2021-01-06T17:35:00Z"/>
          <w:trPrChange w:id="3411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412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95B7107" w14:textId="76F6353B" w:rsidR="00A90450" w:rsidRPr="00A10A4D" w:rsidDel="003D5930" w:rsidRDefault="00A90450" w:rsidP="000B422A">
            <w:pPr>
              <w:rPr>
                <w:del w:id="3413" w:author="Kumar, Ashwani (Cognizant)" w:date="2021-01-06T17:35:00Z"/>
                <w:rFonts w:cstheme="minorHAnsi"/>
                <w:sz w:val="20"/>
                <w:szCs w:val="20"/>
              </w:rPr>
            </w:pPr>
            <w:del w:id="3414" w:author="Kumar, Ashwani (Cognizant)" w:date="2021-01-06T17:35:00Z">
              <w:r w:rsidRPr="001A089B" w:rsidDel="003D5930">
                <w:rPr>
                  <w:rFonts w:cs="Arial"/>
                  <w:sz w:val="18"/>
                  <w:szCs w:val="18"/>
                </w:rPr>
                <w:delText>Railway ID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415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40C0344" w14:textId="636FA500" w:rsidR="00A90450" w:rsidRPr="00A10A4D" w:rsidDel="003D5930" w:rsidRDefault="00A90450" w:rsidP="000B422A">
            <w:pPr>
              <w:rPr>
                <w:del w:id="3416" w:author="Kumar, Ashwani (Cognizant)" w:date="2021-01-06T17:35:00Z"/>
                <w:rFonts w:cstheme="minorHAnsi"/>
                <w:sz w:val="20"/>
                <w:szCs w:val="20"/>
              </w:rPr>
            </w:pPr>
            <w:del w:id="3417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418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BE62CDB" w14:textId="73E5F07D" w:rsidR="00A90450" w:rsidRPr="00A10A4D" w:rsidDel="003D5930" w:rsidRDefault="00A90450" w:rsidP="000B422A">
            <w:pPr>
              <w:rPr>
                <w:del w:id="3419" w:author="Kumar, Ashwani (Cognizant)" w:date="2021-01-06T17:35:00Z"/>
                <w:rFonts w:cstheme="minorHAnsi"/>
              </w:rPr>
            </w:pPr>
            <w:del w:id="3420" w:author="Kumar, Ashwani (Cognizant)" w:date="2021-01-06T17:35:00Z">
              <w:r w:rsidRPr="00A10A4D" w:rsidDel="003D5930">
                <w:rPr>
                  <w:rFonts w:cstheme="minorHAnsi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421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7853AFA3" w14:textId="79414494" w:rsidR="00A90450" w:rsidRPr="00A10A4D" w:rsidDel="003D5930" w:rsidRDefault="00A90450" w:rsidP="000B422A">
            <w:pPr>
              <w:rPr>
                <w:del w:id="3422" w:author="Kumar, Ashwani (Cognizant)" w:date="2021-01-06T17:35:00Z"/>
                <w:rFonts w:cstheme="minorHAnsi"/>
                <w:sz w:val="20"/>
                <w:szCs w:val="20"/>
              </w:rPr>
            </w:pPr>
            <w:del w:id="3423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424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3D85F793" w14:textId="509DC775" w:rsidR="00A90450" w:rsidRPr="00A10A4D" w:rsidDel="003D5930" w:rsidRDefault="00A90450" w:rsidP="000B422A">
            <w:pPr>
              <w:rPr>
                <w:del w:id="3425" w:author="Kumar, Ashwani (Cognizant)" w:date="2021-01-06T17:35:00Z"/>
                <w:rFonts w:cstheme="minorHAnsi"/>
                <w:sz w:val="20"/>
                <w:szCs w:val="20"/>
              </w:rPr>
            </w:pPr>
            <w:del w:id="3426" w:author="Kumar, Ashwani (Cognizant)" w:date="2021-01-05T13:14:00Z">
              <w:r w:rsidDel="00A970AF">
                <w:rPr>
                  <w:rFonts w:ascii="Calibri" w:hAnsi="Calibri"/>
                </w:rPr>
                <w:delText>5</w:delText>
              </w:r>
            </w:del>
          </w:p>
        </w:tc>
      </w:tr>
      <w:tr w:rsidR="00A90450" w:rsidRPr="00A10A4D" w:rsidDel="003D5930" w14:paraId="56F71A31" w14:textId="7E7E4C94" w:rsidTr="00F241BC">
        <w:trPr>
          <w:trHeight w:val="260"/>
          <w:del w:id="3427" w:author="Kumar, Ashwani (Cognizant)" w:date="2021-01-06T17:35:00Z"/>
          <w:trPrChange w:id="3428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429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24BCF0A9" w14:textId="5751C563" w:rsidR="00A90450" w:rsidRPr="00A10A4D" w:rsidDel="003D5930" w:rsidRDefault="00A90450" w:rsidP="000B422A">
            <w:pPr>
              <w:rPr>
                <w:del w:id="3430" w:author="Kumar, Ashwani (Cognizant)" w:date="2021-01-06T17:35:00Z"/>
                <w:rFonts w:cstheme="minorHAnsi"/>
                <w:sz w:val="20"/>
                <w:szCs w:val="20"/>
              </w:rPr>
            </w:pPr>
            <w:del w:id="3431" w:author="Kumar, Ashwani (Cognizant)" w:date="2021-01-06T17:35:00Z">
              <w:r w:rsidRPr="001A089B" w:rsidDel="003D5930">
                <w:rPr>
                  <w:rFonts w:cs="Arial"/>
                  <w:sz w:val="18"/>
                  <w:szCs w:val="18"/>
                </w:rPr>
                <w:delText>Asset description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432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F6947A7" w14:textId="78887420" w:rsidR="00A90450" w:rsidRPr="00A10A4D" w:rsidDel="003D5930" w:rsidRDefault="00A90450" w:rsidP="000B422A">
            <w:pPr>
              <w:rPr>
                <w:del w:id="3433" w:author="Kumar, Ashwani (Cognizant)" w:date="2021-01-06T17:35:00Z"/>
                <w:rFonts w:cstheme="minorHAnsi"/>
                <w:sz w:val="20"/>
                <w:szCs w:val="20"/>
              </w:rPr>
            </w:pPr>
            <w:del w:id="3434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435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4EEBDB8" w14:textId="018C69C4" w:rsidR="00A90450" w:rsidRPr="00A10A4D" w:rsidDel="003D5930" w:rsidRDefault="00A90450" w:rsidP="000B422A">
            <w:pPr>
              <w:rPr>
                <w:del w:id="3436" w:author="Kumar, Ashwani (Cognizant)" w:date="2021-01-06T17:35:00Z"/>
                <w:rFonts w:cstheme="minorHAnsi"/>
              </w:rPr>
            </w:pPr>
            <w:del w:id="3437" w:author="Kumar, Ashwani (Cognizant)" w:date="2021-01-06T17:35:00Z">
              <w:r w:rsidRPr="00A10A4D" w:rsidDel="003D5930">
                <w:rPr>
                  <w:rFonts w:cstheme="minorHAnsi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438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55F0EC9F" w14:textId="70D8F4A1" w:rsidR="00A90450" w:rsidRPr="00A10A4D" w:rsidDel="003D5930" w:rsidRDefault="00A90450" w:rsidP="000B422A">
            <w:pPr>
              <w:rPr>
                <w:del w:id="3439" w:author="Kumar, Ashwani (Cognizant)" w:date="2021-01-06T17:35:00Z"/>
                <w:rFonts w:cstheme="minorHAnsi"/>
                <w:sz w:val="20"/>
                <w:szCs w:val="20"/>
              </w:rPr>
            </w:pPr>
            <w:del w:id="3440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441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16B2731F" w14:textId="4C8AA8E6" w:rsidR="00A90450" w:rsidRPr="00A10A4D" w:rsidDel="003D5930" w:rsidRDefault="00A90450" w:rsidP="000B422A">
            <w:pPr>
              <w:rPr>
                <w:del w:id="3442" w:author="Kumar, Ashwani (Cognizant)" w:date="2021-01-06T17:35:00Z"/>
                <w:rFonts w:cstheme="minorHAnsi"/>
                <w:sz w:val="20"/>
                <w:szCs w:val="20"/>
              </w:rPr>
            </w:pPr>
            <w:del w:id="3443" w:author="Kumar, Ashwani (Cognizant)" w:date="2021-01-05T13:14:00Z">
              <w:r w:rsidDel="00A970AF">
                <w:rPr>
                  <w:rFonts w:ascii="Calibri" w:hAnsi="Calibri"/>
                </w:rPr>
                <w:delText>5</w:delText>
              </w:r>
            </w:del>
          </w:p>
        </w:tc>
      </w:tr>
      <w:tr w:rsidR="00A90450" w:rsidRPr="00A10A4D" w:rsidDel="003D5930" w14:paraId="78F02645" w14:textId="5AFF0304" w:rsidTr="00F241BC">
        <w:trPr>
          <w:trHeight w:val="260"/>
          <w:del w:id="3444" w:author="Kumar, Ashwani (Cognizant)" w:date="2021-01-06T17:35:00Z"/>
          <w:trPrChange w:id="3445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446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60B4B0E7" w14:textId="715A92F2" w:rsidR="00A90450" w:rsidRPr="00A10A4D" w:rsidDel="003D5930" w:rsidRDefault="00A90450" w:rsidP="000B422A">
            <w:pPr>
              <w:rPr>
                <w:del w:id="3447" w:author="Kumar, Ashwani (Cognizant)" w:date="2021-01-06T17:35:00Z"/>
                <w:rFonts w:cstheme="minorHAnsi"/>
                <w:sz w:val="20"/>
                <w:szCs w:val="20"/>
              </w:rPr>
            </w:pPr>
            <w:del w:id="3448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Asset Group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449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EF3655D" w14:textId="13697B1A" w:rsidR="00A90450" w:rsidRPr="00A10A4D" w:rsidDel="003D5930" w:rsidRDefault="00A90450" w:rsidP="000B422A">
            <w:pPr>
              <w:rPr>
                <w:del w:id="3450" w:author="Kumar, Ashwani (Cognizant)" w:date="2021-01-06T17:35:00Z"/>
                <w:rFonts w:cstheme="minorHAnsi"/>
                <w:sz w:val="20"/>
                <w:szCs w:val="20"/>
              </w:rPr>
            </w:pPr>
            <w:del w:id="3451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452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2A84534A" w14:textId="489623D9" w:rsidR="00A90450" w:rsidRPr="00A10A4D" w:rsidDel="003D5930" w:rsidRDefault="00A90450" w:rsidP="000B422A">
            <w:pPr>
              <w:rPr>
                <w:del w:id="3453" w:author="Kumar, Ashwani (Cognizant)" w:date="2021-01-06T17:35:00Z"/>
                <w:rFonts w:cstheme="minorHAnsi"/>
              </w:rPr>
            </w:pPr>
            <w:del w:id="3454" w:author="Kumar, Ashwani (Cognizant)" w:date="2021-01-06T17:35:00Z">
              <w:r w:rsidRPr="00A10A4D" w:rsidDel="003D5930">
                <w:rPr>
                  <w:rFonts w:cstheme="minorHAnsi"/>
                </w:rPr>
                <w:delText>Y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455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317C01B2" w14:textId="28542469" w:rsidR="00A90450" w:rsidRPr="00A10A4D" w:rsidDel="003D5930" w:rsidRDefault="00A90450" w:rsidP="000B422A">
            <w:pPr>
              <w:rPr>
                <w:del w:id="3456" w:author="Kumar, Ashwani (Cognizant)" w:date="2021-01-06T17:35:00Z"/>
                <w:rFonts w:cstheme="minorHAnsi"/>
                <w:sz w:val="20"/>
                <w:szCs w:val="20"/>
              </w:rPr>
            </w:pPr>
            <w:del w:id="3457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458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7D59CBE6" w14:textId="5382C651" w:rsidR="00A90450" w:rsidRPr="00A10A4D" w:rsidDel="003D5930" w:rsidRDefault="00A90450" w:rsidP="000B422A">
            <w:pPr>
              <w:rPr>
                <w:del w:id="3459" w:author="Kumar, Ashwani (Cognizant)" w:date="2021-01-06T17:35:00Z"/>
                <w:rFonts w:cstheme="minorHAnsi"/>
                <w:sz w:val="20"/>
                <w:szCs w:val="20"/>
              </w:rPr>
            </w:pPr>
            <w:del w:id="3460" w:author="Kumar, Ashwani (Cognizant)" w:date="2021-01-05T13:14:00Z">
              <w:r w:rsidDel="00A970AF">
                <w:rPr>
                  <w:rFonts w:ascii="Calibri" w:hAnsi="Calibri"/>
                </w:rPr>
                <w:delText>64</w:delText>
              </w:r>
            </w:del>
          </w:p>
        </w:tc>
      </w:tr>
      <w:tr w:rsidR="00A90450" w:rsidRPr="00A10A4D" w:rsidDel="003D5930" w14:paraId="3F3471C8" w14:textId="251824CA" w:rsidTr="00F241BC">
        <w:trPr>
          <w:trHeight w:val="260"/>
          <w:del w:id="3461" w:author="Kumar, Ashwani (Cognizant)" w:date="2021-01-06T17:35:00Z"/>
          <w:trPrChange w:id="3462" w:author="Kumar, Ashwani (Cognizant)" w:date="2021-01-06T16:11:00Z">
            <w:trPr>
              <w:trHeight w:val="260"/>
            </w:trPr>
          </w:trPrChange>
        </w:trPr>
        <w:tc>
          <w:tcPr>
            <w:tcW w:w="1655" w:type="pct"/>
            <w:shd w:val="clear" w:color="auto" w:fill="FBE4D5" w:themeFill="accent2" w:themeFillTint="33"/>
            <w:vAlign w:val="bottom"/>
            <w:tcPrChange w:id="3463" w:author="Kumar, Ashwani (Cognizant)" w:date="2021-01-06T16:11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2FF91EAD" w14:textId="6499989A" w:rsidR="00A90450" w:rsidRPr="00A10A4D" w:rsidDel="003D5930" w:rsidRDefault="00A90450" w:rsidP="000B422A">
            <w:pPr>
              <w:rPr>
                <w:del w:id="3464" w:author="Kumar, Ashwani (Cognizant)" w:date="2021-01-06T17:35:00Z"/>
                <w:rFonts w:cstheme="minorHAnsi"/>
                <w:sz w:val="20"/>
                <w:szCs w:val="20"/>
              </w:rPr>
            </w:pPr>
            <w:del w:id="3465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Asset Type</w:delText>
              </w:r>
            </w:del>
          </w:p>
        </w:tc>
        <w:tc>
          <w:tcPr>
            <w:tcW w:w="1064" w:type="pct"/>
            <w:shd w:val="clear" w:color="auto" w:fill="FBE4D5" w:themeFill="accent2" w:themeFillTint="33"/>
            <w:vAlign w:val="bottom"/>
            <w:tcPrChange w:id="3466" w:author="Kumar, Ashwani (Cognizant)" w:date="2021-01-06T16:11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031AA533" w14:textId="1AC56D30" w:rsidR="00A90450" w:rsidRPr="00A10A4D" w:rsidDel="003D5930" w:rsidRDefault="00A90450" w:rsidP="000B422A">
            <w:pPr>
              <w:rPr>
                <w:del w:id="3467" w:author="Kumar, Ashwani (Cognizant)" w:date="2021-01-06T17:35:00Z"/>
                <w:rFonts w:cstheme="minorHAnsi"/>
                <w:sz w:val="20"/>
                <w:szCs w:val="20"/>
              </w:rPr>
            </w:pPr>
            <w:del w:id="3468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3469" w:author="Kumar, Ashwani (Cognizant)" w:date="2021-01-06T16:11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0403A8B" w14:textId="00E532DA" w:rsidR="00A90450" w:rsidRPr="00A10A4D" w:rsidDel="003D5930" w:rsidRDefault="00A90450" w:rsidP="000B422A">
            <w:pPr>
              <w:rPr>
                <w:del w:id="3470" w:author="Kumar, Ashwani (Cognizant)" w:date="2021-01-06T17:35:00Z"/>
                <w:rFonts w:cstheme="minorHAnsi"/>
              </w:rPr>
            </w:pPr>
            <w:del w:id="3471" w:author="Kumar, Ashwani (Cognizant)" w:date="2021-01-06T17:35:00Z">
              <w:r w:rsidRPr="00A10A4D" w:rsidDel="003D5930">
                <w:rPr>
                  <w:rFonts w:cstheme="minorHAnsi"/>
                </w:rPr>
                <w:delText>N</w:delText>
              </w:r>
            </w:del>
          </w:p>
        </w:tc>
        <w:tc>
          <w:tcPr>
            <w:tcW w:w="869" w:type="pct"/>
            <w:shd w:val="clear" w:color="auto" w:fill="FBE4D5" w:themeFill="accent2" w:themeFillTint="33"/>
            <w:vAlign w:val="center"/>
            <w:tcPrChange w:id="3472" w:author="Kumar, Ashwani (Cognizant)" w:date="2021-01-06T16:11:00Z">
              <w:tcPr>
                <w:tcW w:w="869" w:type="pct"/>
                <w:vAlign w:val="center"/>
              </w:tcPr>
            </w:tcPrChange>
          </w:tcPr>
          <w:p w14:paraId="2B12B600" w14:textId="708AA81A" w:rsidR="00A90450" w:rsidRPr="00A10A4D" w:rsidDel="003D5930" w:rsidRDefault="00A90450" w:rsidP="000B422A">
            <w:pPr>
              <w:rPr>
                <w:del w:id="3473" w:author="Kumar, Ashwani (Cognizant)" w:date="2021-01-06T17:35:00Z"/>
                <w:rFonts w:cstheme="minorHAnsi"/>
                <w:sz w:val="20"/>
                <w:szCs w:val="20"/>
              </w:rPr>
            </w:pPr>
            <w:del w:id="3474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shd w:val="clear" w:color="auto" w:fill="FBE4D5" w:themeFill="accent2" w:themeFillTint="33"/>
            <w:vAlign w:val="bottom"/>
            <w:tcPrChange w:id="3475" w:author="Kumar, Ashwani (Cognizant)" w:date="2021-01-06T16:11:00Z">
              <w:tcPr>
                <w:tcW w:w="780" w:type="pct"/>
                <w:vAlign w:val="bottom"/>
              </w:tcPr>
            </w:tcPrChange>
          </w:tcPr>
          <w:p w14:paraId="07DCDDC5" w14:textId="013338D6" w:rsidR="00A90450" w:rsidRPr="00A10A4D" w:rsidDel="003D5930" w:rsidRDefault="00A90450" w:rsidP="000B422A">
            <w:pPr>
              <w:rPr>
                <w:del w:id="3476" w:author="Kumar, Ashwani (Cognizant)" w:date="2021-01-06T17:35:00Z"/>
                <w:rFonts w:cstheme="minorHAnsi"/>
                <w:sz w:val="20"/>
                <w:szCs w:val="20"/>
              </w:rPr>
            </w:pPr>
            <w:del w:id="3477" w:author="Kumar, Ashwani (Cognizant)" w:date="2021-01-05T13:14:00Z">
              <w:r w:rsidDel="00A970AF">
                <w:rPr>
                  <w:rFonts w:ascii="Calibri" w:hAnsi="Calibri"/>
                </w:rPr>
                <w:delText>64</w:delText>
              </w:r>
            </w:del>
          </w:p>
        </w:tc>
      </w:tr>
      <w:tr w:rsidR="00A90450" w:rsidRPr="00A10A4D" w:rsidDel="003D5930" w14:paraId="6F061390" w14:textId="431D1CF6" w:rsidTr="00B12260">
        <w:trPr>
          <w:trHeight w:val="260"/>
          <w:del w:id="3478" w:author="Kumar, Ashwani (Cognizant)" w:date="2021-01-06T17:35:00Z"/>
          <w:trPrChange w:id="3479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3480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9FDEDBB" w14:textId="33461DD5" w:rsidR="00A90450" w:rsidRPr="00A10A4D" w:rsidDel="003D5930" w:rsidRDefault="00A90450" w:rsidP="000B422A">
            <w:pPr>
              <w:rPr>
                <w:del w:id="3481" w:author="Kumar, Ashwani (Cognizant)" w:date="2021-01-06T17:35:00Z"/>
                <w:rFonts w:cstheme="minorHAnsi"/>
                <w:sz w:val="20"/>
                <w:szCs w:val="20"/>
              </w:rPr>
            </w:pPr>
            <w:del w:id="3482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 xml:space="preserve">Exam </w:delText>
              </w:r>
              <w:r w:rsidDel="003D5930">
                <w:rPr>
                  <w:rFonts w:cs="Arial"/>
                  <w:color w:val="000000"/>
                  <w:sz w:val="18"/>
                  <w:szCs w:val="18"/>
                </w:rPr>
                <w:delText xml:space="preserve">Request </w:delText>
              </w:r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 xml:space="preserve">Status </w:delText>
              </w:r>
            </w:del>
          </w:p>
        </w:tc>
        <w:tc>
          <w:tcPr>
            <w:tcW w:w="1064" w:type="pct"/>
            <w:shd w:val="clear" w:color="auto" w:fill="auto"/>
            <w:vAlign w:val="bottom"/>
            <w:tcPrChange w:id="3483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7D96043C" w14:textId="474634F0" w:rsidR="00A90450" w:rsidRPr="00A10A4D" w:rsidDel="003D5930" w:rsidRDefault="00A90450" w:rsidP="000B422A">
            <w:pPr>
              <w:rPr>
                <w:del w:id="3484" w:author="Kumar, Ashwani (Cognizant)" w:date="2021-01-06T17:35:00Z"/>
                <w:rFonts w:cstheme="minorHAnsi"/>
                <w:sz w:val="20"/>
                <w:szCs w:val="20"/>
              </w:rPr>
            </w:pPr>
            <w:del w:id="3485" w:author="Kumar, Ashwani (Cognizant)" w:date="2021-01-06T17:35:00Z">
              <w:r w:rsidRPr="00A62731" w:rsidDel="003D5930">
                <w:rPr>
                  <w:rFonts w:cs="Arial"/>
                  <w:color w:val="000000"/>
                  <w:sz w:val="18"/>
                  <w:szCs w:val="18"/>
                </w:rPr>
                <w:delText>Planned (CES), Requested (CES), Scheduled (CES), In Progress (CES), Completed (CARRS), Cancelled (CARRS)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3486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7F2D61D0" w14:textId="539FE4B4" w:rsidR="00A90450" w:rsidRPr="00A10A4D" w:rsidDel="003D5930" w:rsidRDefault="00A90450" w:rsidP="000B422A">
            <w:pPr>
              <w:rPr>
                <w:del w:id="3487" w:author="Kumar, Ashwani (Cognizant)" w:date="2021-01-06T17:35:00Z"/>
                <w:rFonts w:cstheme="minorHAnsi"/>
              </w:rPr>
            </w:pPr>
            <w:del w:id="3488" w:author="Kumar, Ashwani (Cognizant)" w:date="2021-01-06T17:35:00Z">
              <w:r w:rsidRPr="00A10A4D" w:rsidDel="003D5930">
                <w:rPr>
                  <w:rFonts w:cstheme="minorHAnsi"/>
                </w:rPr>
                <w:delText>N</w:delText>
              </w:r>
            </w:del>
          </w:p>
        </w:tc>
        <w:tc>
          <w:tcPr>
            <w:tcW w:w="869" w:type="pct"/>
            <w:vAlign w:val="center"/>
            <w:tcPrChange w:id="3489" w:author="Yvan Van Hentenryck" w:date="2020-12-29T11:06:00Z">
              <w:tcPr>
                <w:tcW w:w="869" w:type="pct"/>
                <w:vAlign w:val="center"/>
              </w:tcPr>
            </w:tcPrChange>
          </w:tcPr>
          <w:p w14:paraId="0B0E57AF" w14:textId="318F562D" w:rsidR="00A90450" w:rsidRPr="00A10A4D" w:rsidDel="003D5930" w:rsidRDefault="00A90450" w:rsidP="000B422A">
            <w:pPr>
              <w:rPr>
                <w:del w:id="3490" w:author="Kumar, Ashwani (Cognizant)" w:date="2021-01-06T17:35:00Z"/>
                <w:rFonts w:cstheme="minorHAnsi"/>
                <w:sz w:val="20"/>
                <w:szCs w:val="20"/>
              </w:rPr>
            </w:pPr>
            <w:del w:id="3491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0" w:type="pct"/>
            <w:vAlign w:val="bottom"/>
            <w:tcPrChange w:id="3492" w:author="Yvan Van Hentenryck" w:date="2020-12-29T11:06:00Z">
              <w:tcPr>
                <w:tcW w:w="780" w:type="pct"/>
                <w:vAlign w:val="bottom"/>
              </w:tcPr>
            </w:tcPrChange>
          </w:tcPr>
          <w:p w14:paraId="40469670" w14:textId="3E1B9482" w:rsidR="00A90450" w:rsidRPr="00A10A4D" w:rsidDel="003D5930" w:rsidRDefault="00A90450" w:rsidP="000B422A">
            <w:pPr>
              <w:rPr>
                <w:del w:id="3493" w:author="Kumar, Ashwani (Cognizant)" w:date="2021-01-06T17:35:00Z"/>
                <w:rFonts w:cstheme="minorHAnsi"/>
                <w:sz w:val="20"/>
                <w:szCs w:val="20"/>
              </w:rPr>
            </w:pPr>
            <w:del w:id="3494" w:author="Kumar, Ashwani (Cognizant)" w:date="2021-01-05T13:14:00Z">
              <w:r w:rsidDel="00A970AF">
                <w:rPr>
                  <w:rFonts w:ascii="Calibri" w:hAnsi="Calibri"/>
                </w:rPr>
                <w:delText>32</w:delText>
              </w:r>
            </w:del>
          </w:p>
        </w:tc>
      </w:tr>
      <w:tr w:rsidR="00A90450" w:rsidRPr="00A10A4D" w:rsidDel="003D5930" w14:paraId="5197E214" w14:textId="12BD1C8E" w:rsidTr="00B12260">
        <w:trPr>
          <w:trHeight w:val="260"/>
          <w:del w:id="3495" w:author="Kumar, Ashwani (Cognizant)" w:date="2021-01-06T17:35:00Z"/>
          <w:trPrChange w:id="3496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3497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7296316" w14:textId="722B4A89" w:rsidR="00A90450" w:rsidRPr="00A10A4D" w:rsidDel="003D5930" w:rsidRDefault="00A90450" w:rsidP="000B422A">
            <w:pPr>
              <w:rPr>
                <w:del w:id="3498" w:author="Kumar, Ashwani (Cognizant)" w:date="2021-01-06T17:35:00Z"/>
                <w:rFonts w:cstheme="minorHAnsi"/>
                <w:sz w:val="20"/>
                <w:szCs w:val="20"/>
              </w:rPr>
            </w:pPr>
            <w:del w:id="3499" w:author="Kumar, Ashwani (Cognizant)" w:date="2021-01-06T17:35:00Z">
              <w:r w:rsidDel="003D5930">
                <w:rPr>
                  <w:rFonts w:cs="Arial"/>
                  <w:color w:val="000000"/>
                  <w:sz w:val="18"/>
                  <w:szCs w:val="18"/>
                </w:rPr>
                <w:delText>Exam Report Status</w:delText>
              </w:r>
            </w:del>
          </w:p>
        </w:tc>
        <w:tc>
          <w:tcPr>
            <w:tcW w:w="1064" w:type="pct"/>
            <w:shd w:val="clear" w:color="auto" w:fill="auto"/>
            <w:vAlign w:val="bottom"/>
            <w:tcPrChange w:id="3500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69CB32DC" w14:textId="6D083CE1" w:rsidR="00A90450" w:rsidRPr="00A10A4D" w:rsidDel="003D5930" w:rsidRDefault="00A90450" w:rsidP="000B422A">
            <w:pPr>
              <w:rPr>
                <w:del w:id="3501" w:author="Kumar, Ashwani (Cognizant)" w:date="2021-01-06T17:35:00Z"/>
                <w:rFonts w:cstheme="minorHAnsi"/>
                <w:sz w:val="20"/>
                <w:szCs w:val="20"/>
              </w:rPr>
            </w:pPr>
            <w:del w:id="3502" w:author="Kumar, Ashwani (Cognizant)" w:date="2021-01-06T17:35:00Z">
              <w:r w:rsidRPr="00A62731" w:rsidDel="003D5930">
                <w:rPr>
                  <w:rFonts w:cs="Arial"/>
                  <w:color w:val="000000"/>
                  <w:sz w:val="18"/>
                  <w:szCs w:val="18"/>
                </w:rPr>
                <w:delText>Received (CES), Allocated (CARRS), Evaluation Ready for signoff (CARRS), Rejected (CARRS), Signed off (CARRS), Rejected following audit (CARRS)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3503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336B0308" w14:textId="5A311319" w:rsidR="00A90450" w:rsidRPr="00A10A4D" w:rsidDel="003D5930" w:rsidRDefault="00A90450" w:rsidP="000B422A">
            <w:pPr>
              <w:rPr>
                <w:del w:id="3504" w:author="Kumar, Ashwani (Cognizant)" w:date="2021-01-06T17:35:00Z"/>
                <w:rFonts w:cstheme="minorHAnsi"/>
              </w:rPr>
            </w:pPr>
            <w:del w:id="3505" w:author="Kumar, Ashwani (Cognizant)" w:date="2021-01-06T17:35:00Z">
              <w:r w:rsidRPr="00A10A4D" w:rsidDel="003D5930">
                <w:rPr>
                  <w:rFonts w:cstheme="minorHAnsi"/>
                </w:rPr>
                <w:delText>N</w:delText>
              </w:r>
            </w:del>
          </w:p>
        </w:tc>
        <w:tc>
          <w:tcPr>
            <w:tcW w:w="869" w:type="pct"/>
            <w:vAlign w:val="bottom"/>
            <w:tcPrChange w:id="3506" w:author="Yvan Van Hentenryck" w:date="2020-12-29T11:06:00Z">
              <w:tcPr>
                <w:tcW w:w="869" w:type="pct"/>
                <w:vAlign w:val="bottom"/>
              </w:tcPr>
            </w:tcPrChange>
          </w:tcPr>
          <w:p w14:paraId="2B600CF8" w14:textId="20DD40D2" w:rsidR="00A90450" w:rsidRPr="00A10A4D" w:rsidDel="003D5930" w:rsidRDefault="00A90450" w:rsidP="000B422A">
            <w:pPr>
              <w:rPr>
                <w:del w:id="3507" w:author="Kumar, Ashwani (Cognizant)" w:date="2021-01-06T17:35:00Z"/>
                <w:rFonts w:cstheme="minorHAnsi"/>
                <w:sz w:val="20"/>
                <w:szCs w:val="20"/>
              </w:rPr>
            </w:pPr>
            <w:del w:id="3508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780" w:type="pct"/>
            <w:vAlign w:val="bottom"/>
            <w:tcPrChange w:id="3509" w:author="Yvan Van Hentenryck" w:date="2020-12-29T11:06:00Z">
              <w:tcPr>
                <w:tcW w:w="780" w:type="pct"/>
                <w:vAlign w:val="bottom"/>
              </w:tcPr>
            </w:tcPrChange>
          </w:tcPr>
          <w:p w14:paraId="1EDE4F60" w14:textId="70BCB6C8" w:rsidR="00A90450" w:rsidRPr="00A10A4D" w:rsidDel="003D5930" w:rsidRDefault="00A90450" w:rsidP="000B422A">
            <w:pPr>
              <w:rPr>
                <w:del w:id="3510" w:author="Kumar, Ashwani (Cognizant)" w:date="2021-01-06T17:35:00Z"/>
                <w:rFonts w:cstheme="minorHAnsi"/>
                <w:sz w:val="20"/>
                <w:szCs w:val="20"/>
              </w:rPr>
            </w:pPr>
            <w:del w:id="3511" w:author="Kumar, Ashwani (Cognizant)" w:date="2021-01-05T13:14:00Z">
              <w:r w:rsidDel="00A970AF">
                <w:rPr>
                  <w:rFonts w:ascii="Calibri" w:hAnsi="Calibri"/>
                </w:rPr>
                <w:delText>18</w:delText>
              </w:r>
            </w:del>
          </w:p>
        </w:tc>
      </w:tr>
      <w:tr w:rsidR="00A90450" w:rsidRPr="00A10A4D" w:rsidDel="003D5930" w14:paraId="73C364E0" w14:textId="58EC5E1D" w:rsidTr="00B12260">
        <w:trPr>
          <w:trHeight w:val="260"/>
          <w:del w:id="3512" w:author="Kumar, Ashwani (Cognizant)" w:date="2021-01-06T17:35:00Z"/>
          <w:trPrChange w:id="3513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3514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4AC8E8B0" w14:textId="3D3A3B2B" w:rsidR="00A90450" w:rsidRPr="00A10A4D" w:rsidDel="003D5930" w:rsidRDefault="00A90450" w:rsidP="000B422A">
            <w:pPr>
              <w:rPr>
                <w:del w:id="3515" w:author="Kumar, Ashwani (Cognizant)" w:date="2021-01-06T17:35:00Z"/>
                <w:rFonts w:cstheme="minorHAnsi"/>
                <w:sz w:val="20"/>
                <w:szCs w:val="20"/>
              </w:rPr>
            </w:pPr>
            <w:del w:id="3516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Examination Type</w:delText>
              </w:r>
            </w:del>
          </w:p>
        </w:tc>
        <w:tc>
          <w:tcPr>
            <w:tcW w:w="1064" w:type="pct"/>
            <w:shd w:val="clear" w:color="auto" w:fill="auto"/>
            <w:vAlign w:val="bottom"/>
            <w:tcPrChange w:id="3517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8939676" w14:textId="65787C4B" w:rsidR="00A90450" w:rsidRPr="00A10A4D" w:rsidDel="003D5930" w:rsidRDefault="00A90450" w:rsidP="000B422A">
            <w:pPr>
              <w:rPr>
                <w:del w:id="3518" w:author="Kumar, Ashwani (Cognizant)" w:date="2021-01-06T17:35:00Z"/>
                <w:rFonts w:cstheme="minorHAnsi"/>
                <w:sz w:val="20"/>
                <w:szCs w:val="20"/>
              </w:rPr>
            </w:pPr>
            <w:del w:id="3519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3520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70FFDD45" w14:textId="2C56B286" w:rsidR="00A90450" w:rsidRPr="00A10A4D" w:rsidDel="003D5930" w:rsidRDefault="00A90450" w:rsidP="000B422A">
            <w:pPr>
              <w:rPr>
                <w:del w:id="3521" w:author="Kumar, Ashwani (Cognizant)" w:date="2021-01-06T17:35:00Z"/>
                <w:rFonts w:cstheme="minorHAnsi"/>
              </w:rPr>
            </w:pPr>
            <w:del w:id="3522" w:author="Kumar, Ashwani (Cognizant)" w:date="2021-01-06T17:35:00Z">
              <w:r w:rsidRPr="00A10A4D" w:rsidDel="003D5930">
                <w:rPr>
                  <w:rFonts w:cstheme="minorHAnsi"/>
                </w:rPr>
                <w:delText>N</w:delText>
              </w:r>
            </w:del>
          </w:p>
        </w:tc>
        <w:tc>
          <w:tcPr>
            <w:tcW w:w="869" w:type="pct"/>
            <w:vAlign w:val="center"/>
            <w:tcPrChange w:id="3523" w:author="Yvan Van Hentenryck" w:date="2020-12-29T11:06:00Z">
              <w:tcPr>
                <w:tcW w:w="869" w:type="pct"/>
                <w:vAlign w:val="center"/>
              </w:tcPr>
            </w:tcPrChange>
          </w:tcPr>
          <w:p w14:paraId="22D886F2" w14:textId="76C4D08F" w:rsidR="00A90450" w:rsidRPr="00A10A4D" w:rsidDel="003D5930" w:rsidRDefault="00A90450" w:rsidP="000B422A">
            <w:pPr>
              <w:rPr>
                <w:del w:id="3524" w:author="Kumar, Ashwani (Cognizant)" w:date="2021-01-06T17:35:00Z"/>
                <w:rFonts w:cstheme="minorHAnsi"/>
                <w:sz w:val="20"/>
                <w:szCs w:val="20"/>
              </w:rPr>
            </w:pPr>
            <w:del w:id="3525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780" w:type="pct"/>
            <w:tcPrChange w:id="3526" w:author="Yvan Van Hentenryck" w:date="2020-12-29T11:06:00Z">
              <w:tcPr>
                <w:tcW w:w="780" w:type="pct"/>
              </w:tcPr>
            </w:tcPrChange>
          </w:tcPr>
          <w:p w14:paraId="67BDB486" w14:textId="4D8A97BF" w:rsidR="00A90450" w:rsidRPr="00A10A4D" w:rsidDel="003D5930" w:rsidRDefault="00A90450" w:rsidP="000B422A">
            <w:pPr>
              <w:rPr>
                <w:del w:id="3527" w:author="Kumar, Ashwani (Cognizant)" w:date="2021-01-06T17:35:00Z"/>
                <w:rFonts w:cstheme="minorHAnsi"/>
                <w:sz w:val="20"/>
                <w:szCs w:val="20"/>
              </w:rPr>
            </w:pPr>
          </w:p>
        </w:tc>
      </w:tr>
      <w:tr w:rsidR="00A90450" w:rsidRPr="00A10A4D" w:rsidDel="003D5930" w14:paraId="5987E472" w14:textId="1742E594" w:rsidTr="00B12260">
        <w:trPr>
          <w:trHeight w:val="260"/>
          <w:del w:id="3528" w:author="Kumar, Ashwani (Cognizant)" w:date="2021-01-06T17:35:00Z"/>
          <w:trPrChange w:id="3529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3530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2A01CA4E" w14:textId="772619FA" w:rsidR="00A90450" w:rsidRPr="00A10A4D" w:rsidDel="003D5930" w:rsidRDefault="00A90450" w:rsidP="000B422A">
            <w:pPr>
              <w:rPr>
                <w:del w:id="3531" w:author="Kumar, Ashwani (Cognizant)" w:date="2021-01-06T17:35:00Z"/>
                <w:rFonts w:cstheme="minorHAnsi"/>
                <w:sz w:val="20"/>
                <w:szCs w:val="20"/>
              </w:rPr>
            </w:pPr>
            <w:del w:id="3532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Exam ID</w:delText>
              </w:r>
            </w:del>
          </w:p>
        </w:tc>
        <w:tc>
          <w:tcPr>
            <w:tcW w:w="1064" w:type="pct"/>
            <w:shd w:val="clear" w:color="auto" w:fill="auto"/>
            <w:vAlign w:val="bottom"/>
            <w:tcPrChange w:id="3533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21BADF97" w14:textId="4E5A54B4" w:rsidR="00A90450" w:rsidRPr="00A10A4D" w:rsidDel="003D5930" w:rsidRDefault="00A90450" w:rsidP="000B422A">
            <w:pPr>
              <w:rPr>
                <w:del w:id="3534" w:author="Kumar, Ashwani (Cognizant)" w:date="2021-01-06T17:35:00Z"/>
                <w:rFonts w:cstheme="minorHAnsi"/>
                <w:sz w:val="20"/>
                <w:szCs w:val="20"/>
              </w:rPr>
            </w:pPr>
            <w:del w:id="3535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3536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192061C0" w14:textId="41BE3064" w:rsidR="00A90450" w:rsidRPr="00A10A4D" w:rsidDel="003D5930" w:rsidRDefault="00A90450" w:rsidP="000B422A">
            <w:pPr>
              <w:rPr>
                <w:del w:id="3537" w:author="Kumar, Ashwani (Cognizant)" w:date="2021-01-06T17:35:00Z"/>
                <w:rFonts w:cstheme="minorHAnsi"/>
              </w:rPr>
            </w:pPr>
            <w:del w:id="3538" w:author="Kumar, Ashwani (Cognizant)" w:date="2021-01-06T17:35:00Z">
              <w:r w:rsidRPr="00A10A4D" w:rsidDel="003D5930">
                <w:rPr>
                  <w:rFonts w:cstheme="minorHAnsi"/>
                </w:rPr>
                <w:delText>N</w:delText>
              </w:r>
            </w:del>
          </w:p>
        </w:tc>
        <w:tc>
          <w:tcPr>
            <w:tcW w:w="869" w:type="pct"/>
            <w:vAlign w:val="center"/>
            <w:tcPrChange w:id="3539" w:author="Yvan Van Hentenryck" w:date="2020-12-29T11:06:00Z">
              <w:tcPr>
                <w:tcW w:w="869" w:type="pct"/>
                <w:vAlign w:val="center"/>
              </w:tcPr>
            </w:tcPrChange>
          </w:tcPr>
          <w:p w14:paraId="0A52B794" w14:textId="6ED7245C" w:rsidR="00A90450" w:rsidRPr="00A10A4D" w:rsidDel="003D5930" w:rsidRDefault="00A90450" w:rsidP="000B422A">
            <w:pPr>
              <w:rPr>
                <w:del w:id="3540" w:author="Kumar, Ashwani (Cognizant)" w:date="2021-01-06T17:35:00Z"/>
                <w:rFonts w:cstheme="minorHAnsi"/>
                <w:sz w:val="20"/>
                <w:szCs w:val="20"/>
              </w:rPr>
            </w:pPr>
            <w:del w:id="3541" w:author="Kumar, Ashwani (Cognizant)" w:date="2021-01-05T13:14:00Z">
              <w:r w:rsidDel="00A970AF">
                <w:rPr>
                  <w:rFonts w:ascii="Calibri" w:hAnsi="Calibri"/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780" w:type="pct"/>
            <w:tcPrChange w:id="3542" w:author="Yvan Van Hentenryck" w:date="2020-12-29T11:06:00Z">
              <w:tcPr>
                <w:tcW w:w="780" w:type="pct"/>
              </w:tcPr>
            </w:tcPrChange>
          </w:tcPr>
          <w:p w14:paraId="22595E6B" w14:textId="21DF86CB" w:rsidR="00A90450" w:rsidRPr="00A10A4D" w:rsidDel="003D5930" w:rsidRDefault="00A90450" w:rsidP="000B422A">
            <w:pPr>
              <w:rPr>
                <w:del w:id="3543" w:author="Kumar, Ashwani (Cognizant)" w:date="2021-01-06T17:35:00Z"/>
                <w:rFonts w:cstheme="minorHAnsi"/>
                <w:sz w:val="20"/>
                <w:szCs w:val="20"/>
              </w:rPr>
            </w:pPr>
          </w:p>
        </w:tc>
      </w:tr>
      <w:tr w:rsidR="00A90450" w:rsidRPr="00A10A4D" w:rsidDel="003D5930" w14:paraId="6F33AB8C" w14:textId="53CA70DF" w:rsidTr="00B12260">
        <w:trPr>
          <w:trHeight w:val="260"/>
          <w:del w:id="3544" w:author="Kumar, Ashwani (Cognizant)" w:date="2021-01-06T17:35:00Z"/>
          <w:trPrChange w:id="3545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3546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554D5423" w14:textId="24B63218" w:rsidR="00A90450" w:rsidRPr="001A089B" w:rsidDel="003D5930" w:rsidRDefault="00A90450" w:rsidP="000B422A">
            <w:pPr>
              <w:rPr>
                <w:del w:id="3547" w:author="Kumar, Ashwani (Cognizant)" w:date="2021-01-06T17:35:00Z"/>
                <w:rFonts w:cs="Arial"/>
                <w:color w:val="000000"/>
                <w:sz w:val="18"/>
                <w:szCs w:val="18"/>
              </w:rPr>
            </w:pPr>
            <w:del w:id="3548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Baseline Planned Date</w:delText>
              </w:r>
            </w:del>
          </w:p>
        </w:tc>
        <w:tc>
          <w:tcPr>
            <w:tcW w:w="1064" w:type="pct"/>
            <w:shd w:val="clear" w:color="auto" w:fill="auto"/>
            <w:vAlign w:val="bottom"/>
            <w:tcPrChange w:id="3549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12A1B4E9" w14:textId="3107934D" w:rsidR="00A90450" w:rsidRPr="00A10A4D" w:rsidDel="003D5930" w:rsidRDefault="00A90450" w:rsidP="000B422A">
            <w:pPr>
              <w:rPr>
                <w:del w:id="3550" w:author="Kumar, Ashwani (Cognizant)" w:date="2021-01-06T17:35:00Z"/>
                <w:rFonts w:cstheme="minorHAnsi"/>
                <w:color w:val="000000"/>
                <w:sz w:val="18"/>
                <w:szCs w:val="18"/>
              </w:rPr>
            </w:pPr>
            <w:del w:id="3551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Populated by initial plan date submitted by supplier; cannot change based on new plan date.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3552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60A5FB3A" w14:textId="0AAAB529" w:rsidR="00A90450" w:rsidRPr="00A10A4D" w:rsidDel="003D5930" w:rsidRDefault="00A90450" w:rsidP="000B422A">
            <w:pPr>
              <w:rPr>
                <w:del w:id="3553" w:author="Kumar, Ashwani (Cognizant)" w:date="2021-01-06T17:35:00Z"/>
                <w:rFonts w:cstheme="minorHAnsi"/>
              </w:rPr>
            </w:pPr>
          </w:p>
        </w:tc>
        <w:tc>
          <w:tcPr>
            <w:tcW w:w="869" w:type="pct"/>
            <w:vAlign w:val="center"/>
            <w:tcPrChange w:id="3554" w:author="Yvan Van Hentenryck" w:date="2020-12-29T11:06:00Z">
              <w:tcPr>
                <w:tcW w:w="869" w:type="pct"/>
                <w:vAlign w:val="center"/>
              </w:tcPr>
            </w:tcPrChange>
          </w:tcPr>
          <w:p w14:paraId="5AA3BCD5" w14:textId="315BCFC9" w:rsidR="00A90450" w:rsidDel="003D5930" w:rsidRDefault="00A90450" w:rsidP="000B422A">
            <w:pPr>
              <w:rPr>
                <w:del w:id="3555" w:author="Kumar, Ashwani (Cognizant)" w:date="2021-01-06T17:35:00Z"/>
                <w:rFonts w:ascii="Calibri" w:hAnsi="Calibri"/>
                <w:sz w:val="20"/>
                <w:szCs w:val="20"/>
              </w:rPr>
            </w:pPr>
          </w:p>
        </w:tc>
        <w:tc>
          <w:tcPr>
            <w:tcW w:w="780" w:type="pct"/>
            <w:tcPrChange w:id="3556" w:author="Yvan Van Hentenryck" w:date="2020-12-29T11:06:00Z">
              <w:tcPr>
                <w:tcW w:w="780" w:type="pct"/>
              </w:tcPr>
            </w:tcPrChange>
          </w:tcPr>
          <w:p w14:paraId="56900C46" w14:textId="2A3F2711" w:rsidR="00A90450" w:rsidRPr="00A10A4D" w:rsidDel="003D5930" w:rsidRDefault="00A90450" w:rsidP="000B422A">
            <w:pPr>
              <w:rPr>
                <w:del w:id="3557" w:author="Kumar, Ashwani (Cognizant)" w:date="2021-01-06T17:35:00Z"/>
                <w:rFonts w:cstheme="minorHAnsi"/>
                <w:sz w:val="20"/>
                <w:szCs w:val="20"/>
              </w:rPr>
            </w:pPr>
          </w:p>
        </w:tc>
      </w:tr>
      <w:tr w:rsidR="00A90450" w:rsidRPr="00A10A4D" w:rsidDel="003D5930" w14:paraId="6A4BD55C" w14:textId="0BCB8A70" w:rsidTr="00B12260">
        <w:trPr>
          <w:trHeight w:val="260"/>
          <w:del w:id="3558" w:author="Kumar, Ashwani (Cognizant)" w:date="2021-01-06T17:35:00Z"/>
          <w:trPrChange w:id="3559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3560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3217DCE5" w14:textId="26ECE9EC" w:rsidR="00A90450" w:rsidRPr="001A089B" w:rsidDel="003D5930" w:rsidRDefault="00A90450" w:rsidP="000B422A">
            <w:pPr>
              <w:rPr>
                <w:del w:id="3561" w:author="Kumar, Ashwani (Cognizant)" w:date="2021-01-06T17:35:00Z"/>
                <w:rFonts w:cs="Arial"/>
                <w:color w:val="000000"/>
                <w:sz w:val="18"/>
                <w:szCs w:val="18"/>
              </w:rPr>
            </w:pPr>
            <w:del w:id="3562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Planned date</w:delText>
              </w:r>
            </w:del>
          </w:p>
        </w:tc>
        <w:tc>
          <w:tcPr>
            <w:tcW w:w="1064" w:type="pct"/>
            <w:shd w:val="clear" w:color="auto" w:fill="auto"/>
            <w:vAlign w:val="bottom"/>
            <w:tcPrChange w:id="3563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88205CC" w14:textId="700465A9" w:rsidR="00A90450" w:rsidRPr="00A10A4D" w:rsidDel="003D5930" w:rsidRDefault="00A90450" w:rsidP="000B422A">
            <w:pPr>
              <w:rPr>
                <w:del w:id="3564" w:author="Kumar, Ashwani (Cognizant)" w:date="2021-01-06T17:35:00Z"/>
                <w:rFonts w:cstheme="minorHAnsi"/>
                <w:color w:val="000000"/>
                <w:sz w:val="18"/>
                <w:szCs w:val="18"/>
              </w:rPr>
            </w:pPr>
            <w:del w:id="3565" w:author="Kumar, Ashwani (Cognizant)" w:date="2021-01-06T17:35:00Z">
              <w:r w:rsidRPr="001A089B" w:rsidDel="003D5930">
                <w:rPr>
                  <w:rFonts w:cs="Arial"/>
                  <w:color w:val="000000"/>
                  <w:sz w:val="18"/>
                  <w:szCs w:val="18"/>
                </w:rPr>
                <w:delText>Populated by initial plan date submitted by supplier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3566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0F253D54" w14:textId="73BD06D8" w:rsidR="00A90450" w:rsidRPr="00A10A4D" w:rsidDel="003D5930" w:rsidRDefault="00A90450" w:rsidP="000B422A">
            <w:pPr>
              <w:rPr>
                <w:del w:id="3567" w:author="Kumar, Ashwani (Cognizant)" w:date="2021-01-06T17:35:00Z"/>
                <w:rFonts w:cstheme="minorHAnsi"/>
              </w:rPr>
            </w:pPr>
          </w:p>
        </w:tc>
        <w:tc>
          <w:tcPr>
            <w:tcW w:w="869" w:type="pct"/>
            <w:vAlign w:val="center"/>
            <w:tcPrChange w:id="3568" w:author="Yvan Van Hentenryck" w:date="2020-12-29T11:06:00Z">
              <w:tcPr>
                <w:tcW w:w="869" w:type="pct"/>
                <w:vAlign w:val="center"/>
              </w:tcPr>
            </w:tcPrChange>
          </w:tcPr>
          <w:p w14:paraId="22AE674E" w14:textId="35BC6F73" w:rsidR="00A90450" w:rsidDel="003D5930" w:rsidRDefault="00A90450" w:rsidP="000B422A">
            <w:pPr>
              <w:rPr>
                <w:del w:id="3569" w:author="Kumar, Ashwani (Cognizant)" w:date="2021-01-06T17:35:00Z"/>
                <w:rFonts w:ascii="Calibri" w:hAnsi="Calibri"/>
                <w:sz w:val="20"/>
                <w:szCs w:val="20"/>
              </w:rPr>
            </w:pPr>
          </w:p>
        </w:tc>
        <w:tc>
          <w:tcPr>
            <w:tcW w:w="780" w:type="pct"/>
            <w:tcPrChange w:id="3570" w:author="Yvan Van Hentenryck" w:date="2020-12-29T11:06:00Z">
              <w:tcPr>
                <w:tcW w:w="780" w:type="pct"/>
              </w:tcPr>
            </w:tcPrChange>
          </w:tcPr>
          <w:p w14:paraId="17BDE01F" w14:textId="190C66AC" w:rsidR="00A90450" w:rsidRPr="00A10A4D" w:rsidDel="003D5930" w:rsidRDefault="00A90450" w:rsidP="000B422A">
            <w:pPr>
              <w:rPr>
                <w:del w:id="3571" w:author="Kumar, Ashwani (Cognizant)" w:date="2021-01-06T17:35:00Z"/>
                <w:rFonts w:cstheme="minorHAnsi"/>
                <w:sz w:val="20"/>
                <w:szCs w:val="20"/>
              </w:rPr>
            </w:pPr>
          </w:p>
        </w:tc>
      </w:tr>
      <w:tr w:rsidR="00A90450" w:rsidRPr="00A10A4D" w:rsidDel="003D5930" w14:paraId="0B0F4BE8" w14:textId="46483534" w:rsidTr="00B12260">
        <w:trPr>
          <w:trHeight w:val="260"/>
          <w:del w:id="3572" w:author="Kumar, Ashwani (Cognizant)" w:date="2021-01-06T17:35:00Z"/>
          <w:trPrChange w:id="3573" w:author="Yvan Van Hentenryck" w:date="2020-12-29T11:06:00Z">
            <w:trPr>
              <w:trHeight w:val="260"/>
            </w:trPr>
          </w:trPrChange>
        </w:trPr>
        <w:tc>
          <w:tcPr>
            <w:tcW w:w="1655" w:type="pct"/>
            <w:shd w:val="clear" w:color="auto" w:fill="auto"/>
            <w:vAlign w:val="bottom"/>
            <w:tcPrChange w:id="3574" w:author="Yvan Van Hentenryck" w:date="2020-12-29T11:06:00Z">
              <w:tcPr>
                <w:tcW w:w="1655" w:type="pct"/>
                <w:shd w:val="clear" w:color="auto" w:fill="auto"/>
                <w:vAlign w:val="bottom"/>
              </w:tcPr>
            </w:tcPrChange>
          </w:tcPr>
          <w:p w14:paraId="1BB067C7" w14:textId="51A0916A" w:rsidR="00A90450" w:rsidRPr="001A089B" w:rsidDel="003D5930" w:rsidRDefault="00A90450" w:rsidP="000B422A">
            <w:pPr>
              <w:rPr>
                <w:del w:id="3575" w:author="Kumar, Ashwani (Cognizant)" w:date="2021-01-06T17:35:00Z"/>
                <w:rFonts w:cs="Arial"/>
                <w:color w:val="000000"/>
                <w:sz w:val="18"/>
                <w:szCs w:val="18"/>
              </w:rPr>
            </w:pPr>
            <w:del w:id="3576" w:author="Kumar, Ashwani (Cognizant)" w:date="2021-01-06T17:35:00Z">
              <w:r w:rsidDel="003D5930">
                <w:rPr>
                  <w:rFonts w:cs="Arial"/>
                  <w:color w:val="000000"/>
                  <w:sz w:val="18"/>
                  <w:szCs w:val="18"/>
                </w:rPr>
                <w:delText>Examination date</w:delText>
              </w:r>
            </w:del>
          </w:p>
        </w:tc>
        <w:tc>
          <w:tcPr>
            <w:tcW w:w="1064" w:type="pct"/>
            <w:shd w:val="clear" w:color="auto" w:fill="auto"/>
            <w:vAlign w:val="bottom"/>
            <w:tcPrChange w:id="3577" w:author="Yvan Van Hentenryck" w:date="2020-12-29T11:06:00Z">
              <w:tcPr>
                <w:tcW w:w="1064" w:type="pct"/>
                <w:shd w:val="clear" w:color="auto" w:fill="auto"/>
                <w:vAlign w:val="bottom"/>
              </w:tcPr>
            </w:tcPrChange>
          </w:tcPr>
          <w:p w14:paraId="5989FEDB" w14:textId="09AE0BB7" w:rsidR="00A90450" w:rsidRPr="00A10A4D" w:rsidDel="003D5930" w:rsidRDefault="00A90450" w:rsidP="000B422A">
            <w:pPr>
              <w:rPr>
                <w:del w:id="3578" w:author="Kumar, Ashwani (Cognizant)" w:date="2021-01-06T17:35:00Z"/>
                <w:rFonts w:cstheme="minorHAnsi"/>
                <w:color w:val="000000"/>
                <w:sz w:val="18"/>
                <w:szCs w:val="18"/>
              </w:rPr>
            </w:pPr>
            <w:del w:id="3579" w:author="Kumar, Ashwani (Cognizant)" w:date="2021-01-06T17:35:00Z">
              <w:r w:rsidDel="003D5930">
                <w:rPr>
                  <w:rFonts w:cs="Arial"/>
                  <w:color w:val="000000"/>
                  <w:sz w:val="18"/>
                  <w:szCs w:val="18"/>
                </w:rPr>
                <w:delText>Actual Exam Date</w:delText>
              </w:r>
            </w:del>
          </w:p>
        </w:tc>
        <w:tc>
          <w:tcPr>
            <w:tcW w:w="632" w:type="pct"/>
            <w:shd w:val="clear" w:color="auto" w:fill="auto"/>
            <w:vAlign w:val="center"/>
            <w:tcPrChange w:id="3580" w:author="Yvan Van Hentenryck" w:date="2020-12-29T11:06:00Z">
              <w:tcPr>
                <w:tcW w:w="632" w:type="pct"/>
                <w:shd w:val="clear" w:color="auto" w:fill="auto"/>
                <w:vAlign w:val="center"/>
              </w:tcPr>
            </w:tcPrChange>
          </w:tcPr>
          <w:p w14:paraId="1E02EEED" w14:textId="75041BA8" w:rsidR="00A90450" w:rsidRPr="00A10A4D" w:rsidDel="003D5930" w:rsidRDefault="00A90450" w:rsidP="000B422A">
            <w:pPr>
              <w:rPr>
                <w:del w:id="3581" w:author="Kumar, Ashwani (Cognizant)" w:date="2021-01-06T17:35:00Z"/>
                <w:rFonts w:cstheme="minorHAnsi"/>
              </w:rPr>
            </w:pPr>
          </w:p>
        </w:tc>
        <w:tc>
          <w:tcPr>
            <w:tcW w:w="869" w:type="pct"/>
            <w:vAlign w:val="center"/>
            <w:tcPrChange w:id="3582" w:author="Yvan Van Hentenryck" w:date="2020-12-29T11:06:00Z">
              <w:tcPr>
                <w:tcW w:w="869" w:type="pct"/>
                <w:vAlign w:val="center"/>
              </w:tcPr>
            </w:tcPrChange>
          </w:tcPr>
          <w:p w14:paraId="7194CBFE" w14:textId="39A5F45E" w:rsidR="00A90450" w:rsidDel="003D5930" w:rsidRDefault="00A90450" w:rsidP="000B422A">
            <w:pPr>
              <w:rPr>
                <w:del w:id="3583" w:author="Kumar, Ashwani (Cognizant)" w:date="2021-01-06T17:35:00Z"/>
                <w:rFonts w:ascii="Calibri" w:hAnsi="Calibri"/>
                <w:sz w:val="20"/>
                <w:szCs w:val="20"/>
              </w:rPr>
            </w:pPr>
          </w:p>
        </w:tc>
        <w:tc>
          <w:tcPr>
            <w:tcW w:w="780" w:type="pct"/>
            <w:tcPrChange w:id="3584" w:author="Yvan Van Hentenryck" w:date="2020-12-29T11:06:00Z">
              <w:tcPr>
                <w:tcW w:w="780" w:type="pct"/>
              </w:tcPr>
            </w:tcPrChange>
          </w:tcPr>
          <w:p w14:paraId="7462BD91" w14:textId="2E9C8933" w:rsidR="00A90450" w:rsidRPr="00A10A4D" w:rsidDel="003D5930" w:rsidRDefault="00A90450" w:rsidP="000B422A">
            <w:pPr>
              <w:rPr>
                <w:del w:id="3585" w:author="Kumar, Ashwani (Cognizant)" w:date="2021-01-06T17:35:00Z"/>
                <w:rFonts w:cstheme="minorHAnsi"/>
                <w:sz w:val="20"/>
                <w:szCs w:val="20"/>
              </w:rPr>
            </w:pPr>
          </w:p>
        </w:tc>
      </w:tr>
    </w:tbl>
    <w:p w14:paraId="4D53BE62" w14:textId="5B2DF743" w:rsidR="00643D5F" w:rsidRPr="00A10A4D" w:rsidDel="003D5930" w:rsidRDefault="00643D5F" w:rsidP="000B422A">
      <w:pPr>
        <w:rPr>
          <w:del w:id="3586" w:author="Kumar, Ashwani (Cognizant)" w:date="2021-01-06T17:35:00Z"/>
        </w:rPr>
      </w:pPr>
    </w:p>
    <w:p w14:paraId="20BB8EB2" w14:textId="295AC61D" w:rsidR="00643D5F" w:rsidRPr="00A10A4D" w:rsidDel="003D5930" w:rsidRDefault="00643D5F">
      <w:pPr>
        <w:rPr>
          <w:del w:id="3587" w:author="Kumar, Ashwani (Cognizant)" w:date="2021-01-06T17:35:00Z"/>
        </w:rPr>
        <w:pPrChange w:id="3588" w:author="Kumar, Ashwani (Cognizant)" w:date="2021-01-06T17:35:00Z">
          <w:pPr>
            <w:pStyle w:val="Heading3"/>
          </w:pPr>
        </w:pPrChange>
      </w:pPr>
      <w:del w:id="3589" w:author="Kumar, Ashwani (Cognizant)" w:date="2021-01-06T17:35:00Z">
        <w:r w:rsidRPr="00A10A4D" w:rsidDel="003D5930">
          <w:delText>Sample Request and Response</w:delText>
        </w:r>
      </w:del>
    </w:p>
    <w:tbl>
      <w:tblPr>
        <w:tblStyle w:val="TableGrid"/>
        <w:tblW w:w="9067" w:type="dxa"/>
        <w:tblLook w:val="04A0" w:firstRow="1" w:lastRow="0" w:firstColumn="1" w:lastColumn="0" w:noHBand="0" w:noVBand="1"/>
        <w:tblPrChange w:id="3590" w:author="Yvan Van Hentenryck" w:date="2020-12-29T11:06:00Z">
          <w:tblPr>
            <w:tblStyle w:val="TableGrid"/>
            <w:tblW w:w="9067" w:type="dxa"/>
            <w:tblLook w:val="04A0" w:firstRow="1" w:lastRow="0" w:firstColumn="1" w:lastColumn="0" w:noHBand="0" w:noVBand="1"/>
          </w:tblPr>
        </w:tblPrChange>
      </w:tblPr>
      <w:tblGrid>
        <w:gridCol w:w="9067"/>
        <w:tblGridChange w:id="3591">
          <w:tblGrid>
            <w:gridCol w:w="9067"/>
          </w:tblGrid>
        </w:tblGridChange>
      </w:tblGrid>
      <w:tr w:rsidR="00643D5F" w:rsidRPr="00A10A4D" w:rsidDel="003D5930" w14:paraId="6D8D76B0" w14:textId="49221F3C" w:rsidTr="00B12260">
        <w:trPr>
          <w:del w:id="3592" w:author="Kumar, Ashwani (Cognizant)" w:date="2021-01-06T17:35:00Z"/>
        </w:trPr>
        <w:tc>
          <w:tcPr>
            <w:tcW w:w="9067" w:type="dxa"/>
            <w:tcPrChange w:id="3593" w:author="Yvan Van Hentenryck" w:date="2020-12-29T11:06:00Z">
              <w:tcPr>
                <w:tcW w:w="9067" w:type="dxa"/>
              </w:tcPr>
            </w:tcPrChange>
          </w:tcPr>
          <w:p w14:paraId="565DF504" w14:textId="341FF5B6" w:rsidR="00643D5F" w:rsidRPr="00A10A4D" w:rsidDel="003D5930" w:rsidRDefault="00643D5F" w:rsidP="000B422A">
            <w:pPr>
              <w:rPr>
                <w:del w:id="3594" w:author="Kumar, Ashwani (Cognizant)" w:date="2021-01-06T17:35:00Z"/>
                <w:rFonts w:cstheme="minorHAnsi"/>
                <w:b/>
              </w:rPr>
            </w:pPr>
            <w:del w:id="3595" w:author="Kumar, Ashwani (Cognizant)" w:date="2021-01-06T17:35:00Z">
              <w:r w:rsidRPr="00A10A4D" w:rsidDel="003D5930">
                <w:rPr>
                  <w:rFonts w:cstheme="minorHAnsi"/>
                  <w:b/>
                </w:rPr>
                <w:delText xml:space="preserve">Request </w:delText>
              </w:r>
            </w:del>
          </w:p>
        </w:tc>
      </w:tr>
      <w:tr w:rsidR="00643D5F" w:rsidRPr="00A10A4D" w:rsidDel="003D5930" w14:paraId="54D1F886" w14:textId="07EB21CE" w:rsidTr="00B12260">
        <w:trPr>
          <w:del w:id="3596" w:author="Kumar, Ashwani (Cognizant)" w:date="2021-01-06T17:35:00Z"/>
        </w:trPr>
        <w:tc>
          <w:tcPr>
            <w:tcW w:w="9067" w:type="dxa"/>
            <w:tcPrChange w:id="3597" w:author="Yvan Van Hentenryck" w:date="2020-12-29T11:06:00Z">
              <w:tcPr>
                <w:tcW w:w="9067" w:type="dxa"/>
              </w:tcPr>
            </w:tcPrChange>
          </w:tcPr>
          <w:p w14:paraId="670F2EC7" w14:textId="6B6CCAC0" w:rsidR="00643D5F" w:rsidRPr="00A113EB" w:rsidDel="003D5930" w:rsidRDefault="00643D5F" w:rsidP="000B422A">
            <w:pPr>
              <w:rPr>
                <w:del w:id="3598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599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{</w:delText>
              </w:r>
            </w:del>
          </w:p>
          <w:p w14:paraId="4C827769" w14:textId="0920704F" w:rsidR="00643D5F" w:rsidRPr="00A113EB" w:rsidDel="003D5930" w:rsidRDefault="00643D5F" w:rsidP="000B422A">
            <w:pPr>
              <w:rPr>
                <w:del w:id="3600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01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{</w:delText>
              </w:r>
            </w:del>
          </w:p>
          <w:p w14:paraId="442BDF4C" w14:textId="6647C846" w:rsidR="00643D5F" w:rsidRPr="00A113EB" w:rsidDel="003D5930" w:rsidRDefault="00643D5F" w:rsidP="000B422A">
            <w:pPr>
              <w:rPr>
                <w:del w:id="3602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03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"Route":"</w:delText>
              </w:r>
              <w:r w:rsidRPr="00D050C3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Anglia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62222C84" w14:textId="295CF68D" w:rsidR="00643D5F" w:rsidRPr="00A113EB" w:rsidDel="003D5930" w:rsidRDefault="00643D5F" w:rsidP="000B422A">
            <w:pPr>
              <w:rPr>
                <w:del w:id="3604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05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"ELR":"</w:delText>
              </w:r>
              <w:r w:rsidRPr="004674DA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OWW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5412AFD9" w14:textId="77D2C134" w:rsidR="00643D5F" w:rsidRPr="00A113EB" w:rsidDel="003D5930" w:rsidRDefault="00643D5F" w:rsidP="000B422A">
            <w:pPr>
              <w:rPr>
                <w:del w:id="3606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07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"Start Mileage":"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140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6BF1073F" w14:textId="574C8688" w:rsidR="00643D5F" w:rsidRPr="00A113EB" w:rsidDel="003D5930" w:rsidRDefault="00643D5F" w:rsidP="000B422A">
            <w:pPr>
              <w:rPr>
                <w:del w:id="3608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09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"End Mileage":"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727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18AFFFEA" w14:textId="46109A7A" w:rsidR="00643D5F" w:rsidRPr="00A113EB" w:rsidDel="003D5930" w:rsidRDefault="00643D5F" w:rsidP="000B422A">
            <w:pPr>
              <w:rPr>
                <w:del w:id="3610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11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"Railway ID":"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1400727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32F96995" w14:textId="1E043483" w:rsidR="00643D5F" w:rsidRPr="00A113EB" w:rsidDel="003D5930" w:rsidRDefault="00643D5F" w:rsidP="000B422A">
            <w:pPr>
              <w:rPr>
                <w:del w:id="3612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13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"Asset description":"</w:delText>
              </w:r>
              <w:r w:rsidRPr="00B54FCE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CABINET Downside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25544E19" w14:textId="0E5F3C96" w:rsidR="00643D5F" w:rsidRPr="00A113EB" w:rsidDel="003D5930" w:rsidRDefault="00643D5F" w:rsidP="000B422A">
            <w:pPr>
              <w:rPr>
                <w:del w:id="3614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15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"Asset Group":"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B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2E44EE2C" w14:textId="578F2BC9" w:rsidR="00643D5F" w:rsidRPr="00A113EB" w:rsidDel="003D5930" w:rsidRDefault="00643D5F" w:rsidP="000B422A">
            <w:pPr>
              <w:rPr>
                <w:del w:id="3616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17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"Asset Type":"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2571E6B4" w14:textId="10BC5F07" w:rsidR="00643D5F" w:rsidRPr="00A113EB" w:rsidDel="003D5930" w:rsidRDefault="00643D5F" w:rsidP="000B422A">
            <w:pPr>
              <w:rPr>
                <w:del w:id="3618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19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 Request Status ":"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Completed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1DAC3D44" w14:textId="7666ED98" w:rsidR="00643D5F" w:rsidRPr="00A113EB" w:rsidDel="003D5930" w:rsidRDefault="00643D5F" w:rsidP="000B422A">
            <w:pPr>
              <w:rPr>
                <w:del w:id="3620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21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 Report Status":"</w:delText>
              </w:r>
              <w:r w:rsidRPr="00A10A4D" w:rsidDel="003D5930">
                <w:rPr>
                  <w:rFonts w:cstheme="minorHAnsi"/>
                  <w:color w:val="000000"/>
                  <w:sz w:val="18"/>
                  <w:szCs w:val="18"/>
                </w:rPr>
                <w:delText xml:space="preserve"> Evaluation Ready for signoff 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73B7242E" w14:textId="66AD2D78" w:rsidR="00643D5F" w:rsidRPr="00A113EB" w:rsidDel="003D5930" w:rsidRDefault="00643D5F" w:rsidP="000B422A">
            <w:pPr>
              <w:rPr>
                <w:del w:id="3622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23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"Examination Type":"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Detailed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53F3E7AE" w14:textId="52A14E7E" w:rsidR="00643D5F" w:rsidRPr="00A113EB" w:rsidDel="003D5930" w:rsidRDefault="00643D5F" w:rsidP="000B422A">
            <w:pPr>
              <w:rPr>
                <w:del w:id="3624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25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"Exam ID":"</w:delText>
              </w:r>
              <w:r w:rsidDel="003D5930">
                <w:delText xml:space="preserve"> </w:delText>
              </w:r>
              <w:r w:rsidRPr="001E5798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2268526 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4F0BD880" w14:textId="4B1E5C7F" w:rsidR="00643D5F" w:rsidRPr="00A113EB" w:rsidDel="003D5930" w:rsidRDefault="00643D5F" w:rsidP="000B422A">
            <w:pPr>
              <w:rPr>
                <w:del w:id="3626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27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"Baseline Planned Date":"</w:delText>
              </w:r>
              <w:r w:rsidDel="003D5930">
                <w:delText xml:space="preserve"> </w:delText>
              </w:r>
              <w:r w:rsidRPr="001E5798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2016-11-14 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147D7B9F" w14:textId="4509EC43" w:rsidR="00643D5F" w:rsidDel="003D5930" w:rsidRDefault="00643D5F" w:rsidP="000B422A">
            <w:pPr>
              <w:rPr>
                <w:del w:id="3628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29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"Planned date":"</w:delText>
              </w:r>
              <w:r w:rsidDel="003D5930">
                <w:delText xml:space="preserve"> </w:delText>
              </w:r>
              <w:r w:rsidRPr="001E5798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2016-11-14 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696B9696" w14:textId="7AC057B3" w:rsidR="00D97155" w:rsidRPr="00A113EB" w:rsidDel="003D5930" w:rsidRDefault="00D97155" w:rsidP="000B422A">
            <w:pPr>
              <w:rPr>
                <w:del w:id="3630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31" w:author="Kumar, Ashwani (Cognizant)" w:date="2021-01-06T17:35:00Z"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                                                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  <w:r w:rsidRPr="00D97155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Examination date 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":"</w:delText>
              </w:r>
              <w:r w:rsidRPr="001E5798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2016-11-14</w:delText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</w:delText>
              </w:r>
            </w:del>
          </w:p>
          <w:p w14:paraId="2CFC436D" w14:textId="2DB10D14" w:rsidR="00643D5F" w:rsidRPr="00A113EB" w:rsidDel="003D5930" w:rsidRDefault="00643D5F" w:rsidP="000B422A">
            <w:pPr>
              <w:rPr>
                <w:del w:id="3632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33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}</w:delText>
              </w:r>
            </w:del>
          </w:p>
          <w:p w14:paraId="64B37D12" w14:textId="0EA5C109" w:rsidR="00643D5F" w:rsidRPr="00A10A4D" w:rsidDel="003D5930" w:rsidRDefault="00643D5F" w:rsidP="000B422A">
            <w:pPr>
              <w:rPr>
                <w:del w:id="3634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35" w:author="Kumar, Ashwani (Cognizant)" w:date="2021-01-06T17:35:00Z">
              <w:r w:rsidRPr="00A113E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}</w:delText>
              </w:r>
            </w:del>
          </w:p>
        </w:tc>
      </w:tr>
      <w:tr w:rsidR="00643D5F" w:rsidRPr="00A10A4D" w:rsidDel="003D5930" w14:paraId="00C33272" w14:textId="35360ED7" w:rsidTr="00B12260">
        <w:trPr>
          <w:del w:id="3636" w:author="Kumar, Ashwani (Cognizant)" w:date="2021-01-06T17:35:00Z"/>
        </w:trPr>
        <w:tc>
          <w:tcPr>
            <w:tcW w:w="9067" w:type="dxa"/>
            <w:tcPrChange w:id="3637" w:author="Yvan Van Hentenryck" w:date="2020-12-29T11:06:00Z">
              <w:tcPr>
                <w:tcW w:w="9067" w:type="dxa"/>
              </w:tcPr>
            </w:tcPrChange>
          </w:tcPr>
          <w:p w14:paraId="1638167B" w14:textId="62A37E6D" w:rsidR="00643D5F" w:rsidRPr="00A10A4D" w:rsidDel="003D5930" w:rsidRDefault="00643D5F" w:rsidP="000B422A">
            <w:pPr>
              <w:rPr>
                <w:del w:id="3638" w:author="Kumar, Ashwani (Cognizant)" w:date="2021-01-06T17:35:00Z"/>
                <w:rFonts w:cstheme="minorHAnsi"/>
                <w:sz w:val="20"/>
                <w:szCs w:val="20"/>
              </w:rPr>
            </w:pPr>
            <w:del w:id="3639" w:author="Kumar, Ashwani (Cognizant)" w:date="2021-01-06T17:35:00Z">
              <w:r w:rsidRPr="00A10A4D" w:rsidDel="003D5930">
                <w:rPr>
                  <w:rFonts w:cstheme="minorHAnsi"/>
                  <w:b/>
                  <w:sz w:val="20"/>
                  <w:szCs w:val="20"/>
                </w:rPr>
                <w:delText>Response</w:delText>
              </w:r>
            </w:del>
          </w:p>
        </w:tc>
      </w:tr>
      <w:tr w:rsidR="00643D5F" w:rsidRPr="00A10A4D" w:rsidDel="003D5930" w14:paraId="47700076" w14:textId="04730090" w:rsidTr="00B12260">
        <w:trPr>
          <w:del w:id="3640" w:author="Kumar, Ashwani (Cognizant)" w:date="2021-01-06T17:35:00Z"/>
        </w:trPr>
        <w:tc>
          <w:tcPr>
            <w:tcW w:w="9067" w:type="dxa"/>
            <w:tcPrChange w:id="3641" w:author="Yvan Van Hentenryck" w:date="2020-12-29T11:06:00Z">
              <w:tcPr>
                <w:tcW w:w="9067" w:type="dxa"/>
              </w:tcPr>
            </w:tcPrChange>
          </w:tcPr>
          <w:p w14:paraId="5B72F702" w14:textId="75E40F84" w:rsidR="00643D5F" w:rsidRPr="008A515B" w:rsidDel="003D5930" w:rsidRDefault="00643D5F" w:rsidP="000B422A">
            <w:pPr>
              <w:rPr>
                <w:del w:id="3642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  <w:p w14:paraId="647AFF63" w14:textId="7158BB86" w:rsidR="00643D5F" w:rsidRPr="008A515B" w:rsidDel="003D5930" w:rsidRDefault="00643D5F" w:rsidP="000B422A">
            <w:pPr>
              <w:rPr>
                <w:del w:id="3643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44" w:author="Kumar, Ashwani (Cognizant)" w:date="2021-01-06T17:35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{</w:delText>
              </w:r>
            </w:del>
          </w:p>
          <w:p w14:paraId="5DA46157" w14:textId="62190720" w:rsidR="00643D5F" w:rsidRPr="008A515B" w:rsidDel="003D5930" w:rsidRDefault="00643D5F" w:rsidP="000B422A">
            <w:pPr>
              <w:rPr>
                <w:del w:id="3645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46" w:author="Kumar, Ashwani (Cognizant)" w:date="2021-01-06T17:35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"success": “true”,</w:delText>
              </w:r>
            </w:del>
          </w:p>
          <w:p w14:paraId="0637216C" w14:textId="4FA53035" w:rsidR="00643D5F" w:rsidRPr="008A515B" w:rsidDel="003D5930" w:rsidRDefault="00643D5F" w:rsidP="000B422A">
            <w:pPr>
              <w:rPr>
                <w:del w:id="3647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48" w:author="Kumar, Ashwani (Cognizant)" w:date="2021-01-06T17:35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"message": "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Planned date Submitted Successfully</w:delText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",</w:delText>
              </w:r>
            </w:del>
          </w:p>
          <w:p w14:paraId="0C09E568" w14:textId="5D9385FB" w:rsidR="00643D5F" w:rsidRPr="008A515B" w:rsidDel="003D5930" w:rsidRDefault="00643D5F" w:rsidP="000B422A">
            <w:pPr>
              <w:rPr>
                <w:del w:id="3649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50" w:author="Kumar, Ashwani (Cognizant)" w:date="2021-01-06T17:35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"data": {</w:delText>
              </w:r>
              <w:r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}</w:delText>
              </w:r>
            </w:del>
          </w:p>
          <w:p w14:paraId="72B290F5" w14:textId="1905895A" w:rsidR="00643D5F" w:rsidRPr="00A10A4D" w:rsidDel="003D5930" w:rsidRDefault="00643D5F" w:rsidP="000B422A">
            <w:pPr>
              <w:rPr>
                <w:del w:id="3651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3652" w:author="Kumar, Ashwani (Cognizant)" w:date="2021-01-06T17:35:00Z">
              <w:r w:rsidRPr="008A515B" w:rsidDel="003D593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}</w:delText>
              </w:r>
            </w:del>
          </w:p>
        </w:tc>
      </w:tr>
      <w:tr w:rsidR="00643D5F" w:rsidRPr="00A10A4D" w:rsidDel="003D5930" w14:paraId="46E8FC33" w14:textId="74BB67CC" w:rsidTr="00B12260">
        <w:trPr>
          <w:del w:id="3653" w:author="Kumar, Ashwani (Cognizant)" w:date="2021-01-06T17:35:00Z"/>
        </w:trPr>
        <w:tc>
          <w:tcPr>
            <w:tcW w:w="9067" w:type="dxa"/>
            <w:tcPrChange w:id="3654" w:author="Yvan Van Hentenryck" w:date="2020-12-29T11:06:00Z">
              <w:tcPr>
                <w:tcW w:w="9067" w:type="dxa"/>
              </w:tcPr>
            </w:tcPrChange>
          </w:tcPr>
          <w:p w14:paraId="2ECE99A4" w14:textId="4AE95700" w:rsidR="00643D5F" w:rsidRPr="00AE2E6B" w:rsidDel="003D5930" w:rsidRDefault="00643D5F" w:rsidP="000B422A">
            <w:pPr>
              <w:rPr>
                <w:del w:id="3655" w:author="Kumar, Ashwani (Cognizant)" w:date="2021-01-06T17:35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26385B08" w14:textId="548A0447" w:rsidR="009E7F3C" w:rsidDel="003D5930" w:rsidRDefault="009E7F3C">
      <w:pPr>
        <w:rPr>
          <w:ins w:id="3656" w:author="Yvan Van Hentenryck" w:date="2020-12-29T10:59:00Z"/>
          <w:del w:id="3657" w:author="Kumar, Ashwani (Cognizant)" w:date="2021-01-06T17:35:00Z"/>
        </w:rPr>
        <w:pPrChange w:id="3658" w:author="Kumar, Ashwani (Cognizant)" w:date="2021-01-06T17:35:00Z">
          <w:pPr>
            <w:pStyle w:val="Heading1"/>
          </w:pPr>
        </w:pPrChange>
      </w:pPr>
    </w:p>
    <w:p w14:paraId="03193280" w14:textId="4DD30BB5" w:rsidR="009E7F3C" w:rsidRDefault="009E7F3C" w:rsidP="00B12260">
      <w:pPr>
        <w:rPr>
          <w:ins w:id="3659" w:author="Yvan Van Hentenryck" w:date="2020-12-29T10:59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3660" w:author="Yvan Van Hentenryck" w:date="2020-12-29T10:59:00Z">
        <w:del w:id="3661" w:author="Kumar, Ashwani (Cognizant)" w:date="2021-01-06T17:35:00Z">
          <w:r w:rsidDel="003D5930">
            <w:br w:type="page"/>
          </w:r>
        </w:del>
      </w:ins>
    </w:p>
    <w:p w14:paraId="206E469D" w14:textId="145A3909" w:rsidR="000C4EE6" w:rsidRPr="00A10A4D" w:rsidRDefault="000C4EE6">
      <w:pPr>
        <w:pStyle w:val="Heading2"/>
        <w:pPrChange w:id="3662" w:author="Kumar, Ashwani (Cognizant)" w:date="2021-01-06T17:20:00Z">
          <w:pPr>
            <w:pStyle w:val="Heading1"/>
          </w:pPr>
        </w:pPrChange>
      </w:pPr>
      <w:bookmarkStart w:id="3663" w:name="_Toc60868891"/>
      <w:r w:rsidRPr="00A10A4D">
        <w:t xml:space="preserve">API Resource Specification - </w:t>
      </w:r>
      <w:r w:rsidR="00195552" w:rsidRPr="00A55260">
        <w:rPr>
          <w:rPrChange w:id="3664" w:author="Kumar, Ashwani (Cognizant)" w:date="2021-01-06T17:20:00Z">
            <w:rPr>
              <w:rFonts w:asciiTheme="minorHAnsi" w:hAnsiTheme="minorHAnsi" w:cstheme="minorHAnsi"/>
            </w:rPr>
          </w:rPrChange>
        </w:rPr>
        <w:t xml:space="preserve">Post Examination </w:t>
      </w:r>
      <w:commentRangeStart w:id="3665"/>
      <w:r w:rsidR="00195552" w:rsidRPr="00A55260">
        <w:rPr>
          <w:rPrChange w:id="3666" w:author="Kumar, Ashwani (Cognizant)" w:date="2021-01-06T17:20:00Z">
            <w:rPr>
              <w:rFonts w:asciiTheme="minorHAnsi" w:hAnsiTheme="minorHAnsi" w:cstheme="minorHAnsi"/>
            </w:rPr>
          </w:rPrChange>
        </w:rPr>
        <w:t>Data</w:t>
      </w:r>
      <w:commentRangeEnd w:id="3665"/>
      <w:r w:rsidR="00A90450" w:rsidRPr="00A55260">
        <w:rPr>
          <w:rPrChange w:id="3667" w:author="Kumar, Ashwani (Cognizant)" w:date="2021-01-06T17:20:00Z">
            <w:rPr>
              <w:rStyle w:val="CommentReference"/>
              <w:rFonts w:asciiTheme="minorHAnsi" w:eastAsiaTheme="minorHAnsi" w:hAnsiTheme="minorHAnsi" w:cstheme="minorBidi"/>
              <w:color w:val="auto"/>
            </w:rPr>
          </w:rPrChange>
        </w:rPr>
        <w:commentReference w:id="3665"/>
      </w:r>
      <w:ins w:id="3668" w:author="Kumar, Ashwani (Cognizant)" w:date="2021-01-06T17:36:00Z">
        <w:r w:rsidR="00691777">
          <w:t xml:space="preserve"> -Multipart Web API</w:t>
        </w:r>
      </w:ins>
      <w:bookmarkEnd w:id="3663"/>
    </w:p>
    <w:p w14:paraId="4197BFF7" w14:textId="77777777" w:rsidR="000C4EE6" w:rsidRPr="00A10A4D" w:rsidRDefault="000C4EE6">
      <w:pPr>
        <w:pStyle w:val="Heading3"/>
        <w:pPrChange w:id="3669" w:author="Kumar, Ashwani (Cognizant)" w:date="2021-01-06T17:20:00Z">
          <w:pPr>
            <w:pStyle w:val="Heading2"/>
          </w:pPr>
        </w:pPrChange>
      </w:pPr>
      <w:bookmarkStart w:id="3670" w:name="_Toc60868892"/>
      <w:r w:rsidRPr="00A10A4D">
        <w:t>Description</w:t>
      </w:r>
      <w:bookmarkEnd w:id="3670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71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80"/>
        <w:gridCol w:w="7036"/>
        <w:tblGridChange w:id="3672">
          <w:tblGrid>
            <w:gridCol w:w="1980"/>
            <w:gridCol w:w="7036"/>
          </w:tblGrid>
        </w:tblGridChange>
      </w:tblGrid>
      <w:tr w:rsidR="000C4EE6" w:rsidRPr="00A10A4D" w14:paraId="2A10EDC7" w14:textId="77777777" w:rsidTr="00B12260">
        <w:tc>
          <w:tcPr>
            <w:tcW w:w="1980" w:type="dxa"/>
            <w:shd w:val="clear" w:color="auto" w:fill="D9D9D9" w:themeFill="background1" w:themeFillShade="D9"/>
            <w:tcPrChange w:id="3673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75AC32C8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API Name</w:t>
            </w:r>
          </w:p>
        </w:tc>
        <w:tc>
          <w:tcPr>
            <w:tcW w:w="7036" w:type="dxa"/>
            <w:shd w:val="clear" w:color="auto" w:fill="auto"/>
            <w:vAlign w:val="bottom"/>
            <w:tcPrChange w:id="3674" w:author="Yvan Van Hentenryck" w:date="2020-12-29T11:06:00Z">
              <w:tcPr>
                <w:tcW w:w="7036" w:type="dxa"/>
                <w:shd w:val="clear" w:color="auto" w:fill="auto"/>
                <w:vAlign w:val="bottom"/>
              </w:tcPr>
            </w:tcPrChange>
          </w:tcPr>
          <w:p w14:paraId="6A250A81" w14:textId="43168935" w:rsidR="000C4EE6" w:rsidRPr="00A10A4D" w:rsidRDefault="009A6EDB" w:rsidP="003E14E5">
            <w:pPr>
              <w:rPr>
                <w:rFonts w:cstheme="minorHAnsi"/>
              </w:rPr>
            </w:pPr>
            <w:proofErr w:type="spellStart"/>
            <w:r w:rsidRPr="00A10A4D">
              <w:rPr>
                <w:rFonts w:cstheme="minorHAnsi"/>
              </w:rPr>
              <w:t>SubmitExaminationData</w:t>
            </w:r>
            <w:proofErr w:type="spellEnd"/>
          </w:p>
        </w:tc>
      </w:tr>
      <w:tr w:rsidR="000C4EE6" w:rsidRPr="00A10A4D" w14:paraId="3F937DCA" w14:textId="77777777" w:rsidTr="00B12260">
        <w:tc>
          <w:tcPr>
            <w:tcW w:w="1980" w:type="dxa"/>
            <w:shd w:val="clear" w:color="auto" w:fill="D9D9D9" w:themeFill="background1" w:themeFillShade="D9"/>
            <w:tcPrChange w:id="3675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67EA8E2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Resource Name</w:t>
            </w:r>
          </w:p>
        </w:tc>
        <w:tc>
          <w:tcPr>
            <w:tcW w:w="7036" w:type="dxa"/>
            <w:shd w:val="clear" w:color="auto" w:fill="auto"/>
            <w:tcPrChange w:id="3676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421CBC8" w14:textId="5E59F976" w:rsidR="000C4EE6" w:rsidRPr="00A10A4D" w:rsidRDefault="00231D2D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Exam</w:t>
            </w:r>
            <w:r w:rsidR="00FD157F" w:rsidRPr="00A10A4D">
              <w:rPr>
                <w:rFonts w:cstheme="minorHAnsi"/>
              </w:rPr>
              <w:t xml:space="preserve"> </w:t>
            </w:r>
            <w:r w:rsidRPr="00A10A4D">
              <w:rPr>
                <w:rFonts w:cstheme="minorHAnsi"/>
              </w:rPr>
              <w:t>Data</w:t>
            </w:r>
          </w:p>
        </w:tc>
      </w:tr>
      <w:tr w:rsidR="000C4EE6" w:rsidRPr="00A10A4D" w14:paraId="0E636EEB" w14:textId="77777777" w:rsidTr="00B12260">
        <w:tc>
          <w:tcPr>
            <w:tcW w:w="1980" w:type="dxa"/>
            <w:shd w:val="clear" w:color="auto" w:fill="D9D9D9" w:themeFill="background1" w:themeFillShade="D9"/>
            <w:tcPrChange w:id="3677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F7AEE68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Publisher</w:t>
            </w:r>
          </w:p>
        </w:tc>
        <w:tc>
          <w:tcPr>
            <w:tcW w:w="7036" w:type="dxa"/>
            <w:shd w:val="clear" w:color="auto" w:fill="auto"/>
            <w:tcPrChange w:id="3678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5A190F0E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Network Rail</w:t>
            </w:r>
          </w:p>
        </w:tc>
      </w:tr>
      <w:tr w:rsidR="000C4EE6" w:rsidRPr="00A10A4D" w14:paraId="6FDBF98F" w14:textId="77777777" w:rsidTr="00B12260">
        <w:tc>
          <w:tcPr>
            <w:tcW w:w="1980" w:type="dxa"/>
            <w:shd w:val="clear" w:color="auto" w:fill="D9D9D9" w:themeFill="background1" w:themeFillShade="D9"/>
            <w:tcPrChange w:id="3679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7A2F741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Subscriber</w:t>
            </w:r>
          </w:p>
        </w:tc>
        <w:tc>
          <w:tcPr>
            <w:tcW w:w="7036" w:type="dxa"/>
            <w:shd w:val="clear" w:color="auto" w:fill="auto"/>
            <w:tcPrChange w:id="3680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61F42FD5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Supplier</w:t>
            </w:r>
          </w:p>
        </w:tc>
      </w:tr>
      <w:tr w:rsidR="00A6795B" w:rsidRPr="00A10A4D" w14:paraId="35580BB0" w14:textId="77777777" w:rsidTr="00B12260">
        <w:tc>
          <w:tcPr>
            <w:tcW w:w="1980" w:type="dxa"/>
            <w:shd w:val="clear" w:color="auto" w:fill="D9D9D9" w:themeFill="background1" w:themeFillShade="D9"/>
            <w:tcPrChange w:id="3681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9CADE6A" w14:textId="77777777" w:rsidR="00A6795B" w:rsidRPr="00A10A4D" w:rsidRDefault="00A6795B" w:rsidP="00A6795B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Peak Throughput</w:t>
            </w:r>
          </w:p>
        </w:tc>
        <w:tc>
          <w:tcPr>
            <w:tcW w:w="7036" w:type="dxa"/>
            <w:shd w:val="clear" w:color="auto" w:fill="auto"/>
            <w:tcPrChange w:id="3682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6C381D2" w14:textId="0E647F25" w:rsidR="00A6795B" w:rsidRPr="00A10A4D" w:rsidRDefault="00A6795B" w:rsidP="00A6795B">
            <w:pPr>
              <w:rPr>
                <w:rFonts w:cstheme="minorHAnsi"/>
              </w:rPr>
            </w:pPr>
            <w:ins w:id="3683" w:author="Kumar, Ashwani (Cognizant)" w:date="2021-01-06T16:13:00Z">
              <w:r>
                <w:rPr>
                  <w:rFonts w:cstheme="minorHAnsi"/>
                </w:rPr>
                <w:t>Web APIs will implement paging to overcome any service limitations</w:t>
              </w:r>
            </w:ins>
            <w:del w:id="3684" w:author="Kumar, Ashwani (Cognizant)" w:date="2021-01-06T16:12:00Z">
              <w:r w:rsidRPr="00A10A4D" w:rsidDel="00F241BC">
                <w:rPr>
                  <w:rFonts w:cstheme="minorHAnsi"/>
                </w:rPr>
                <w:delText>Network Rail to confirm. Up to 1000 per Task List. Expect they will all be loaded in a short time period.</w:delText>
              </w:r>
            </w:del>
          </w:p>
        </w:tc>
      </w:tr>
      <w:tr w:rsidR="00A6795B" w:rsidRPr="00A10A4D" w14:paraId="11EABF57" w14:textId="77777777" w:rsidTr="00B12260">
        <w:tc>
          <w:tcPr>
            <w:tcW w:w="1980" w:type="dxa"/>
            <w:shd w:val="clear" w:color="auto" w:fill="D9D9D9" w:themeFill="background1" w:themeFillShade="D9"/>
            <w:tcPrChange w:id="3685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0DC533D6" w14:textId="77777777" w:rsidR="00A6795B" w:rsidRPr="00A10A4D" w:rsidRDefault="00A6795B" w:rsidP="00A6795B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Granularity</w:t>
            </w:r>
          </w:p>
        </w:tc>
        <w:tc>
          <w:tcPr>
            <w:tcW w:w="7036" w:type="dxa"/>
            <w:shd w:val="clear" w:color="auto" w:fill="auto"/>
            <w:tcPrChange w:id="3686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61624480" w14:textId="20DA0E58" w:rsidR="00A6795B" w:rsidRPr="00A10A4D" w:rsidRDefault="006726E2" w:rsidP="00A6795B">
            <w:pPr>
              <w:rPr>
                <w:rFonts w:cstheme="minorHAnsi"/>
              </w:rPr>
            </w:pPr>
            <w:ins w:id="3687" w:author="Kumar, Ashwani (Cognizant)" w:date="2021-01-06T23:06:00Z">
              <w:r>
                <w:rPr>
                  <w:rFonts w:cstheme="minorHAnsi"/>
                </w:rPr>
                <w:t>Service will allow multipar</w:t>
              </w:r>
            </w:ins>
            <w:ins w:id="3688" w:author="Kumar, Ashwani (Cognizant)" w:date="2021-01-06T23:07:00Z">
              <w:r>
                <w:rPr>
                  <w:rFonts w:cstheme="minorHAnsi"/>
                </w:rPr>
                <w:t>t</w:t>
              </w:r>
            </w:ins>
            <w:ins w:id="3689" w:author="Kumar, Ashwani (Cognizant)" w:date="2021-01-06T23:06:00Z">
              <w:r>
                <w:rPr>
                  <w:rFonts w:cstheme="minorHAnsi"/>
                </w:rPr>
                <w:t xml:space="preserve"> file to </w:t>
              </w:r>
            </w:ins>
            <w:ins w:id="3690" w:author="Kumar, Ashwani (Cognizant)" w:date="2021-01-06T23:07:00Z">
              <w:r>
                <w:rPr>
                  <w:rFonts w:cstheme="minorHAnsi"/>
                </w:rPr>
                <w:t>be posted to web API</w:t>
              </w:r>
            </w:ins>
            <w:del w:id="3691" w:author="Kumar, Ashwani (Cognizant)" w:date="2021-01-06T23:06:00Z">
              <w:r w:rsidR="00A6795B" w:rsidDel="006726E2">
                <w:rPr>
                  <w:rFonts w:cstheme="minorHAnsi"/>
                </w:rPr>
                <w:delText>Task list contains route specifics task for corresponding suppliers</w:delText>
              </w:r>
              <w:r w:rsidR="00A6795B" w:rsidDel="006726E2">
                <w:rPr>
                  <w:rFonts w:cstheme="minorHAnsi"/>
                </w:rPr>
                <w:br/>
                <w:delText>Lowest granularity in task list is record at examination level</w:delText>
              </w:r>
            </w:del>
          </w:p>
        </w:tc>
      </w:tr>
      <w:tr w:rsidR="00A6795B" w:rsidRPr="00A10A4D" w14:paraId="6688697C" w14:textId="77777777" w:rsidTr="00B12260">
        <w:tc>
          <w:tcPr>
            <w:tcW w:w="1980" w:type="dxa"/>
            <w:shd w:val="clear" w:color="auto" w:fill="D9D9D9" w:themeFill="background1" w:themeFillShade="D9"/>
            <w:tcPrChange w:id="369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75BB221A" w14:textId="77777777" w:rsidR="00A6795B" w:rsidRPr="00A10A4D" w:rsidRDefault="00A6795B" w:rsidP="00A6795B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Additional notes</w:t>
            </w:r>
          </w:p>
        </w:tc>
        <w:tc>
          <w:tcPr>
            <w:tcW w:w="7036" w:type="dxa"/>
            <w:shd w:val="clear" w:color="auto" w:fill="auto"/>
            <w:tcPrChange w:id="3693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71833D0" w14:textId="77777777" w:rsidR="00A6795B" w:rsidRPr="00A10A4D" w:rsidRDefault="00A6795B" w:rsidP="00A6795B">
            <w:pPr>
              <w:rPr>
                <w:rFonts w:cstheme="minorHAnsi"/>
              </w:rPr>
            </w:pPr>
          </w:p>
        </w:tc>
      </w:tr>
    </w:tbl>
    <w:p w14:paraId="1A43995C" w14:textId="77777777" w:rsidR="000C4EE6" w:rsidRPr="00A10A4D" w:rsidRDefault="000C4EE6" w:rsidP="00B12260">
      <w:pPr>
        <w:rPr>
          <w:rFonts w:cstheme="minorHAnsi"/>
          <w:sz w:val="24"/>
          <w:szCs w:val="24"/>
        </w:rPr>
      </w:pPr>
    </w:p>
    <w:p w14:paraId="2E5F13B3" w14:textId="77777777" w:rsidR="000C4EE6" w:rsidRPr="00A10A4D" w:rsidRDefault="000C4EE6">
      <w:pPr>
        <w:pStyle w:val="Heading3"/>
        <w:pPrChange w:id="3694" w:author="Kumar, Ashwani (Cognizant)" w:date="2021-01-06T17:20:00Z">
          <w:pPr>
            <w:pStyle w:val="Heading2"/>
          </w:pPr>
        </w:pPrChange>
      </w:pPr>
      <w:bookmarkStart w:id="3695" w:name="_Toc60868893"/>
      <w:r w:rsidRPr="00A10A4D">
        <w:t>Technical Definition</w:t>
      </w:r>
      <w:bookmarkEnd w:id="3695"/>
    </w:p>
    <w:p w14:paraId="10837320" w14:textId="77777777" w:rsidR="000C4EE6" w:rsidRPr="00A10A4D" w:rsidRDefault="000C4EE6">
      <w:pPr>
        <w:pStyle w:val="Heading4"/>
        <w:pPrChange w:id="3696" w:author="Kumar, Ashwani (Cognizant)" w:date="2021-01-06T17:20:00Z">
          <w:pPr>
            <w:pStyle w:val="Heading3"/>
          </w:pPr>
        </w:pPrChange>
      </w:pPr>
      <w:r w:rsidRPr="00A10A4D">
        <w:t>Access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97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6044"/>
        <w:tblGridChange w:id="3698">
          <w:tblGrid>
            <w:gridCol w:w="2972"/>
            <w:gridCol w:w="6044"/>
          </w:tblGrid>
        </w:tblGridChange>
      </w:tblGrid>
      <w:tr w:rsidR="000C4EE6" w:rsidRPr="00A10A4D" w14:paraId="766EB4B0" w14:textId="77777777" w:rsidTr="00B12260">
        <w:tc>
          <w:tcPr>
            <w:tcW w:w="2972" w:type="dxa"/>
            <w:shd w:val="clear" w:color="auto" w:fill="D9D9D9" w:themeFill="background1" w:themeFillShade="D9"/>
            <w:tcPrChange w:id="3699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1DE455D7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Path</w:t>
            </w:r>
          </w:p>
          <w:p w14:paraId="5BBDC9F5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(API/Version/Resource)</w:t>
            </w:r>
          </w:p>
        </w:tc>
        <w:tc>
          <w:tcPr>
            <w:tcW w:w="6044" w:type="dxa"/>
            <w:shd w:val="clear" w:color="auto" w:fill="auto"/>
            <w:tcPrChange w:id="3700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1AF9A654" w14:textId="62E866A4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 xml:space="preserve">/ </w:t>
            </w:r>
            <w:r w:rsidR="00231D2D" w:rsidRPr="00A10A4D">
              <w:rPr>
                <w:rFonts w:cstheme="minorHAnsi"/>
              </w:rPr>
              <w:t>Supplier/</w:t>
            </w:r>
            <w:proofErr w:type="spellStart"/>
            <w:r w:rsidR="00231D2D" w:rsidRPr="00A10A4D">
              <w:rPr>
                <w:rFonts w:cstheme="minorHAnsi"/>
              </w:rPr>
              <w:t>ExamData</w:t>
            </w:r>
            <w:proofErr w:type="spellEnd"/>
          </w:p>
        </w:tc>
      </w:tr>
      <w:tr w:rsidR="000C4EE6" w:rsidRPr="00A10A4D" w14:paraId="2A9D8118" w14:textId="77777777" w:rsidTr="00B12260">
        <w:tc>
          <w:tcPr>
            <w:tcW w:w="2972" w:type="dxa"/>
            <w:shd w:val="clear" w:color="auto" w:fill="D9D9D9" w:themeFill="background1" w:themeFillShade="D9"/>
            <w:tcPrChange w:id="3701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1016AB6B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Verb</w:t>
            </w:r>
          </w:p>
        </w:tc>
        <w:tc>
          <w:tcPr>
            <w:tcW w:w="6044" w:type="dxa"/>
            <w:shd w:val="clear" w:color="auto" w:fill="auto"/>
            <w:tcPrChange w:id="3702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50BAD580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POST</w:t>
            </w:r>
          </w:p>
        </w:tc>
      </w:tr>
      <w:tr w:rsidR="000C4EE6" w:rsidRPr="00A10A4D" w14:paraId="21C092BA" w14:textId="77777777" w:rsidTr="00B12260">
        <w:tc>
          <w:tcPr>
            <w:tcW w:w="2972" w:type="dxa"/>
            <w:shd w:val="clear" w:color="auto" w:fill="D9D9D9" w:themeFill="background1" w:themeFillShade="D9"/>
            <w:tcPrChange w:id="3703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776E3747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Scope</w:t>
            </w:r>
          </w:p>
        </w:tc>
        <w:tc>
          <w:tcPr>
            <w:tcW w:w="6044" w:type="dxa"/>
            <w:shd w:val="clear" w:color="auto" w:fill="auto"/>
            <w:tcPrChange w:id="3704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5A4B9C85" w14:textId="1B7A80FE" w:rsidR="000C4EE6" w:rsidRPr="00A10A4D" w:rsidRDefault="00FD0CBC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Exam</w:t>
            </w:r>
            <w:r w:rsidR="000C4EE6" w:rsidRPr="00A10A4D">
              <w:rPr>
                <w:rFonts w:cstheme="minorHAnsi"/>
              </w:rPr>
              <w:t xml:space="preserve"> data</w:t>
            </w:r>
          </w:p>
        </w:tc>
      </w:tr>
      <w:tr w:rsidR="000C4EE6" w:rsidRPr="00A10A4D" w14:paraId="38469330" w14:textId="77777777" w:rsidTr="00B12260">
        <w:tc>
          <w:tcPr>
            <w:tcW w:w="2972" w:type="dxa"/>
            <w:shd w:val="clear" w:color="auto" w:fill="D9D9D9" w:themeFill="background1" w:themeFillShade="D9"/>
            <w:tcPrChange w:id="3705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73C9BF6F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Response Format</w:t>
            </w:r>
          </w:p>
        </w:tc>
        <w:tc>
          <w:tcPr>
            <w:tcW w:w="6044" w:type="dxa"/>
            <w:shd w:val="clear" w:color="auto" w:fill="auto"/>
            <w:tcPrChange w:id="3706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1DC20BAC" w14:textId="77777777" w:rsidR="000C4EE6" w:rsidRPr="00A10A4D" w:rsidRDefault="000C4EE6" w:rsidP="003E14E5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JSON</w:t>
            </w:r>
          </w:p>
        </w:tc>
      </w:tr>
    </w:tbl>
    <w:p w14:paraId="068959C7" w14:textId="77777777" w:rsidR="000C4EE6" w:rsidRPr="00A10A4D" w:rsidRDefault="000C4EE6" w:rsidP="00B12260">
      <w:pPr>
        <w:rPr>
          <w:rFonts w:cstheme="minorHAnsi"/>
        </w:rPr>
      </w:pPr>
    </w:p>
    <w:p w14:paraId="4BD2A366" w14:textId="7E6C9CB5" w:rsidR="006726E2" w:rsidRDefault="006726E2" w:rsidP="006726E2">
      <w:pPr>
        <w:pStyle w:val="ListParagraph"/>
        <w:numPr>
          <w:ilvl w:val="0"/>
          <w:numId w:val="63"/>
        </w:numPr>
        <w:rPr>
          <w:ins w:id="3707" w:author="Kumar, Ashwani (Cognizant)" w:date="2021-01-06T23:15:00Z"/>
          <w:rFonts w:cstheme="minorHAnsi"/>
        </w:rPr>
      </w:pPr>
      <w:ins w:id="3708" w:author="Kumar, Ashwani (Cognizant)" w:date="2021-01-06T23:14:00Z">
        <w:r w:rsidRPr="000B422A">
          <w:rPr>
            <w:rFonts w:cstheme="minorHAnsi"/>
          </w:rPr>
          <w:t xml:space="preserve">Web API </w:t>
        </w:r>
      </w:ins>
      <w:ins w:id="3709" w:author="Kumar, Ashwani (Cognizant)" w:date="2021-01-06T23:15:00Z">
        <w:r w:rsidRPr="000B422A">
          <w:rPr>
            <w:rFonts w:cstheme="minorHAnsi"/>
          </w:rPr>
          <w:t>Post Exam</w:t>
        </w:r>
      </w:ins>
      <w:ins w:id="3710" w:author="Kumar, Ashwani (Cognizant)" w:date="2021-01-06T23:14:00Z">
        <w:r w:rsidRPr="000B422A">
          <w:rPr>
            <w:rFonts w:cstheme="minorHAnsi"/>
          </w:rPr>
          <w:t xml:space="preserve"> data will allow supplie</w:t>
        </w:r>
      </w:ins>
      <w:ins w:id="3711" w:author="Kumar, Ashwani (Cognizant)" w:date="2021-01-06T23:15:00Z">
        <w:r w:rsidRPr="000B422A">
          <w:rPr>
            <w:rFonts w:cstheme="minorHAnsi"/>
          </w:rPr>
          <w:t xml:space="preserve">r to </w:t>
        </w:r>
      </w:ins>
      <w:ins w:id="3712" w:author="Kumar, Ashwani (Cognizant)" w:date="2021-01-06T23:19:00Z">
        <w:r w:rsidR="00672475" w:rsidRPr="000B422A">
          <w:rPr>
            <w:rFonts w:cstheme="minorHAnsi"/>
          </w:rPr>
          <w:t>post bulk</w:t>
        </w:r>
      </w:ins>
      <w:ins w:id="3713" w:author="Kumar, Ashwani (Cognizant)" w:date="2021-01-06T23:15:00Z">
        <w:r w:rsidRPr="000B422A">
          <w:rPr>
            <w:rFonts w:cstheme="minorHAnsi"/>
          </w:rPr>
          <w:t xml:space="preserve"> files of format (XML, PDF and Zip)</w:t>
        </w:r>
      </w:ins>
    </w:p>
    <w:p w14:paraId="1986595F" w14:textId="607CE1E3" w:rsidR="006726E2" w:rsidRDefault="006726E2" w:rsidP="006726E2">
      <w:pPr>
        <w:pStyle w:val="ListParagraph"/>
        <w:numPr>
          <w:ilvl w:val="0"/>
          <w:numId w:val="63"/>
        </w:numPr>
        <w:rPr>
          <w:ins w:id="3714" w:author="Kumar, Ashwani (Cognizant)" w:date="2021-01-06T23:16:00Z"/>
          <w:rFonts w:cstheme="minorHAnsi"/>
        </w:rPr>
      </w:pPr>
      <w:ins w:id="3715" w:author="Kumar, Ashwani (Cognizant)" w:date="2021-01-06T23:15:00Z">
        <w:r>
          <w:rPr>
            <w:rFonts w:cstheme="minorHAnsi"/>
          </w:rPr>
          <w:t xml:space="preserve">Web API will publish the posted files to </w:t>
        </w:r>
      </w:ins>
      <w:ins w:id="3716" w:author="Kumar, Ashwani (Cognizant)" w:date="2021-01-07T13:13:00Z">
        <w:r w:rsidR="000A279E">
          <w:rPr>
            <w:rFonts w:cstheme="minorHAnsi"/>
          </w:rPr>
          <w:t xml:space="preserve">a </w:t>
        </w:r>
      </w:ins>
      <w:ins w:id="3717" w:author="Kumar, Ashwani (Cognizant)" w:date="2021-01-06T23:15:00Z">
        <w:r>
          <w:rPr>
            <w:rFonts w:cstheme="minorHAnsi"/>
          </w:rPr>
          <w:t>blob sto</w:t>
        </w:r>
      </w:ins>
      <w:ins w:id="3718" w:author="Kumar, Ashwani (Cognizant)" w:date="2021-01-06T23:16:00Z">
        <w:r>
          <w:rPr>
            <w:rFonts w:cstheme="minorHAnsi"/>
          </w:rPr>
          <w:t>rage for further processing</w:t>
        </w:r>
      </w:ins>
    </w:p>
    <w:p w14:paraId="2B801388" w14:textId="47F9DA6F" w:rsidR="006726E2" w:rsidRDefault="006726E2" w:rsidP="006726E2">
      <w:pPr>
        <w:pStyle w:val="ListParagraph"/>
        <w:numPr>
          <w:ilvl w:val="0"/>
          <w:numId w:val="63"/>
        </w:numPr>
        <w:rPr>
          <w:ins w:id="3719" w:author="Kumar, Ashwani (Cognizant)" w:date="2021-01-06T23:16:00Z"/>
          <w:rFonts w:cstheme="minorHAnsi"/>
        </w:rPr>
      </w:pPr>
      <w:ins w:id="3720" w:author="Kumar, Ashwani (Cognizant)" w:date="2021-01-06T23:16:00Z">
        <w:r>
          <w:rPr>
            <w:rFonts w:cstheme="minorHAnsi"/>
          </w:rPr>
          <w:t xml:space="preserve">It will be processed by Azure ADF pipeline on </w:t>
        </w:r>
      </w:ins>
      <w:ins w:id="3721" w:author="Kumar, Ashwani (Cognizant)" w:date="2021-01-07T13:13:00Z">
        <w:r w:rsidR="000A279E">
          <w:rPr>
            <w:rFonts w:cstheme="minorHAnsi"/>
          </w:rPr>
          <w:t xml:space="preserve">a </w:t>
        </w:r>
      </w:ins>
      <w:ins w:id="3722" w:author="Kumar, Ashwani (Cognizant)" w:date="2021-01-06T23:16:00Z">
        <w:r>
          <w:rPr>
            <w:rFonts w:cstheme="minorHAnsi"/>
          </w:rPr>
          <w:t>schedule interval.</w:t>
        </w:r>
      </w:ins>
    </w:p>
    <w:p w14:paraId="0ED9A6F0" w14:textId="01EB0355" w:rsidR="006726E2" w:rsidRPr="00672475" w:rsidRDefault="00672475" w:rsidP="00672475">
      <w:pPr>
        <w:pStyle w:val="ListParagraph"/>
        <w:numPr>
          <w:ilvl w:val="0"/>
          <w:numId w:val="63"/>
        </w:numPr>
        <w:rPr>
          <w:ins w:id="3723" w:author="Kumar, Ashwani (Cognizant)" w:date="2021-01-06T23:17:00Z"/>
          <w:rFonts w:cstheme="minorHAnsi"/>
          <w:rPrChange w:id="3724" w:author="Kumar, Ashwani (Cognizant)" w:date="2021-01-06T23:19:00Z">
            <w:rPr>
              <w:ins w:id="3725" w:author="Kumar, Ashwani (Cognizant)" w:date="2021-01-06T23:17:00Z"/>
              <w:rFonts w:cstheme="minorHAnsi"/>
              <w:u w:val="single"/>
            </w:rPr>
          </w:rPrChange>
        </w:rPr>
      </w:pPr>
      <w:ins w:id="3726" w:author="Kumar, Ashwani (Cognizant)" w:date="2021-01-06T23:17:00Z">
        <w:r w:rsidRPr="00672475">
          <w:rPr>
            <w:rFonts w:cstheme="minorHAnsi"/>
            <w:rPrChange w:id="3727" w:author="Kumar, Ashwani (Cognizant)" w:date="2021-01-06T23:19:00Z">
              <w:rPr>
                <w:rFonts w:cstheme="minorHAnsi"/>
                <w:u w:val="single"/>
              </w:rPr>
            </w:rPrChange>
          </w:rPr>
          <w:t xml:space="preserve">Web API will acknowledge suppliers based on the </w:t>
        </w:r>
      </w:ins>
      <w:ins w:id="3728" w:author="Kumar, Ashwani (Cognizant)" w:date="2021-01-07T13:13:00Z">
        <w:r w:rsidR="000A279E">
          <w:rPr>
            <w:rFonts w:cstheme="minorHAnsi"/>
          </w:rPr>
          <w:t>files</w:t>
        </w:r>
      </w:ins>
      <w:ins w:id="3729" w:author="Kumar, Ashwani (Cognizant)" w:date="2021-01-06T23:17:00Z">
        <w:r w:rsidRPr="00672475">
          <w:rPr>
            <w:rFonts w:cstheme="minorHAnsi"/>
            <w:rPrChange w:id="3730" w:author="Kumar, Ashwani (Cognizant)" w:date="2021-01-06T23:19:00Z">
              <w:rPr>
                <w:rFonts w:cstheme="minorHAnsi"/>
                <w:u w:val="single"/>
              </w:rPr>
            </w:rPrChange>
          </w:rPr>
          <w:t xml:space="preserve"> published </w:t>
        </w:r>
      </w:ins>
      <w:ins w:id="3731" w:author="Kumar, Ashwani (Cognizant)" w:date="2021-01-07T13:14:00Z">
        <w:r w:rsidR="000A279E">
          <w:rPr>
            <w:rFonts w:cstheme="minorHAnsi"/>
          </w:rPr>
          <w:t>to</w:t>
        </w:r>
      </w:ins>
      <w:ins w:id="3732" w:author="Kumar, Ashwani (Cognizant)" w:date="2021-01-06T23:17:00Z">
        <w:r w:rsidRPr="00672475">
          <w:rPr>
            <w:rFonts w:cstheme="minorHAnsi"/>
            <w:rPrChange w:id="3733" w:author="Kumar, Ashwani (Cognizant)" w:date="2021-01-06T23:19:00Z">
              <w:rPr>
                <w:rFonts w:cstheme="minorHAnsi"/>
                <w:u w:val="single"/>
              </w:rPr>
            </w:rPrChange>
          </w:rPr>
          <w:t xml:space="preserve"> blob storage.</w:t>
        </w:r>
      </w:ins>
    </w:p>
    <w:p w14:paraId="4D124587" w14:textId="18AB5B23" w:rsidR="00672475" w:rsidRPr="00672475" w:rsidRDefault="00672475" w:rsidP="00672475">
      <w:pPr>
        <w:pStyle w:val="ListParagraph"/>
        <w:numPr>
          <w:ilvl w:val="0"/>
          <w:numId w:val="63"/>
        </w:numPr>
        <w:rPr>
          <w:ins w:id="3734" w:author="Kumar, Ashwani (Cognizant)" w:date="2021-01-06T23:18:00Z"/>
          <w:rFonts w:cstheme="minorHAnsi"/>
          <w:rPrChange w:id="3735" w:author="Kumar, Ashwani (Cognizant)" w:date="2021-01-06T23:19:00Z">
            <w:rPr>
              <w:ins w:id="3736" w:author="Kumar, Ashwani (Cognizant)" w:date="2021-01-06T23:18:00Z"/>
              <w:rFonts w:cstheme="minorHAnsi"/>
              <w:u w:val="single"/>
            </w:rPr>
          </w:rPrChange>
        </w:rPr>
      </w:pPr>
      <w:ins w:id="3737" w:author="Kumar, Ashwani (Cognizant)" w:date="2021-01-06T23:17:00Z">
        <w:r w:rsidRPr="00672475">
          <w:rPr>
            <w:rFonts w:cstheme="minorHAnsi"/>
            <w:rPrChange w:id="3738" w:author="Kumar, Ashwani (Cognizant)" w:date="2021-01-06T23:19:00Z">
              <w:rPr>
                <w:rFonts w:cstheme="minorHAnsi"/>
                <w:u w:val="single"/>
              </w:rPr>
            </w:rPrChange>
          </w:rPr>
          <w:t xml:space="preserve">In case of successful publish </w:t>
        </w:r>
      </w:ins>
      <w:ins w:id="3739" w:author="Kumar, Ashwani (Cognizant)" w:date="2021-01-06T23:18:00Z">
        <w:r w:rsidRPr="00672475">
          <w:rPr>
            <w:rFonts w:cstheme="minorHAnsi"/>
            <w:rPrChange w:id="3740" w:author="Kumar, Ashwani (Cognizant)" w:date="2021-01-06T23:19:00Z">
              <w:rPr>
                <w:rFonts w:cstheme="minorHAnsi"/>
                <w:u w:val="single"/>
              </w:rPr>
            </w:rPrChange>
          </w:rPr>
          <w:t xml:space="preserve">to blob storage it </w:t>
        </w:r>
      </w:ins>
      <w:ins w:id="3741" w:author="Kumar, Ashwani (Cognizant)" w:date="2021-01-07T13:14:00Z">
        <w:r w:rsidR="000A279E">
          <w:rPr>
            <w:rFonts w:cstheme="minorHAnsi"/>
          </w:rPr>
          <w:t>will acknowledge with successful response</w:t>
        </w:r>
      </w:ins>
    </w:p>
    <w:p w14:paraId="0E225294" w14:textId="47987AAB" w:rsidR="00672475" w:rsidRPr="000B422A" w:rsidRDefault="00672475">
      <w:pPr>
        <w:pStyle w:val="ListParagraph"/>
        <w:numPr>
          <w:ilvl w:val="0"/>
          <w:numId w:val="63"/>
        </w:numPr>
        <w:rPr>
          <w:ins w:id="3742" w:author="Kumar, Ashwani (Cognizant)" w:date="2021-01-06T23:15:00Z"/>
          <w:rFonts w:cstheme="minorHAnsi"/>
        </w:rPr>
        <w:pPrChange w:id="3743" w:author="Kumar, Ashwani (Cognizant)" w:date="2021-01-06T23:17:00Z">
          <w:pPr/>
        </w:pPrChange>
      </w:pPr>
      <w:ins w:id="3744" w:author="Kumar, Ashwani (Cognizant)" w:date="2021-01-06T23:18:00Z">
        <w:r w:rsidRPr="00672475">
          <w:rPr>
            <w:rFonts w:cstheme="minorHAnsi"/>
            <w:rPrChange w:id="3745" w:author="Kumar, Ashwani (Cognizant)" w:date="2021-01-06T23:19:00Z">
              <w:rPr>
                <w:rFonts w:cstheme="minorHAnsi"/>
                <w:u w:val="single"/>
              </w:rPr>
            </w:rPrChange>
          </w:rPr>
          <w:t>In case of exception or other issue t</w:t>
        </w:r>
      </w:ins>
      <w:ins w:id="3746" w:author="Kumar, Ashwani (Cognizant)" w:date="2021-01-06T23:19:00Z">
        <w:r w:rsidRPr="00672475">
          <w:rPr>
            <w:rFonts w:cstheme="minorHAnsi"/>
            <w:rPrChange w:id="3747" w:author="Kumar, Ashwani (Cognizant)" w:date="2021-01-06T23:19:00Z">
              <w:rPr>
                <w:rFonts w:cstheme="minorHAnsi"/>
                <w:u w:val="single"/>
              </w:rPr>
            </w:rPrChange>
          </w:rPr>
          <w:t xml:space="preserve">he web API will acknowledge the request with internal server error or bad request. </w:t>
        </w:r>
      </w:ins>
    </w:p>
    <w:p w14:paraId="3F50BD46" w14:textId="77777777" w:rsidR="006726E2" w:rsidRDefault="006726E2" w:rsidP="00B12260">
      <w:pPr>
        <w:rPr>
          <w:ins w:id="3748" w:author="Kumar, Ashwani (Cognizant)" w:date="2021-01-06T23:15:00Z"/>
          <w:rFonts w:cstheme="minorHAnsi"/>
        </w:rPr>
      </w:pPr>
      <w:ins w:id="3749" w:author="Kumar, Ashwani (Cognizant)" w:date="2021-01-06T23:15:00Z">
        <w:r>
          <w:rPr>
            <w:noProof/>
          </w:rPr>
          <w:lastRenderedPageBreak/>
          <w:drawing>
            <wp:inline distT="0" distB="0" distL="0" distR="0" wp14:anchorId="52CF1F95" wp14:editId="25BAE078">
              <wp:extent cx="5731510" cy="2193925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193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2E7CAF" w14:textId="0D4230A4" w:rsidR="000C4EE6" w:rsidRPr="00A10A4D" w:rsidRDefault="000C4EE6" w:rsidP="00B12260">
      <w:pPr>
        <w:rPr>
          <w:rFonts w:cstheme="minorHAnsi"/>
        </w:rPr>
      </w:pPr>
      <w:r w:rsidRPr="00A10A4D">
        <w:rPr>
          <w:rFonts w:cstheme="minorHAnsi"/>
        </w:rPr>
        <w:br w:type="page"/>
      </w:r>
      <w:r w:rsidRPr="00A10A4D">
        <w:rPr>
          <w:rFonts w:cstheme="minorHAnsi"/>
        </w:rPr>
        <w:lastRenderedPageBreak/>
        <w:t>Message Specification</w:t>
      </w:r>
    </w:p>
    <w:tbl>
      <w:tblPr>
        <w:tblW w:w="53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750" w:author="Yvan Van Hentenryck" w:date="2020-12-29T11:06:00Z">
          <w:tblPr>
            <w:tblW w:w="533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245"/>
        <w:gridCol w:w="2087"/>
        <w:gridCol w:w="1240"/>
        <w:gridCol w:w="1613"/>
        <w:gridCol w:w="1440"/>
        <w:tblGridChange w:id="3751">
          <w:tblGrid>
            <w:gridCol w:w="3245"/>
            <w:gridCol w:w="2087"/>
            <w:gridCol w:w="1240"/>
            <w:gridCol w:w="1613"/>
            <w:gridCol w:w="1440"/>
          </w:tblGrid>
        </w:tblGridChange>
      </w:tblGrid>
      <w:tr w:rsidR="004D3CFE" w:rsidRPr="00A10A4D" w:rsidDel="007066D9" w14:paraId="61912506" w14:textId="1FAC25DC" w:rsidTr="00B12260">
        <w:trPr>
          <w:trHeight w:val="296"/>
          <w:del w:id="3752" w:author="Kumar, Ashwani (Cognizant)" w:date="2021-01-06T17:37:00Z"/>
          <w:trPrChange w:id="3753" w:author="Yvan Van Hentenryck" w:date="2020-12-29T11:06:00Z">
            <w:trPr>
              <w:trHeight w:val="296"/>
            </w:trPr>
          </w:trPrChange>
        </w:trPr>
        <w:tc>
          <w:tcPr>
            <w:tcW w:w="1686" w:type="pct"/>
            <w:shd w:val="clear" w:color="auto" w:fill="CCCCCC"/>
            <w:tcPrChange w:id="3754" w:author="Yvan Van Hentenryck" w:date="2020-12-29T11:06:00Z">
              <w:tcPr>
                <w:tcW w:w="1686" w:type="pct"/>
                <w:shd w:val="clear" w:color="auto" w:fill="CCCCCC"/>
              </w:tcPr>
            </w:tcPrChange>
          </w:tcPr>
          <w:p w14:paraId="5230054B" w14:textId="33B7B971" w:rsidR="004D3CFE" w:rsidRPr="00A10A4D" w:rsidDel="007066D9" w:rsidRDefault="004D3CFE" w:rsidP="000F4571">
            <w:pPr>
              <w:rPr>
                <w:del w:id="3755" w:author="Kumar, Ashwani (Cognizant)" w:date="2021-01-06T17:37:00Z"/>
                <w:rFonts w:cstheme="minorHAnsi"/>
                <w:b/>
              </w:rPr>
            </w:pPr>
            <w:del w:id="3756" w:author="Kumar, Ashwani (Cognizant)" w:date="2021-01-06T17:37:00Z">
              <w:r w:rsidRPr="00A10A4D" w:rsidDel="007066D9">
                <w:rPr>
                  <w:rFonts w:cstheme="minorHAnsi"/>
                  <w:b/>
                </w:rPr>
                <w:delText>Name</w:delText>
              </w:r>
            </w:del>
          </w:p>
        </w:tc>
        <w:tc>
          <w:tcPr>
            <w:tcW w:w="1084" w:type="pct"/>
            <w:shd w:val="clear" w:color="auto" w:fill="CCCCCC"/>
            <w:tcPrChange w:id="3757" w:author="Yvan Van Hentenryck" w:date="2020-12-29T11:06:00Z">
              <w:tcPr>
                <w:tcW w:w="1084" w:type="pct"/>
                <w:shd w:val="clear" w:color="auto" w:fill="CCCCCC"/>
              </w:tcPr>
            </w:tcPrChange>
          </w:tcPr>
          <w:p w14:paraId="1747EE75" w14:textId="251E95AB" w:rsidR="004D3CFE" w:rsidRPr="00A10A4D" w:rsidDel="007066D9" w:rsidRDefault="004D3CFE" w:rsidP="000F4571">
            <w:pPr>
              <w:tabs>
                <w:tab w:val="left" w:pos="912"/>
              </w:tabs>
              <w:rPr>
                <w:del w:id="3758" w:author="Kumar, Ashwani (Cognizant)" w:date="2021-01-06T17:37:00Z"/>
                <w:rFonts w:cstheme="minorHAnsi"/>
                <w:b/>
              </w:rPr>
            </w:pPr>
            <w:del w:id="3759" w:author="Kumar, Ashwani (Cognizant)" w:date="2021-01-06T17:37:00Z">
              <w:r w:rsidRPr="00A10A4D" w:rsidDel="007066D9">
                <w:rPr>
                  <w:rFonts w:cstheme="minorHAnsi"/>
                  <w:b/>
                </w:rPr>
                <w:delText>Example / Description</w:delText>
              </w:r>
            </w:del>
          </w:p>
        </w:tc>
        <w:tc>
          <w:tcPr>
            <w:tcW w:w="644" w:type="pct"/>
            <w:shd w:val="clear" w:color="auto" w:fill="CCCCCC"/>
            <w:tcPrChange w:id="3760" w:author="Yvan Van Hentenryck" w:date="2020-12-29T11:06:00Z">
              <w:tcPr>
                <w:tcW w:w="644" w:type="pct"/>
                <w:shd w:val="clear" w:color="auto" w:fill="CCCCCC"/>
              </w:tcPr>
            </w:tcPrChange>
          </w:tcPr>
          <w:p w14:paraId="3D93BAAC" w14:textId="0ECA27B6" w:rsidR="004D3CFE" w:rsidRPr="00A10A4D" w:rsidDel="007066D9" w:rsidRDefault="004D3CFE" w:rsidP="000F4571">
            <w:pPr>
              <w:rPr>
                <w:del w:id="3761" w:author="Kumar, Ashwani (Cognizant)" w:date="2021-01-06T17:37:00Z"/>
                <w:rFonts w:cstheme="minorHAnsi"/>
                <w:b/>
              </w:rPr>
            </w:pPr>
            <w:del w:id="3762" w:author="Kumar, Ashwani (Cognizant)" w:date="2021-01-06T17:37:00Z">
              <w:r w:rsidRPr="00A10A4D" w:rsidDel="007066D9">
                <w:rPr>
                  <w:rFonts w:cstheme="minorHAnsi"/>
                  <w:b/>
                </w:rPr>
                <w:delText>Mandatory</w:delText>
              </w:r>
            </w:del>
          </w:p>
        </w:tc>
        <w:tc>
          <w:tcPr>
            <w:tcW w:w="838" w:type="pct"/>
            <w:shd w:val="clear" w:color="auto" w:fill="CCCCCC"/>
            <w:tcPrChange w:id="3763" w:author="Yvan Van Hentenryck" w:date="2020-12-29T11:06:00Z">
              <w:tcPr>
                <w:tcW w:w="838" w:type="pct"/>
                <w:shd w:val="clear" w:color="auto" w:fill="CCCCCC"/>
              </w:tcPr>
            </w:tcPrChange>
          </w:tcPr>
          <w:p w14:paraId="676D2CDA" w14:textId="5CC0C5C7" w:rsidR="004D3CFE" w:rsidRPr="00A10A4D" w:rsidDel="007066D9" w:rsidRDefault="004D3CFE" w:rsidP="000F4571">
            <w:pPr>
              <w:rPr>
                <w:del w:id="3764" w:author="Kumar, Ashwani (Cognizant)" w:date="2021-01-06T17:37:00Z"/>
                <w:rFonts w:cstheme="minorHAnsi"/>
                <w:b/>
              </w:rPr>
            </w:pPr>
            <w:del w:id="3765" w:author="Kumar, Ashwani (Cognizant)" w:date="2021-01-06T17:37:00Z">
              <w:r w:rsidRPr="00A10A4D" w:rsidDel="007066D9">
                <w:rPr>
                  <w:rFonts w:cstheme="minorHAnsi"/>
                  <w:b/>
                </w:rPr>
                <w:delText>Value Data type</w:delText>
              </w:r>
            </w:del>
          </w:p>
        </w:tc>
        <w:tc>
          <w:tcPr>
            <w:tcW w:w="748" w:type="pct"/>
            <w:shd w:val="clear" w:color="auto" w:fill="CCCCCC"/>
            <w:tcPrChange w:id="3766" w:author="Yvan Van Hentenryck" w:date="2020-12-29T11:06:00Z">
              <w:tcPr>
                <w:tcW w:w="748" w:type="pct"/>
                <w:shd w:val="clear" w:color="auto" w:fill="CCCCCC"/>
              </w:tcPr>
            </w:tcPrChange>
          </w:tcPr>
          <w:p w14:paraId="625E9543" w14:textId="230205FB" w:rsidR="004D3CFE" w:rsidRPr="00A10A4D" w:rsidDel="007066D9" w:rsidRDefault="00F9005D" w:rsidP="000F4571">
            <w:pPr>
              <w:rPr>
                <w:del w:id="3767" w:author="Kumar, Ashwani (Cognizant)" w:date="2021-01-06T17:37:00Z"/>
                <w:rFonts w:cstheme="minorHAnsi"/>
                <w:b/>
              </w:rPr>
            </w:pPr>
            <w:del w:id="3768" w:author="Kumar, Ashwani (Cognizant)" w:date="2021-01-06T17:37:00Z">
              <w:r w:rsidDel="007066D9">
                <w:rPr>
                  <w:rFonts w:cstheme="minorHAnsi"/>
                  <w:b/>
                </w:rPr>
                <w:delText xml:space="preserve">Max </w:delText>
              </w:r>
              <w:r w:rsidR="004D3CFE" w:rsidRPr="00A10A4D" w:rsidDel="007066D9">
                <w:rPr>
                  <w:rFonts w:cstheme="minorHAnsi"/>
                  <w:b/>
                </w:rPr>
                <w:delText>Length</w:delText>
              </w:r>
            </w:del>
          </w:p>
        </w:tc>
      </w:tr>
      <w:tr w:rsidR="004D3CFE" w:rsidRPr="00A10A4D" w:rsidDel="007066D9" w14:paraId="358AEB62" w14:textId="25BA758C" w:rsidTr="00B12260">
        <w:trPr>
          <w:trHeight w:val="260"/>
          <w:del w:id="3769" w:author="Kumar, Ashwani (Cognizant)" w:date="2021-01-06T17:37:00Z"/>
          <w:trPrChange w:id="3770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771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1846306C" w14:textId="51D27741" w:rsidR="004D3CFE" w:rsidRPr="00A10A4D" w:rsidDel="007066D9" w:rsidRDefault="004D3CFE" w:rsidP="000F4571">
            <w:pPr>
              <w:rPr>
                <w:del w:id="3772" w:author="Kumar, Ashwani (Cognizant)" w:date="2021-01-06T17:37:00Z"/>
                <w:rFonts w:cstheme="minorHAnsi"/>
                <w:sz w:val="20"/>
                <w:szCs w:val="20"/>
              </w:rPr>
            </w:pPr>
            <w:del w:id="3773" w:author="Kumar, Ashwani (Cognizant)" w:date="2021-01-06T16:14:00Z">
              <w:r w:rsidRPr="004D3CFE" w:rsidDel="0078200D">
                <w:rPr>
                  <w:rFonts w:cstheme="minorHAnsi"/>
                  <w:sz w:val="20"/>
                  <w:szCs w:val="20"/>
                </w:rPr>
                <w:delText>c</w:delText>
              </w:r>
            </w:del>
            <w:del w:id="3774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arrsExaminationID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775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57BC5F86" w14:textId="1235E556" w:rsidR="004D3CFE" w:rsidRPr="00A10A4D" w:rsidDel="007066D9" w:rsidRDefault="004D3CFE" w:rsidP="000F4571">
            <w:pPr>
              <w:rPr>
                <w:del w:id="3776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777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70A96BAC" w14:textId="3452AA66" w:rsidR="004D3CFE" w:rsidRPr="00A10A4D" w:rsidDel="007066D9" w:rsidRDefault="004D3CFE" w:rsidP="000F4571">
            <w:pPr>
              <w:rPr>
                <w:del w:id="3778" w:author="Kumar, Ashwani (Cognizant)" w:date="2021-01-06T17:37:00Z"/>
                <w:rFonts w:cstheme="minorHAnsi"/>
                <w:sz w:val="20"/>
                <w:szCs w:val="20"/>
              </w:rPr>
            </w:pPr>
            <w:del w:id="3779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vAlign w:val="center"/>
            <w:tcPrChange w:id="3780" w:author="Yvan Van Hentenryck" w:date="2020-12-29T11:06:00Z">
              <w:tcPr>
                <w:tcW w:w="838" w:type="pct"/>
                <w:vAlign w:val="center"/>
              </w:tcPr>
            </w:tcPrChange>
          </w:tcPr>
          <w:p w14:paraId="2E949714" w14:textId="14C5CC64" w:rsidR="004D3CFE" w:rsidRPr="00A10A4D" w:rsidDel="007066D9" w:rsidRDefault="00790EEB" w:rsidP="000F4571">
            <w:pPr>
              <w:rPr>
                <w:del w:id="3781" w:author="Kumar, Ashwani (Cognizant)" w:date="2021-01-06T17:37:00Z"/>
                <w:rFonts w:cstheme="minorHAnsi"/>
                <w:sz w:val="20"/>
                <w:szCs w:val="20"/>
              </w:rPr>
            </w:pPr>
            <w:del w:id="378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748" w:type="pct"/>
            <w:vAlign w:val="bottom"/>
            <w:tcPrChange w:id="3783" w:author="Yvan Van Hentenryck" w:date="2020-12-29T11:06:00Z">
              <w:tcPr>
                <w:tcW w:w="748" w:type="pct"/>
                <w:vAlign w:val="bottom"/>
              </w:tcPr>
            </w:tcPrChange>
          </w:tcPr>
          <w:p w14:paraId="15749BD5" w14:textId="1CC3FC80" w:rsidR="004D3CFE" w:rsidRPr="00A10A4D" w:rsidDel="007066D9" w:rsidRDefault="00F9005D" w:rsidP="000F4571">
            <w:pPr>
              <w:rPr>
                <w:del w:id="3784" w:author="Kumar, Ashwani (Cognizant)" w:date="2021-01-06T17:37:00Z"/>
                <w:rFonts w:cstheme="minorHAnsi"/>
                <w:sz w:val="20"/>
                <w:szCs w:val="20"/>
              </w:rPr>
            </w:pPr>
            <w:del w:id="3785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9</w:delText>
              </w:r>
            </w:del>
          </w:p>
        </w:tc>
      </w:tr>
      <w:tr w:rsidR="004D3CFE" w:rsidRPr="00A10A4D" w:rsidDel="007066D9" w14:paraId="6F06D76C" w14:textId="74E59E36" w:rsidTr="00B12260">
        <w:trPr>
          <w:trHeight w:val="260"/>
          <w:del w:id="3786" w:author="Kumar, Ashwani (Cognizant)" w:date="2021-01-06T17:37:00Z"/>
          <w:trPrChange w:id="378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78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2D74E080" w14:textId="21575279" w:rsidR="004D3CFE" w:rsidRPr="00A10A4D" w:rsidDel="007066D9" w:rsidRDefault="004D3CFE" w:rsidP="000F4571">
            <w:pPr>
              <w:rPr>
                <w:del w:id="3789" w:author="Kumar, Ashwani (Cognizant)" w:date="2021-01-06T17:37:00Z"/>
                <w:rFonts w:cstheme="minorHAnsi"/>
                <w:sz w:val="20"/>
                <w:szCs w:val="20"/>
              </w:rPr>
            </w:pPr>
            <w:del w:id="3790" w:author="Kumar, Ashwani (Cognizant)" w:date="2021-01-06T16:14:00Z">
              <w:r w:rsidRPr="004D3CFE" w:rsidDel="0078200D">
                <w:rPr>
                  <w:rFonts w:cstheme="minorHAnsi"/>
                  <w:sz w:val="20"/>
                  <w:szCs w:val="20"/>
                </w:rPr>
                <w:delText>e</w:delText>
              </w:r>
            </w:del>
            <w:del w:id="3791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xamType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792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77D5566E" w14:textId="2E03B430" w:rsidR="004D3CFE" w:rsidRPr="00A10A4D" w:rsidDel="007066D9" w:rsidRDefault="004D3CFE" w:rsidP="000F4571">
            <w:pPr>
              <w:rPr>
                <w:del w:id="3793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794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4E61A230" w14:textId="146341BE" w:rsidR="004D3CFE" w:rsidRPr="00A10A4D" w:rsidDel="007066D9" w:rsidRDefault="004D3CFE" w:rsidP="000F4571">
            <w:pPr>
              <w:rPr>
                <w:del w:id="3795" w:author="Kumar, Ashwani (Cognizant)" w:date="2021-01-06T17:37:00Z"/>
                <w:rFonts w:cstheme="minorHAnsi"/>
                <w:sz w:val="20"/>
                <w:szCs w:val="20"/>
              </w:rPr>
            </w:pPr>
            <w:del w:id="3796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vAlign w:val="center"/>
            <w:tcPrChange w:id="3797" w:author="Yvan Van Hentenryck" w:date="2020-12-29T11:06:00Z">
              <w:tcPr>
                <w:tcW w:w="838" w:type="pct"/>
                <w:vAlign w:val="center"/>
              </w:tcPr>
            </w:tcPrChange>
          </w:tcPr>
          <w:p w14:paraId="1297D864" w14:textId="5FD82A87" w:rsidR="004D3CFE" w:rsidRPr="00A10A4D" w:rsidDel="007066D9" w:rsidRDefault="00790EEB" w:rsidP="000F4571">
            <w:pPr>
              <w:rPr>
                <w:del w:id="3798" w:author="Kumar, Ashwani (Cognizant)" w:date="2021-01-06T17:37:00Z"/>
                <w:rFonts w:cstheme="minorHAnsi"/>
                <w:sz w:val="20"/>
                <w:szCs w:val="20"/>
              </w:rPr>
            </w:pPr>
            <w:del w:id="379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3800" w:author="Yvan Van Hentenryck" w:date="2020-12-29T11:06:00Z">
              <w:tcPr>
                <w:tcW w:w="748" w:type="pct"/>
                <w:vAlign w:val="bottom"/>
              </w:tcPr>
            </w:tcPrChange>
          </w:tcPr>
          <w:p w14:paraId="66553CB5" w14:textId="11D6B4E0" w:rsidR="004D3CFE" w:rsidRPr="00A10A4D" w:rsidDel="007066D9" w:rsidRDefault="00F9005D" w:rsidP="000F4571">
            <w:pPr>
              <w:rPr>
                <w:del w:id="3801" w:author="Kumar, Ashwani (Cognizant)" w:date="2021-01-06T17:37:00Z"/>
                <w:rFonts w:cstheme="minorHAnsi"/>
                <w:sz w:val="20"/>
                <w:szCs w:val="20"/>
              </w:rPr>
            </w:pPr>
            <w:del w:id="380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30</w:delText>
              </w:r>
            </w:del>
          </w:p>
        </w:tc>
      </w:tr>
      <w:tr w:rsidR="004D3CFE" w:rsidRPr="00A10A4D" w:rsidDel="007066D9" w14:paraId="2ADD32F2" w14:textId="40043721" w:rsidTr="00B12260">
        <w:trPr>
          <w:trHeight w:val="260"/>
          <w:del w:id="3803" w:author="Kumar, Ashwani (Cognizant)" w:date="2021-01-06T17:37:00Z"/>
          <w:trPrChange w:id="3804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805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74834B1C" w14:textId="5861375E" w:rsidR="004D3CFE" w:rsidRPr="00A10A4D" w:rsidDel="007066D9" w:rsidRDefault="004D3CFE" w:rsidP="000F4571">
            <w:pPr>
              <w:rPr>
                <w:del w:id="3806" w:author="Kumar, Ashwani (Cognizant)" w:date="2021-01-06T17:37:00Z"/>
                <w:rFonts w:cstheme="minorHAnsi"/>
                <w:sz w:val="20"/>
                <w:szCs w:val="20"/>
              </w:rPr>
            </w:pPr>
            <w:del w:id="3807" w:author="Kumar, Ashwani (Cognizant)" w:date="2021-01-06T16:14:00Z">
              <w:r w:rsidRPr="004D3CFE" w:rsidDel="0078200D">
                <w:rPr>
                  <w:rFonts w:cstheme="minorHAnsi"/>
                  <w:sz w:val="20"/>
                  <w:szCs w:val="20"/>
                </w:rPr>
                <w:delText>e</w:delText>
              </w:r>
            </w:del>
            <w:del w:id="3808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xamDate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809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6BE55B31" w14:textId="2496006B" w:rsidR="004D3CFE" w:rsidRPr="00A10A4D" w:rsidDel="007066D9" w:rsidRDefault="004D3CFE" w:rsidP="000F4571">
            <w:pPr>
              <w:rPr>
                <w:del w:id="3810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811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8E867E7" w14:textId="34742340" w:rsidR="004D3CFE" w:rsidRPr="00A10A4D" w:rsidDel="007066D9" w:rsidRDefault="004D3CFE" w:rsidP="000F4571">
            <w:pPr>
              <w:rPr>
                <w:del w:id="3812" w:author="Kumar, Ashwani (Cognizant)" w:date="2021-01-06T17:37:00Z"/>
                <w:rFonts w:cstheme="minorHAnsi"/>
                <w:sz w:val="20"/>
                <w:szCs w:val="20"/>
              </w:rPr>
            </w:pPr>
            <w:del w:id="3813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vAlign w:val="bottom"/>
            <w:tcPrChange w:id="3814" w:author="Yvan Van Hentenryck" w:date="2020-12-29T11:06:00Z">
              <w:tcPr>
                <w:tcW w:w="838" w:type="pct"/>
                <w:vAlign w:val="bottom"/>
              </w:tcPr>
            </w:tcPrChange>
          </w:tcPr>
          <w:p w14:paraId="66E6E18E" w14:textId="4E158DC8" w:rsidR="004D3CFE" w:rsidRPr="00A10A4D" w:rsidDel="007066D9" w:rsidRDefault="00790EEB" w:rsidP="000F4571">
            <w:pPr>
              <w:rPr>
                <w:del w:id="3815" w:author="Kumar, Ashwani (Cognizant)" w:date="2021-01-06T17:37:00Z"/>
                <w:rFonts w:cstheme="minorHAnsi"/>
                <w:sz w:val="20"/>
                <w:szCs w:val="20"/>
              </w:rPr>
            </w:pPr>
            <w:del w:id="3816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748" w:type="pct"/>
            <w:vAlign w:val="bottom"/>
            <w:tcPrChange w:id="3817" w:author="Yvan Van Hentenryck" w:date="2020-12-29T11:06:00Z">
              <w:tcPr>
                <w:tcW w:w="748" w:type="pct"/>
                <w:vAlign w:val="bottom"/>
              </w:tcPr>
            </w:tcPrChange>
          </w:tcPr>
          <w:p w14:paraId="42680038" w14:textId="2BED0C79" w:rsidR="004D3CFE" w:rsidRPr="00A10A4D" w:rsidDel="007066D9" w:rsidRDefault="004D3CFE" w:rsidP="000F4571">
            <w:pPr>
              <w:rPr>
                <w:del w:id="3818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4D3CFE" w:rsidRPr="00A10A4D" w:rsidDel="007066D9" w14:paraId="72DEE2DC" w14:textId="404AD6CF" w:rsidTr="00B12260">
        <w:trPr>
          <w:trHeight w:val="260"/>
          <w:del w:id="3819" w:author="Kumar, Ashwani (Cognizant)" w:date="2021-01-06T17:37:00Z"/>
          <w:trPrChange w:id="3820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821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2F83626" w14:textId="7B56BFB7" w:rsidR="004D3CFE" w:rsidRPr="00A10A4D" w:rsidDel="007066D9" w:rsidRDefault="004D3CFE" w:rsidP="000F4571">
            <w:pPr>
              <w:rPr>
                <w:del w:id="3822" w:author="Kumar, Ashwani (Cognizant)" w:date="2021-01-06T17:37:00Z"/>
                <w:rFonts w:cstheme="minorHAnsi"/>
                <w:sz w:val="20"/>
                <w:szCs w:val="20"/>
              </w:rPr>
            </w:pPr>
            <w:del w:id="3823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elr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824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0742072E" w14:textId="4A05BA41" w:rsidR="004D3CFE" w:rsidRPr="00A10A4D" w:rsidDel="007066D9" w:rsidRDefault="004D3CFE" w:rsidP="000F4571">
            <w:pPr>
              <w:rPr>
                <w:del w:id="3825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826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B1A2C1C" w14:textId="58C7234F" w:rsidR="004D3CFE" w:rsidRPr="00A10A4D" w:rsidDel="007066D9" w:rsidRDefault="004D3CFE" w:rsidP="000F4571">
            <w:pPr>
              <w:rPr>
                <w:del w:id="3827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3828" w:author="Yvan Van Hentenryck" w:date="2020-12-29T11:06:00Z">
              <w:tcPr>
                <w:tcW w:w="838" w:type="pct"/>
                <w:vAlign w:val="bottom"/>
              </w:tcPr>
            </w:tcPrChange>
          </w:tcPr>
          <w:p w14:paraId="061AE1B8" w14:textId="72CCD1EA" w:rsidR="004D3CFE" w:rsidRPr="00A10A4D" w:rsidDel="007066D9" w:rsidRDefault="00790EEB" w:rsidP="000F4571">
            <w:pPr>
              <w:rPr>
                <w:del w:id="3829" w:author="Kumar, Ashwani (Cognizant)" w:date="2021-01-06T17:37:00Z"/>
                <w:rFonts w:cstheme="minorHAnsi"/>
                <w:sz w:val="20"/>
                <w:szCs w:val="20"/>
              </w:rPr>
            </w:pPr>
            <w:del w:id="3830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3831" w:author="Yvan Van Hentenryck" w:date="2020-12-29T11:06:00Z">
              <w:tcPr>
                <w:tcW w:w="748" w:type="pct"/>
                <w:vAlign w:val="bottom"/>
              </w:tcPr>
            </w:tcPrChange>
          </w:tcPr>
          <w:p w14:paraId="5051F2DD" w14:textId="6595D64B" w:rsidR="004D3CFE" w:rsidRPr="00A10A4D" w:rsidDel="007066D9" w:rsidRDefault="00F9005D" w:rsidP="000F4571">
            <w:pPr>
              <w:rPr>
                <w:del w:id="3832" w:author="Kumar, Ashwani (Cognizant)" w:date="2021-01-06T17:37:00Z"/>
                <w:rFonts w:cstheme="minorHAnsi"/>
                <w:sz w:val="20"/>
                <w:szCs w:val="20"/>
              </w:rPr>
            </w:pPr>
            <w:del w:id="3833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4</w:delText>
              </w:r>
            </w:del>
          </w:p>
        </w:tc>
      </w:tr>
      <w:tr w:rsidR="004D3CFE" w:rsidRPr="00A10A4D" w:rsidDel="007066D9" w14:paraId="7D83FE01" w14:textId="2E54F90C" w:rsidTr="00B12260">
        <w:trPr>
          <w:trHeight w:val="260"/>
          <w:del w:id="3834" w:author="Kumar, Ashwani (Cognizant)" w:date="2021-01-06T17:37:00Z"/>
          <w:trPrChange w:id="3835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836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6BB219FD" w14:textId="61A49CA1" w:rsidR="004D3CFE" w:rsidRPr="00A10A4D" w:rsidDel="007066D9" w:rsidRDefault="004D3CFE" w:rsidP="000F4571">
            <w:pPr>
              <w:rPr>
                <w:del w:id="3837" w:author="Kumar, Ashwani (Cognizant)" w:date="2021-01-06T17:37:00Z"/>
                <w:rFonts w:cstheme="minorHAnsi"/>
                <w:sz w:val="20"/>
                <w:szCs w:val="20"/>
              </w:rPr>
            </w:pPr>
            <w:del w:id="3838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structureReference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839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2A9BF9B8" w14:textId="0319C9B3" w:rsidR="004D3CFE" w:rsidRPr="00A10A4D" w:rsidDel="007066D9" w:rsidRDefault="004D3CFE" w:rsidP="000F4571">
            <w:pPr>
              <w:rPr>
                <w:del w:id="3840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841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3CC7D698" w14:textId="0F5B7926" w:rsidR="004D3CFE" w:rsidRPr="00A10A4D" w:rsidDel="007066D9" w:rsidRDefault="004D3CFE" w:rsidP="000F4571">
            <w:pPr>
              <w:rPr>
                <w:del w:id="3842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3843" w:author="Yvan Van Hentenryck" w:date="2020-12-29T11:06:00Z">
              <w:tcPr>
                <w:tcW w:w="838" w:type="pct"/>
                <w:vAlign w:val="center"/>
              </w:tcPr>
            </w:tcPrChange>
          </w:tcPr>
          <w:p w14:paraId="59805B63" w14:textId="0B8F11F4" w:rsidR="004D3CFE" w:rsidRPr="00A10A4D" w:rsidDel="007066D9" w:rsidRDefault="00790EEB" w:rsidP="000F4571">
            <w:pPr>
              <w:rPr>
                <w:del w:id="3844" w:author="Kumar, Ashwani (Cognizant)" w:date="2021-01-06T17:37:00Z"/>
                <w:rFonts w:cstheme="minorHAnsi"/>
                <w:sz w:val="20"/>
                <w:szCs w:val="20"/>
              </w:rPr>
            </w:pPr>
            <w:del w:id="3845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3846" w:author="Yvan Van Hentenryck" w:date="2020-12-29T11:06:00Z">
              <w:tcPr>
                <w:tcW w:w="748" w:type="pct"/>
                <w:vAlign w:val="bottom"/>
              </w:tcPr>
            </w:tcPrChange>
          </w:tcPr>
          <w:p w14:paraId="2C3EBA76" w14:textId="0AB073BE" w:rsidR="004D3CFE" w:rsidRPr="00A10A4D" w:rsidDel="007066D9" w:rsidRDefault="004D3CFE" w:rsidP="000F4571">
            <w:pPr>
              <w:rPr>
                <w:del w:id="3847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4D3CFE" w:rsidRPr="00A10A4D" w:rsidDel="007066D9" w14:paraId="420B1022" w14:textId="4302DB2B" w:rsidTr="00B12260">
        <w:trPr>
          <w:trHeight w:val="260"/>
          <w:del w:id="3848" w:author="Kumar, Ashwani (Cognizant)" w:date="2021-01-06T17:37:00Z"/>
          <w:trPrChange w:id="384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85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BB474F5" w14:textId="7B27D848" w:rsidR="004D3CFE" w:rsidRPr="00A10A4D" w:rsidDel="007066D9" w:rsidRDefault="004D3CFE" w:rsidP="000F4571">
            <w:pPr>
              <w:rPr>
                <w:del w:id="3851" w:author="Kumar, Ashwani (Cognizant)" w:date="2021-01-06T17:37:00Z"/>
                <w:rFonts w:cstheme="minorHAnsi"/>
                <w:sz w:val="20"/>
                <w:szCs w:val="20"/>
              </w:rPr>
            </w:pPr>
            <w:del w:id="3852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milesFrom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853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64F7B9F0" w14:textId="42A12C1B" w:rsidR="004D3CFE" w:rsidRPr="00A10A4D" w:rsidDel="007066D9" w:rsidRDefault="004D3CFE" w:rsidP="000F4571">
            <w:pPr>
              <w:rPr>
                <w:del w:id="3854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85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EA50B5A" w14:textId="3C25DBA7" w:rsidR="004D3CFE" w:rsidRPr="00A10A4D" w:rsidDel="007066D9" w:rsidRDefault="004D3CFE" w:rsidP="000F4571">
            <w:pPr>
              <w:rPr>
                <w:del w:id="3856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857" w:author="Yvan Van Hentenryck" w:date="2020-12-29T11:06:00Z">
              <w:tcPr>
                <w:tcW w:w="838" w:type="pct"/>
                <w:vAlign w:val="center"/>
              </w:tcPr>
            </w:tcPrChange>
          </w:tcPr>
          <w:p w14:paraId="6CB12308" w14:textId="2A032EF5" w:rsidR="004D3CFE" w:rsidRPr="00A10A4D" w:rsidDel="007066D9" w:rsidRDefault="00790EEB" w:rsidP="000F4571">
            <w:pPr>
              <w:rPr>
                <w:del w:id="3858" w:author="Kumar, Ashwani (Cognizant)" w:date="2021-01-06T17:37:00Z"/>
                <w:rFonts w:cstheme="minorHAnsi"/>
                <w:sz w:val="20"/>
                <w:szCs w:val="20"/>
              </w:rPr>
            </w:pPr>
            <w:del w:id="3859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748" w:type="pct"/>
            <w:vAlign w:val="bottom"/>
            <w:tcPrChange w:id="3860" w:author="Yvan Van Hentenryck" w:date="2020-12-29T11:06:00Z">
              <w:tcPr>
                <w:tcW w:w="748" w:type="pct"/>
                <w:vAlign w:val="bottom"/>
              </w:tcPr>
            </w:tcPrChange>
          </w:tcPr>
          <w:p w14:paraId="6299D19B" w14:textId="7E8803B3" w:rsidR="004D3CFE" w:rsidRPr="00A10A4D" w:rsidDel="007066D9" w:rsidRDefault="00F9005D" w:rsidP="000F4571">
            <w:pPr>
              <w:rPr>
                <w:del w:id="3861" w:author="Kumar, Ashwani (Cognizant)" w:date="2021-01-06T17:37:00Z"/>
                <w:rFonts w:cstheme="minorHAnsi"/>
                <w:sz w:val="20"/>
                <w:szCs w:val="20"/>
              </w:rPr>
            </w:pPr>
            <w:del w:id="386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3</w:delText>
              </w:r>
            </w:del>
          </w:p>
        </w:tc>
      </w:tr>
      <w:tr w:rsidR="004D3CFE" w:rsidRPr="00A10A4D" w:rsidDel="007066D9" w14:paraId="18C92400" w14:textId="4139A852" w:rsidTr="00B12260">
        <w:trPr>
          <w:trHeight w:val="260"/>
          <w:del w:id="3863" w:author="Kumar, Ashwani (Cognizant)" w:date="2021-01-06T17:37:00Z"/>
          <w:trPrChange w:id="3864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865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3D76C69D" w14:textId="6DCD9FEA" w:rsidR="004D3CFE" w:rsidRPr="00A10A4D" w:rsidDel="007066D9" w:rsidRDefault="004D3CFE" w:rsidP="000F4571">
            <w:pPr>
              <w:rPr>
                <w:del w:id="3866" w:author="Kumar, Ashwani (Cognizant)" w:date="2021-01-06T17:37:00Z"/>
                <w:rFonts w:cstheme="minorHAnsi"/>
                <w:sz w:val="20"/>
                <w:szCs w:val="20"/>
              </w:rPr>
            </w:pPr>
            <w:del w:id="3867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yardsFrom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868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10AE3BD8" w14:textId="047CC1C8" w:rsidR="004D3CFE" w:rsidRPr="00A10A4D" w:rsidDel="007066D9" w:rsidRDefault="004D3CFE" w:rsidP="000F4571">
            <w:pPr>
              <w:rPr>
                <w:del w:id="3869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870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73A99E6" w14:textId="4122CD2E" w:rsidR="004D3CFE" w:rsidRPr="00A10A4D" w:rsidDel="007066D9" w:rsidRDefault="004D3CFE" w:rsidP="000F4571">
            <w:pPr>
              <w:rPr>
                <w:del w:id="3871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872" w:author="Yvan Van Hentenryck" w:date="2020-12-29T11:06:00Z">
              <w:tcPr>
                <w:tcW w:w="838" w:type="pct"/>
                <w:vAlign w:val="center"/>
              </w:tcPr>
            </w:tcPrChange>
          </w:tcPr>
          <w:p w14:paraId="6E2ECA85" w14:textId="25DAE8AB" w:rsidR="004D3CFE" w:rsidRPr="00A10A4D" w:rsidDel="007066D9" w:rsidRDefault="00790EEB" w:rsidP="000F4571">
            <w:pPr>
              <w:rPr>
                <w:del w:id="3873" w:author="Kumar, Ashwani (Cognizant)" w:date="2021-01-06T17:37:00Z"/>
                <w:rFonts w:cstheme="minorHAnsi"/>
                <w:sz w:val="20"/>
                <w:szCs w:val="20"/>
              </w:rPr>
            </w:pPr>
            <w:del w:id="3874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748" w:type="pct"/>
            <w:vAlign w:val="bottom"/>
            <w:tcPrChange w:id="3875" w:author="Yvan Van Hentenryck" w:date="2020-12-29T11:06:00Z">
              <w:tcPr>
                <w:tcW w:w="748" w:type="pct"/>
                <w:vAlign w:val="bottom"/>
              </w:tcPr>
            </w:tcPrChange>
          </w:tcPr>
          <w:p w14:paraId="141C327A" w14:textId="17D77F41" w:rsidR="004D3CFE" w:rsidRPr="00A10A4D" w:rsidDel="007066D9" w:rsidRDefault="00F9005D" w:rsidP="000F4571">
            <w:pPr>
              <w:rPr>
                <w:del w:id="3876" w:author="Kumar, Ashwani (Cognizant)" w:date="2021-01-06T17:37:00Z"/>
                <w:rFonts w:cstheme="minorHAnsi"/>
                <w:sz w:val="20"/>
                <w:szCs w:val="20"/>
              </w:rPr>
            </w:pPr>
            <w:del w:id="3877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4</w:delText>
              </w:r>
            </w:del>
          </w:p>
        </w:tc>
      </w:tr>
      <w:tr w:rsidR="004D3CFE" w:rsidRPr="00A10A4D" w:rsidDel="007066D9" w14:paraId="3283C5BD" w14:textId="1637F445" w:rsidTr="00B12260">
        <w:trPr>
          <w:trHeight w:val="260"/>
          <w:del w:id="3878" w:author="Kumar, Ashwani (Cognizant)" w:date="2021-01-06T17:37:00Z"/>
          <w:trPrChange w:id="387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88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7776D7E2" w14:textId="4CCB7C69" w:rsidR="004D3CFE" w:rsidRPr="00A10A4D" w:rsidDel="007066D9" w:rsidRDefault="004D3CFE" w:rsidP="000F4571">
            <w:pPr>
              <w:rPr>
                <w:del w:id="3881" w:author="Kumar, Ashwani (Cognizant)" w:date="2021-01-06T17:37:00Z"/>
                <w:rFonts w:cstheme="minorHAnsi"/>
                <w:sz w:val="20"/>
                <w:szCs w:val="20"/>
              </w:rPr>
            </w:pPr>
            <w:del w:id="3882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milesTo</w:delText>
              </w:r>
            </w:del>
          </w:p>
        </w:tc>
        <w:tc>
          <w:tcPr>
            <w:tcW w:w="1084" w:type="pct"/>
            <w:shd w:val="clear" w:color="auto" w:fill="auto"/>
            <w:vAlign w:val="center"/>
            <w:tcPrChange w:id="3883" w:author="Yvan Van Hentenryck" w:date="2020-12-29T11:06:00Z">
              <w:tcPr>
                <w:tcW w:w="1084" w:type="pct"/>
                <w:shd w:val="clear" w:color="auto" w:fill="auto"/>
                <w:vAlign w:val="center"/>
              </w:tcPr>
            </w:tcPrChange>
          </w:tcPr>
          <w:p w14:paraId="2544E8AC" w14:textId="3570AECC" w:rsidR="004D3CFE" w:rsidRPr="00A10A4D" w:rsidDel="007066D9" w:rsidRDefault="004D3CFE" w:rsidP="000F4571">
            <w:pPr>
              <w:rPr>
                <w:del w:id="3884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88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F9ED3CB" w14:textId="3EEE9C1B" w:rsidR="004D3CFE" w:rsidRPr="00A10A4D" w:rsidDel="007066D9" w:rsidRDefault="004D3CFE" w:rsidP="000F4571">
            <w:pPr>
              <w:rPr>
                <w:del w:id="3886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887" w:author="Yvan Van Hentenryck" w:date="2020-12-29T11:06:00Z">
              <w:tcPr>
                <w:tcW w:w="838" w:type="pct"/>
                <w:vAlign w:val="center"/>
              </w:tcPr>
            </w:tcPrChange>
          </w:tcPr>
          <w:p w14:paraId="6B2FED42" w14:textId="669AD831" w:rsidR="004D3CFE" w:rsidRPr="00A10A4D" w:rsidDel="007066D9" w:rsidRDefault="00790EEB" w:rsidP="000F4571">
            <w:pPr>
              <w:rPr>
                <w:del w:id="3888" w:author="Kumar, Ashwani (Cognizant)" w:date="2021-01-06T17:37:00Z"/>
                <w:rFonts w:cstheme="minorHAnsi"/>
                <w:sz w:val="20"/>
                <w:szCs w:val="20"/>
              </w:rPr>
            </w:pPr>
            <w:del w:id="3889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748" w:type="pct"/>
            <w:vAlign w:val="bottom"/>
            <w:tcPrChange w:id="3890" w:author="Yvan Van Hentenryck" w:date="2020-12-29T11:06:00Z">
              <w:tcPr>
                <w:tcW w:w="748" w:type="pct"/>
                <w:vAlign w:val="bottom"/>
              </w:tcPr>
            </w:tcPrChange>
          </w:tcPr>
          <w:p w14:paraId="28ADE700" w14:textId="7F2DAC4D" w:rsidR="004D3CFE" w:rsidRPr="00A10A4D" w:rsidDel="007066D9" w:rsidRDefault="00F9005D" w:rsidP="000F4571">
            <w:pPr>
              <w:rPr>
                <w:del w:id="3891" w:author="Kumar, Ashwani (Cognizant)" w:date="2021-01-06T17:37:00Z"/>
                <w:rFonts w:cstheme="minorHAnsi"/>
                <w:sz w:val="20"/>
                <w:szCs w:val="20"/>
              </w:rPr>
            </w:pPr>
            <w:del w:id="389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3</w:delText>
              </w:r>
            </w:del>
          </w:p>
        </w:tc>
      </w:tr>
      <w:tr w:rsidR="004D3CFE" w:rsidRPr="00A10A4D" w:rsidDel="007066D9" w14:paraId="0ABE6B65" w14:textId="31C8AB56" w:rsidTr="00B12260">
        <w:trPr>
          <w:trHeight w:val="260"/>
          <w:del w:id="3893" w:author="Kumar, Ashwani (Cognizant)" w:date="2021-01-06T17:37:00Z"/>
          <w:trPrChange w:id="3894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895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445BC3B" w14:textId="2D36C357" w:rsidR="004D3CFE" w:rsidRPr="00A10A4D" w:rsidDel="007066D9" w:rsidRDefault="004D3CFE" w:rsidP="000F4571">
            <w:pPr>
              <w:rPr>
                <w:del w:id="3896" w:author="Kumar, Ashwani (Cognizant)" w:date="2021-01-06T17:37:00Z"/>
                <w:rFonts w:cstheme="minorHAnsi"/>
                <w:sz w:val="20"/>
                <w:szCs w:val="20"/>
              </w:rPr>
            </w:pPr>
            <w:del w:id="3897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yardsTo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3898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0252CB60" w14:textId="28F0A22B" w:rsidR="004D3CFE" w:rsidRPr="00A10A4D" w:rsidDel="007066D9" w:rsidRDefault="004D3CFE" w:rsidP="000F4571">
            <w:pPr>
              <w:rPr>
                <w:del w:id="3899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900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3D50CE3C" w14:textId="328A22FD" w:rsidR="004D3CFE" w:rsidRPr="00A10A4D" w:rsidDel="007066D9" w:rsidRDefault="004D3CFE" w:rsidP="000F4571">
            <w:pPr>
              <w:rPr>
                <w:del w:id="3901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902" w:author="Yvan Van Hentenryck" w:date="2020-12-29T11:06:00Z">
              <w:tcPr>
                <w:tcW w:w="838" w:type="pct"/>
                <w:vAlign w:val="center"/>
              </w:tcPr>
            </w:tcPrChange>
          </w:tcPr>
          <w:p w14:paraId="60049BA7" w14:textId="0BEA6E22" w:rsidR="004D3CFE" w:rsidRPr="00A10A4D" w:rsidDel="007066D9" w:rsidRDefault="00790EEB" w:rsidP="000F4571">
            <w:pPr>
              <w:rPr>
                <w:del w:id="3903" w:author="Kumar, Ashwani (Cognizant)" w:date="2021-01-06T17:37:00Z"/>
                <w:rFonts w:cstheme="minorHAnsi"/>
                <w:sz w:val="20"/>
                <w:szCs w:val="20"/>
              </w:rPr>
            </w:pPr>
            <w:del w:id="3904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748" w:type="pct"/>
            <w:vAlign w:val="bottom"/>
            <w:tcPrChange w:id="3905" w:author="Yvan Van Hentenryck" w:date="2020-12-29T11:06:00Z">
              <w:tcPr>
                <w:tcW w:w="748" w:type="pct"/>
                <w:vAlign w:val="bottom"/>
              </w:tcPr>
            </w:tcPrChange>
          </w:tcPr>
          <w:p w14:paraId="2BD44DEE" w14:textId="17339ADC" w:rsidR="004D3CFE" w:rsidRPr="00A10A4D" w:rsidDel="007066D9" w:rsidRDefault="00F9005D" w:rsidP="000F4571">
            <w:pPr>
              <w:rPr>
                <w:del w:id="3906" w:author="Kumar, Ashwani (Cognizant)" w:date="2021-01-06T17:37:00Z"/>
                <w:rFonts w:cstheme="minorHAnsi"/>
                <w:sz w:val="20"/>
                <w:szCs w:val="20"/>
              </w:rPr>
            </w:pPr>
            <w:del w:id="3907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4</w:delText>
              </w:r>
            </w:del>
          </w:p>
        </w:tc>
      </w:tr>
      <w:tr w:rsidR="004D3CFE" w:rsidRPr="00A10A4D" w:rsidDel="007066D9" w14:paraId="7923D9BD" w14:textId="3672BECD" w:rsidTr="00B12260">
        <w:trPr>
          <w:trHeight w:val="260"/>
          <w:del w:id="3908" w:author="Kumar, Ashwani (Cognizant)" w:date="2021-01-06T17:37:00Z"/>
          <w:trPrChange w:id="390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91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62AC38E" w14:textId="14CF5FA0" w:rsidR="004D3CFE" w:rsidRPr="00A10A4D" w:rsidDel="007066D9" w:rsidRDefault="004D3CFE" w:rsidP="000F4571">
            <w:pPr>
              <w:rPr>
                <w:del w:id="3911" w:author="Kumar, Ashwani (Cognizant)" w:date="2021-01-06T17:37:00Z"/>
                <w:rFonts w:cstheme="minorHAnsi"/>
                <w:sz w:val="20"/>
                <w:szCs w:val="20"/>
              </w:rPr>
            </w:pPr>
            <w:del w:id="3912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areaName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391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719CEB76" w14:textId="72944461" w:rsidR="004D3CFE" w:rsidRPr="00A10A4D" w:rsidDel="007066D9" w:rsidRDefault="004D3CFE" w:rsidP="000F4571">
            <w:pPr>
              <w:rPr>
                <w:del w:id="3914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91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C01F5A5" w14:textId="3D10337A" w:rsidR="004D3CFE" w:rsidRPr="00A10A4D" w:rsidDel="007066D9" w:rsidRDefault="004D3CFE" w:rsidP="000F4571">
            <w:pPr>
              <w:rPr>
                <w:del w:id="3916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917" w:author="Yvan Van Hentenryck" w:date="2020-12-29T11:06:00Z">
              <w:tcPr>
                <w:tcW w:w="838" w:type="pct"/>
                <w:vAlign w:val="center"/>
              </w:tcPr>
            </w:tcPrChange>
          </w:tcPr>
          <w:p w14:paraId="62398472" w14:textId="06B0F3E2" w:rsidR="004D3CFE" w:rsidRPr="00A10A4D" w:rsidDel="007066D9" w:rsidRDefault="00790EEB" w:rsidP="000F4571">
            <w:pPr>
              <w:rPr>
                <w:del w:id="3918" w:author="Kumar, Ashwani (Cognizant)" w:date="2021-01-06T17:37:00Z"/>
                <w:rFonts w:cstheme="minorHAnsi"/>
                <w:sz w:val="20"/>
                <w:szCs w:val="20"/>
              </w:rPr>
            </w:pPr>
            <w:del w:id="391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3920" w:author="Yvan Van Hentenryck" w:date="2020-12-29T11:06:00Z">
              <w:tcPr>
                <w:tcW w:w="748" w:type="pct"/>
                <w:vAlign w:val="bottom"/>
              </w:tcPr>
            </w:tcPrChange>
          </w:tcPr>
          <w:p w14:paraId="539AEA85" w14:textId="16F7AB49" w:rsidR="004D3CFE" w:rsidRPr="00A10A4D" w:rsidDel="007066D9" w:rsidRDefault="00F9005D" w:rsidP="000F4571">
            <w:pPr>
              <w:rPr>
                <w:del w:id="3921" w:author="Kumar, Ashwani (Cognizant)" w:date="2021-01-06T17:37:00Z"/>
                <w:rFonts w:cstheme="minorHAnsi"/>
                <w:sz w:val="20"/>
                <w:szCs w:val="20"/>
              </w:rPr>
            </w:pPr>
            <w:del w:id="392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29</w:delText>
              </w:r>
            </w:del>
          </w:p>
        </w:tc>
      </w:tr>
      <w:tr w:rsidR="004D3CFE" w:rsidRPr="00A10A4D" w:rsidDel="007066D9" w14:paraId="0CC46539" w14:textId="54EE90DC" w:rsidTr="00B12260">
        <w:trPr>
          <w:trHeight w:val="260"/>
          <w:del w:id="3923" w:author="Kumar, Ashwani (Cognizant)" w:date="2021-01-06T17:37:00Z"/>
          <w:trPrChange w:id="3924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925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6F65174D" w14:textId="27BFC037" w:rsidR="004D3CFE" w:rsidRPr="00A10A4D" w:rsidDel="007066D9" w:rsidRDefault="004D3CFE" w:rsidP="000F4571">
            <w:pPr>
              <w:rPr>
                <w:del w:id="3926" w:author="Kumar, Ashwani (Cognizant)" w:date="2021-01-06T17:37:00Z"/>
                <w:rFonts w:cstheme="minorHAnsi"/>
                <w:sz w:val="20"/>
                <w:szCs w:val="20"/>
              </w:rPr>
            </w:pPr>
            <w:del w:id="3927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spanText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3928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43BD7B1" w14:textId="023DB74E" w:rsidR="004D3CFE" w:rsidRPr="00A10A4D" w:rsidDel="007066D9" w:rsidRDefault="004D3CFE" w:rsidP="000F4571">
            <w:pPr>
              <w:rPr>
                <w:del w:id="3929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930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6CE585F" w14:textId="14ADDD17" w:rsidR="004D3CFE" w:rsidRPr="00A10A4D" w:rsidDel="007066D9" w:rsidRDefault="004D3CFE" w:rsidP="000F4571">
            <w:pPr>
              <w:rPr>
                <w:del w:id="3931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932" w:author="Yvan Van Hentenryck" w:date="2020-12-29T11:06:00Z">
              <w:tcPr>
                <w:tcW w:w="838" w:type="pct"/>
                <w:vAlign w:val="center"/>
              </w:tcPr>
            </w:tcPrChange>
          </w:tcPr>
          <w:p w14:paraId="452121C2" w14:textId="54B4A1B4" w:rsidR="004D3CFE" w:rsidRPr="00A10A4D" w:rsidDel="007066D9" w:rsidRDefault="00790EEB" w:rsidP="000F4571">
            <w:pPr>
              <w:rPr>
                <w:del w:id="3933" w:author="Kumar, Ashwani (Cognizant)" w:date="2021-01-06T17:37:00Z"/>
                <w:rFonts w:cstheme="minorHAnsi"/>
                <w:sz w:val="20"/>
                <w:szCs w:val="20"/>
              </w:rPr>
            </w:pPr>
            <w:del w:id="3934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3935" w:author="Yvan Van Hentenryck" w:date="2020-12-29T11:06:00Z">
              <w:tcPr>
                <w:tcW w:w="748" w:type="pct"/>
                <w:vAlign w:val="bottom"/>
              </w:tcPr>
            </w:tcPrChange>
          </w:tcPr>
          <w:p w14:paraId="2318E2E0" w14:textId="5EED6953" w:rsidR="004D3CFE" w:rsidRPr="00A10A4D" w:rsidDel="007066D9" w:rsidRDefault="00F9005D" w:rsidP="000F4571">
            <w:pPr>
              <w:rPr>
                <w:del w:id="3936" w:author="Kumar, Ashwani (Cognizant)" w:date="2021-01-06T17:37:00Z"/>
                <w:rFonts w:cstheme="minorHAnsi"/>
                <w:sz w:val="20"/>
                <w:szCs w:val="20"/>
              </w:rPr>
            </w:pPr>
            <w:del w:id="3937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10</w:delText>
              </w:r>
            </w:del>
          </w:p>
        </w:tc>
      </w:tr>
      <w:tr w:rsidR="004D3CFE" w:rsidRPr="00A10A4D" w:rsidDel="007066D9" w14:paraId="58F35E47" w14:textId="209134F5" w:rsidTr="00B12260">
        <w:trPr>
          <w:trHeight w:val="260"/>
          <w:del w:id="3938" w:author="Kumar, Ashwani (Cognizant)" w:date="2021-01-06T17:37:00Z"/>
          <w:trPrChange w:id="393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94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19BA445B" w14:textId="06D02EE3" w:rsidR="004D3CFE" w:rsidRPr="00A10A4D" w:rsidDel="007066D9" w:rsidRDefault="004D3CFE" w:rsidP="000F4571">
            <w:pPr>
              <w:rPr>
                <w:del w:id="3941" w:author="Kumar, Ashwani (Cognizant)" w:date="2021-01-06T17:37:00Z"/>
                <w:rFonts w:cstheme="minorHAnsi"/>
                <w:sz w:val="20"/>
                <w:szCs w:val="20"/>
              </w:rPr>
            </w:pPr>
            <w:del w:id="3942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osReference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394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9DD2549" w14:textId="7BA37235" w:rsidR="004D3CFE" w:rsidRPr="00A10A4D" w:rsidDel="007066D9" w:rsidRDefault="004D3CFE" w:rsidP="000F4571">
            <w:pPr>
              <w:rPr>
                <w:del w:id="3944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94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3EC2D45" w14:textId="486160DA" w:rsidR="004D3CFE" w:rsidRPr="00A10A4D" w:rsidDel="007066D9" w:rsidRDefault="004D3CFE" w:rsidP="000F4571">
            <w:pPr>
              <w:rPr>
                <w:del w:id="3946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947" w:author="Yvan Van Hentenryck" w:date="2020-12-29T11:06:00Z">
              <w:tcPr>
                <w:tcW w:w="838" w:type="pct"/>
                <w:vAlign w:val="center"/>
              </w:tcPr>
            </w:tcPrChange>
          </w:tcPr>
          <w:p w14:paraId="2691A269" w14:textId="13E664BD" w:rsidR="004D3CFE" w:rsidRPr="00A10A4D" w:rsidDel="007066D9" w:rsidRDefault="00790EEB" w:rsidP="000F4571">
            <w:pPr>
              <w:rPr>
                <w:del w:id="3948" w:author="Kumar, Ashwani (Cognizant)" w:date="2021-01-06T17:37:00Z"/>
                <w:rFonts w:cstheme="minorHAnsi"/>
                <w:sz w:val="20"/>
                <w:szCs w:val="20"/>
              </w:rPr>
            </w:pPr>
            <w:del w:id="394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3950" w:author="Yvan Van Hentenryck" w:date="2020-12-29T11:06:00Z">
              <w:tcPr>
                <w:tcW w:w="748" w:type="pct"/>
                <w:vAlign w:val="bottom"/>
              </w:tcPr>
            </w:tcPrChange>
          </w:tcPr>
          <w:p w14:paraId="3C1050AA" w14:textId="6544EEFC" w:rsidR="004D3CFE" w:rsidRPr="00A10A4D" w:rsidDel="007066D9" w:rsidRDefault="00F9005D" w:rsidP="000F4571">
            <w:pPr>
              <w:rPr>
                <w:del w:id="3951" w:author="Kumar, Ashwani (Cognizant)" w:date="2021-01-06T17:37:00Z"/>
                <w:rFonts w:cstheme="minorHAnsi"/>
                <w:sz w:val="20"/>
                <w:szCs w:val="20"/>
              </w:rPr>
            </w:pPr>
            <w:del w:id="395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12</w:delText>
              </w:r>
            </w:del>
          </w:p>
        </w:tc>
      </w:tr>
      <w:tr w:rsidR="004D3CFE" w:rsidRPr="00A10A4D" w:rsidDel="007066D9" w14:paraId="43808280" w14:textId="3B3FFCF0" w:rsidTr="00B12260">
        <w:trPr>
          <w:trHeight w:val="260"/>
          <w:del w:id="3953" w:author="Kumar, Ashwani (Cognizant)" w:date="2021-01-06T17:37:00Z"/>
          <w:trPrChange w:id="3954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955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656BF7DF" w14:textId="64232B9F" w:rsidR="004D3CFE" w:rsidRPr="00A10A4D" w:rsidDel="007066D9" w:rsidRDefault="004D3CFE" w:rsidP="000F4571">
            <w:pPr>
              <w:rPr>
                <w:del w:id="3956" w:author="Kumar, Ashwani (Cognizant)" w:date="2021-01-06T17:37:00Z"/>
                <w:rFonts w:cstheme="minorHAnsi"/>
                <w:sz w:val="20"/>
                <w:szCs w:val="20"/>
              </w:rPr>
            </w:pPr>
            <w:del w:id="3957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structureDescription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3958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7A1120BE" w14:textId="344D4F73" w:rsidR="004D3CFE" w:rsidRPr="00A10A4D" w:rsidDel="007066D9" w:rsidRDefault="004D3CFE" w:rsidP="000F4571">
            <w:pPr>
              <w:rPr>
                <w:del w:id="3959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960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7E220717" w14:textId="14EDBCB5" w:rsidR="004D3CFE" w:rsidRPr="00A10A4D" w:rsidDel="007066D9" w:rsidRDefault="004D3CFE" w:rsidP="000F4571">
            <w:pPr>
              <w:rPr>
                <w:del w:id="3961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bottom"/>
            <w:tcPrChange w:id="3962" w:author="Yvan Van Hentenryck" w:date="2020-12-29T11:06:00Z">
              <w:tcPr>
                <w:tcW w:w="838" w:type="pct"/>
                <w:vAlign w:val="bottom"/>
              </w:tcPr>
            </w:tcPrChange>
          </w:tcPr>
          <w:p w14:paraId="7A76F71C" w14:textId="17C9F251" w:rsidR="004D3CFE" w:rsidRPr="00A10A4D" w:rsidDel="007066D9" w:rsidRDefault="00790EEB" w:rsidP="000F4571">
            <w:pPr>
              <w:rPr>
                <w:del w:id="3963" w:author="Kumar, Ashwani (Cognizant)" w:date="2021-01-06T17:37:00Z"/>
                <w:rFonts w:cstheme="minorHAnsi"/>
                <w:sz w:val="20"/>
                <w:szCs w:val="20"/>
              </w:rPr>
            </w:pPr>
            <w:del w:id="3964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3965" w:author="Yvan Van Hentenryck" w:date="2020-12-29T11:06:00Z">
              <w:tcPr>
                <w:tcW w:w="748" w:type="pct"/>
                <w:vAlign w:val="bottom"/>
              </w:tcPr>
            </w:tcPrChange>
          </w:tcPr>
          <w:p w14:paraId="40F2F3D1" w14:textId="770CA5C2" w:rsidR="004D3CFE" w:rsidRPr="00A10A4D" w:rsidDel="007066D9" w:rsidRDefault="00F9005D" w:rsidP="000F4571">
            <w:pPr>
              <w:rPr>
                <w:del w:id="3966" w:author="Kumar, Ashwani (Cognizant)" w:date="2021-01-06T17:37:00Z"/>
                <w:rFonts w:cstheme="minorHAnsi"/>
                <w:sz w:val="20"/>
                <w:szCs w:val="20"/>
              </w:rPr>
            </w:pPr>
            <w:del w:id="3967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100</w:delText>
              </w:r>
            </w:del>
          </w:p>
        </w:tc>
      </w:tr>
      <w:tr w:rsidR="004D3CFE" w:rsidRPr="00A10A4D" w:rsidDel="007066D9" w14:paraId="6779FDC4" w14:textId="70374193" w:rsidTr="00B12260">
        <w:trPr>
          <w:trHeight w:val="260"/>
          <w:del w:id="3968" w:author="Kumar, Ashwani (Cognizant)" w:date="2021-01-06T17:37:00Z"/>
          <w:trPrChange w:id="396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97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341B3FB8" w14:textId="7DE28C33" w:rsidR="004D3CFE" w:rsidRPr="00A10A4D" w:rsidDel="007066D9" w:rsidRDefault="004D3CFE" w:rsidP="000F4571">
            <w:pPr>
              <w:rPr>
                <w:del w:id="3971" w:author="Kumar, Ashwani (Cognizant)" w:date="2021-01-06T17:37:00Z"/>
                <w:rFonts w:cstheme="minorHAnsi"/>
                <w:sz w:val="20"/>
                <w:szCs w:val="20"/>
              </w:rPr>
            </w:pPr>
            <w:del w:id="3972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assetGroup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397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46839CF" w14:textId="772975A3" w:rsidR="004D3CFE" w:rsidRPr="00A10A4D" w:rsidDel="007066D9" w:rsidRDefault="004D3CFE" w:rsidP="000F4571">
            <w:pPr>
              <w:rPr>
                <w:del w:id="3974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97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7D7E6401" w14:textId="0C92EAD3" w:rsidR="004D3CFE" w:rsidRPr="00A10A4D" w:rsidDel="007066D9" w:rsidRDefault="004D3CFE" w:rsidP="000F4571">
            <w:pPr>
              <w:rPr>
                <w:del w:id="3976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977" w:author="Yvan Van Hentenryck" w:date="2020-12-29T11:06:00Z">
              <w:tcPr>
                <w:tcW w:w="838" w:type="pct"/>
                <w:vAlign w:val="center"/>
              </w:tcPr>
            </w:tcPrChange>
          </w:tcPr>
          <w:p w14:paraId="74CF8833" w14:textId="7ADAC300" w:rsidR="004D3CFE" w:rsidRPr="00A10A4D" w:rsidDel="007066D9" w:rsidRDefault="00790EEB" w:rsidP="000F4571">
            <w:pPr>
              <w:rPr>
                <w:del w:id="3978" w:author="Kumar, Ashwani (Cognizant)" w:date="2021-01-06T17:37:00Z"/>
                <w:rFonts w:cstheme="minorHAnsi"/>
                <w:sz w:val="20"/>
                <w:szCs w:val="20"/>
              </w:rPr>
            </w:pPr>
            <w:del w:id="397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3980" w:author="Yvan Van Hentenryck" w:date="2020-12-29T11:06:00Z">
              <w:tcPr>
                <w:tcW w:w="748" w:type="pct"/>
              </w:tcPr>
            </w:tcPrChange>
          </w:tcPr>
          <w:p w14:paraId="58A906E2" w14:textId="523FAF5C" w:rsidR="004D3CFE" w:rsidRPr="00A10A4D" w:rsidDel="007066D9" w:rsidRDefault="00F9005D" w:rsidP="000F4571">
            <w:pPr>
              <w:rPr>
                <w:del w:id="3981" w:author="Kumar, Ashwani (Cognizant)" w:date="2021-01-06T17:37:00Z"/>
                <w:rFonts w:cstheme="minorHAnsi"/>
                <w:sz w:val="20"/>
                <w:szCs w:val="20"/>
              </w:rPr>
            </w:pPr>
            <w:del w:id="398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1</w:delText>
              </w:r>
            </w:del>
          </w:p>
        </w:tc>
      </w:tr>
      <w:tr w:rsidR="004D3CFE" w:rsidRPr="00A10A4D" w:rsidDel="007066D9" w14:paraId="378A0967" w14:textId="2F0F0BC0" w:rsidTr="00B12260">
        <w:trPr>
          <w:trHeight w:val="710"/>
          <w:del w:id="3983" w:author="Kumar, Ashwani (Cognizant)" w:date="2021-01-06T17:37:00Z"/>
          <w:trPrChange w:id="3984" w:author="Yvan Van Hentenryck" w:date="2020-12-29T11:06:00Z">
            <w:trPr>
              <w:trHeight w:val="71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3985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E093719" w14:textId="0AC3140C" w:rsidR="004D3CFE" w:rsidRPr="00A10A4D" w:rsidDel="007066D9" w:rsidRDefault="004D3CFE" w:rsidP="000F4571">
            <w:pPr>
              <w:rPr>
                <w:del w:id="3986" w:author="Kumar, Ashwani (Cognizant)" w:date="2021-01-06T17:37:00Z"/>
                <w:rFonts w:cstheme="minorHAnsi"/>
                <w:sz w:val="20"/>
                <w:szCs w:val="20"/>
              </w:rPr>
            </w:pPr>
            <w:del w:id="3987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assetType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3988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2938D54" w14:textId="78E4D165" w:rsidR="004D3CFE" w:rsidRPr="00A10A4D" w:rsidDel="007066D9" w:rsidRDefault="004D3CFE" w:rsidP="000F4571">
            <w:pPr>
              <w:rPr>
                <w:del w:id="3989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3990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1A1A1CB" w14:textId="7D420301" w:rsidR="004D3CFE" w:rsidRPr="00A10A4D" w:rsidDel="007066D9" w:rsidRDefault="004D3CFE" w:rsidP="000F4571">
            <w:pPr>
              <w:rPr>
                <w:del w:id="3991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3992" w:author="Yvan Van Hentenryck" w:date="2020-12-29T11:06:00Z">
              <w:tcPr>
                <w:tcW w:w="838" w:type="pct"/>
                <w:vAlign w:val="center"/>
              </w:tcPr>
            </w:tcPrChange>
          </w:tcPr>
          <w:p w14:paraId="30C886CB" w14:textId="31FDD36D" w:rsidR="004D3CFE" w:rsidRPr="00A10A4D" w:rsidDel="007066D9" w:rsidRDefault="00790EEB" w:rsidP="000F4571">
            <w:pPr>
              <w:rPr>
                <w:del w:id="3993" w:author="Kumar, Ashwani (Cognizant)" w:date="2021-01-06T17:37:00Z"/>
                <w:rFonts w:cstheme="minorHAnsi"/>
                <w:sz w:val="20"/>
                <w:szCs w:val="20"/>
              </w:rPr>
            </w:pPr>
            <w:del w:id="3994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3995" w:author="Yvan Van Hentenryck" w:date="2020-12-29T11:06:00Z">
              <w:tcPr>
                <w:tcW w:w="748" w:type="pct"/>
              </w:tcPr>
            </w:tcPrChange>
          </w:tcPr>
          <w:p w14:paraId="17E7ED5F" w14:textId="5C4A7248" w:rsidR="004D3CFE" w:rsidRPr="00A10A4D" w:rsidDel="007066D9" w:rsidRDefault="00F9005D" w:rsidP="000F4571">
            <w:pPr>
              <w:rPr>
                <w:del w:id="3996" w:author="Kumar, Ashwani (Cognizant)" w:date="2021-01-06T17:37:00Z"/>
                <w:rFonts w:cstheme="minorHAnsi"/>
                <w:sz w:val="20"/>
                <w:szCs w:val="20"/>
              </w:rPr>
            </w:pPr>
            <w:del w:id="3997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5</w:delText>
              </w:r>
            </w:del>
          </w:p>
        </w:tc>
      </w:tr>
      <w:tr w:rsidR="004D3CFE" w:rsidRPr="00A10A4D" w:rsidDel="007066D9" w14:paraId="1C4C88A3" w14:textId="439BAC5C" w:rsidTr="00B12260">
        <w:trPr>
          <w:trHeight w:val="260"/>
          <w:del w:id="3998" w:author="Kumar, Ashwani (Cognizant)" w:date="2021-01-06T17:37:00Z"/>
          <w:trPrChange w:id="399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00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92A4000" w14:textId="65FC645E" w:rsidR="004D3CFE" w:rsidRPr="00A10A4D" w:rsidDel="007066D9" w:rsidRDefault="004D3CFE" w:rsidP="000F4571">
            <w:pPr>
              <w:rPr>
                <w:del w:id="4001" w:author="Kumar, Ashwani (Cognizant)" w:date="2021-01-06T17:37:00Z"/>
                <w:rFonts w:cstheme="minorHAnsi"/>
                <w:sz w:val="20"/>
                <w:szCs w:val="20"/>
              </w:rPr>
            </w:pPr>
            <w:del w:id="4002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atOrBetweenStations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00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34E5E863" w14:textId="1EA35393" w:rsidR="004D3CFE" w:rsidRPr="00A10A4D" w:rsidDel="007066D9" w:rsidRDefault="004D3CFE" w:rsidP="000F4571">
            <w:pPr>
              <w:rPr>
                <w:del w:id="4004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00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7310F421" w14:textId="7AC9F7AE" w:rsidR="004D3CFE" w:rsidRPr="00A10A4D" w:rsidDel="007066D9" w:rsidRDefault="004D3CFE" w:rsidP="000F4571">
            <w:pPr>
              <w:rPr>
                <w:del w:id="4006" w:author="Kumar, Ashwani (Cognizant)" w:date="2021-01-06T17:37:00Z"/>
                <w:rFonts w:cstheme="minorHAnsi"/>
              </w:rPr>
            </w:pPr>
          </w:p>
        </w:tc>
        <w:tc>
          <w:tcPr>
            <w:tcW w:w="838" w:type="pct"/>
            <w:vAlign w:val="center"/>
            <w:tcPrChange w:id="4007" w:author="Yvan Van Hentenryck" w:date="2020-12-29T11:06:00Z">
              <w:tcPr>
                <w:tcW w:w="838" w:type="pct"/>
                <w:vAlign w:val="center"/>
              </w:tcPr>
            </w:tcPrChange>
          </w:tcPr>
          <w:p w14:paraId="6C7291D8" w14:textId="100361CC" w:rsidR="004D3CFE" w:rsidRPr="00A10A4D" w:rsidDel="007066D9" w:rsidRDefault="00790EEB" w:rsidP="000F4571">
            <w:pPr>
              <w:rPr>
                <w:del w:id="4008" w:author="Kumar, Ashwani (Cognizant)" w:date="2021-01-06T17:37:00Z"/>
                <w:rFonts w:cstheme="minorHAnsi"/>
                <w:sz w:val="20"/>
                <w:szCs w:val="20"/>
              </w:rPr>
            </w:pPr>
            <w:del w:id="400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010" w:author="Yvan Van Hentenryck" w:date="2020-12-29T11:06:00Z">
              <w:tcPr>
                <w:tcW w:w="748" w:type="pct"/>
              </w:tcPr>
            </w:tcPrChange>
          </w:tcPr>
          <w:p w14:paraId="0251EF0D" w14:textId="54C278A8" w:rsidR="004D3CFE" w:rsidRPr="00A10A4D" w:rsidDel="007066D9" w:rsidRDefault="00F9005D" w:rsidP="000F4571">
            <w:pPr>
              <w:rPr>
                <w:del w:id="4011" w:author="Kumar, Ashwani (Cognizant)" w:date="2021-01-06T17:37:00Z"/>
                <w:rFonts w:cstheme="minorHAnsi"/>
                <w:sz w:val="20"/>
                <w:szCs w:val="20"/>
              </w:rPr>
            </w:pPr>
            <w:del w:id="4012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50</w:delText>
              </w:r>
            </w:del>
          </w:p>
        </w:tc>
      </w:tr>
      <w:tr w:rsidR="004D3CFE" w:rsidRPr="00A10A4D" w:rsidDel="007066D9" w14:paraId="2AD83454" w14:textId="221ABA8F" w:rsidTr="00B12260">
        <w:trPr>
          <w:trHeight w:val="260"/>
          <w:del w:id="4013" w:author="Kumar, Ashwani (Cognizant)" w:date="2021-01-06T17:37:00Z"/>
          <w:trPrChange w:id="4014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015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3F229090" w14:textId="3C326149" w:rsidR="004D3CFE" w:rsidRPr="00C82532" w:rsidDel="007066D9" w:rsidRDefault="004D3CFE" w:rsidP="000F4571">
            <w:pPr>
              <w:rPr>
                <w:del w:id="401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17" w:author="Kumar, Ashwani (Cognizant)" w:date="2021-01-06T17:37:00Z">
              <w:r w:rsidRPr="00C82532" w:rsidDel="007066D9">
                <w:rPr>
                  <w:rFonts w:cstheme="minorHAnsi"/>
                  <w:color w:val="FF0000"/>
                  <w:sz w:val="20"/>
                  <w:szCs w:val="20"/>
                </w:rPr>
                <w:delText>anyHiddenParts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018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2C10A966" w14:textId="73CAF273" w:rsidR="004D3CFE" w:rsidRPr="00C82532" w:rsidDel="007066D9" w:rsidRDefault="004D3CFE" w:rsidP="000F4571">
            <w:pPr>
              <w:rPr>
                <w:del w:id="401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020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163F73AA" w14:textId="4BC42A2D" w:rsidR="004D3CFE" w:rsidRPr="00C82532" w:rsidDel="007066D9" w:rsidRDefault="004D3CFE" w:rsidP="000F4571">
            <w:pPr>
              <w:rPr>
                <w:del w:id="4021" w:author="Kumar, Ashwani (Cognizant)" w:date="2021-01-06T17:37:00Z"/>
                <w:rFonts w:cstheme="minorHAnsi"/>
                <w:color w:val="FF0000"/>
              </w:rPr>
            </w:pPr>
          </w:p>
        </w:tc>
        <w:tc>
          <w:tcPr>
            <w:tcW w:w="838" w:type="pct"/>
            <w:vAlign w:val="center"/>
            <w:tcPrChange w:id="4022" w:author="Yvan Van Hentenryck" w:date="2020-12-29T11:06:00Z">
              <w:tcPr>
                <w:tcW w:w="838" w:type="pct"/>
                <w:vAlign w:val="center"/>
              </w:tcPr>
            </w:tcPrChange>
          </w:tcPr>
          <w:p w14:paraId="1B4510C9" w14:textId="7F8FB7B1" w:rsidR="004D3CFE" w:rsidRPr="00C82532" w:rsidDel="007066D9" w:rsidRDefault="00790EEB" w:rsidP="000F4571">
            <w:pPr>
              <w:rPr>
                <w:del w:id="402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24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025" w:author="Yvan Van Hentenryck" w:date="2020-12-29T11:06:00Z">
              <w:tcPr>
                <w:tcW w:w="748" w:type="pct"/>
              </w:tcPr>
            </w:tcPrChange>
          </w:tcPr>
          <w:p w14:paraId="43A1A232" w14:textId="478706BF" w:rsidR="004D3CFE" w:rsidRPr="00C82532" w:rsidDel="007066D9" w:rsidRDefault="004D3CFE" w:rsidP="000F4571">
            <w:pPr>
              <w:rPr>
                <w:del w:id="402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4D3CFE" w:rsidRPr="00A10A4D" w:rsidDel="007066D9" w14:paraId="3198FF22" w14:textId="5D16BAA5" w:rsidTr="00B12260">
        <w:trPr>
          <w:trHeight w:val="260"/>
          <w:del w:id="4027" w:author="Kumar, Ashwani (Cognizant)" w:date="2021-01-06T17:37:00Z"/>
          <w:trPrChange w:id="4028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029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35C3E07" w14:textId="53746334" w:rsidR="004D3CFE" w:rsidRPr="00C82532" w:rsidDel="007066D9" w:rsidRDefault="004D3CFE" w:rsidP="000F4571">
            <w:pPr>
              <w:rPr>
                <w:del w:id="403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31" w:author="Kumar, Ashwani (Cognizant)" w:date="2021-01-06T17:37:00Z">
              <w:r w:rsidRPr="00C82532" w:rsidDel="007066D9">
                <w:rPr>
                  <w:rFonts w:cstheme="minorHAnsi"/>
                  <w:color w:val="FF0000"/>
                  <w:sz w:val="20"/>
                  <w:szCs w:val="20"/>
                </w:rPr>
                <w:delText>structureCarries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032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44C45F45" w14:textId="330EA41F" w:rsidR="004D3CFE" w:rsidRPr="00C82532" w:rsidDel="007066D9" w:rsidRDefault="004D3CFE" w:rsidP="000F4571">
            <w:pPr>
              <w:rPr>
                <w:del w:id="403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034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3C87B3E8" w14:textId="53BB181F" w:rsidR="004D3CFE" w:rsidRPr="00C82532" w:rsidDel="007066D9" w:rsidRDefault="004D3CFE" w:rsidP="000F4571">
            <w:pPr>
              <w:rPr>
                <w:del w:id="4035" w:author="Kumar, Ashwani (Cognizant)" w:date="2021-01-06T17:37:00Z"/>
                <w:rFonts w:cstheme="minorHAnsi"/>
                <w:color w:val="FF0000"/>
              </w:rPr>
            </w:pPr>
          </w:p>
        </w:tc>
        <w:tc>
          <w:tcPr>
            <w:tcW w:w="838" w:type="pct"/>
            <w:vAlign w:val="center"/>
            <w:tcPrChange w:id="4036" w:author="Yvan Van Hentenryck" w:date="2020-12-29T11:06:00Z">
              <w:tcPr>
                <w:tcW w:w="838" w:type="pct"/>
                <w:vAlign w:val="center"/>
              </w:tcPr>
            </w:tcPrChange>
          </w:tcPr>
          <w:p w14:paraId="3D0D9CF4" w14:textId="4FA474F6" w:rsidR="004D3CFE" w:rsidRPr="00C82532" w:rsidDel="007066D9" w:rsidRDefault="00790EEB" w:rsidP="000F4571">
            <w:pPr>
              <w:rPr>
                <w:del w:id="403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38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039" w:author="Yvan Van Hentenryck" w:date="2020-12-29T11:06:00Z">
              <w:tcPr>
                <w:tcW w:w="748" w:type="pct"/>
              </w:tcPr>
            </w:tcPrChange>
          </w:tcPr>
          <w:p w14:paraId="4E4B1608" w14:textId="7327E8B1" w:rsidR="004D3CFE" w:rsidRPr="00C82532" w:rsidDel="007066D9" w:rsidRDefault="004D3CFE" w:rsidP="000F4571">
            <w:pPr>
              <w:rPr>
                <w:del w:id="404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4D3CFE" w:rsidRPr="00A10A4D" w:rsidDel="007066D9" w14:paraId="202AECF6" w14:textId="7F6E0BF7" w:rsidTr="00B12260">
        <w:trPr>
          <w:trHeight w:val="260"/>
          <w:del w:id="4041" w:author="Kumar, Ashwani (Cognizant)" w:date="2021-01-06T17:37:00Z"/>
          <w:trPrChange w:id="4042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043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5580871A" w14:textId="33930FE0" w:rsidR="004D3CFE" w:rsidRPr="00C82532" w:rsidDel="007066D9" w:rsidRDefault="004D3CFE" w:rsidP="000F4571">
            <w:pPr>
              <w:rPr>
                <w:del w:id="404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45" w:author="Kumar, Ashwani (Cognizant)" w:date="2021-01-06T17:37:00Z">
              <w:r w:rsidRPr="00C82532" w:rsidDel="007066D9">
                <w:rPr>
                  <w:rFonts w:cstheme="minorHAnsi"/>
                  <w:color w:val="FF0000"/>
                  <w:sz w:val="20"/>
                  <w:szCs w:val="20"/>
                </w:rPr>
                <w:delText>structureOver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046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3ECBE2C9" w14:textId="2BD4DA2B" w:rsidR="004D3CFE" w:rsidRPr="00C82532" w:rsidDel="007066D9" w:rsidRDefault="004D3CFE" w:rsidP="000F4571">
            <w:pPr>
              <w:rPr>
                <w:del w:id="404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048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EC819E7" w14:textId="1FC27CA3" w:rsidR="004D3CFE" w:rsidRPr="00C82532" w:rsidDel="007066D9" w:rsidRDefault="004D3CFE" w:rsidP="000F4571">
            <w:pPr>
              <w:rPr>
                <w:del w:id="404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050" w:author="Yvan Van Hentenryck" w:date="2020-12-29T11:06:00Z">
              <w:tcPr>
                <w:tcW w:w="838" w:type="pct"/>
                <w:vAlign w:val="center"/>
              </w:tcPr>
            </w:tcPrChange>
          </w:tcPr>
          <w:p w14:paraId="4D968770" w14:textId="082C9FBB" w:rsidR="004D3CFE" w:rsidRPr="00C82532" w:rsidDel="007066D9" w:rsidRDefault="00790EEB" w:rsidP="000F4571">
            <w:pPr>
              <w:rPr>
                <w:del w:id="405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52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053" w:author="Yvan Van Hentenryck" w:date="2020-12-29T11:06:00Z">
              <w:tcPr>
                <w:tcW w:w="748" w:type="pct"/>
              </w:tcPr>
            </w:tcPrChange>
          </w:tcPr>
          <w:p w14:paraId="22D6A955" w14:textId="32F86CAE" w:rsidR="004D3CFE" w:rsidRPr="00C82532" w:rsidDel="007066D9" w:rsidRDefault="004D3CFE" w:rsidP="000F4571">
            <w:pPr>
              <w:rPr>
                <w:del w:id="405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4D3CFE" w:rsidRPr="00A10A4D" w:rsidDel="007066D9" w14:paraId="4C720969" w14:textId="7FA3BD29" w:rsidTr="00B12260">
        <w:trPr>
          <w:trHeight w:val="260"/>
          <w:del w:id="4055" w:author="Kumar, Ashwani (Cognizant)" w:date="2021-01-06T17:37:00Z"/>
          <w:trPrChange w:id="4056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057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5BB0B1BD" w14:textId="68D3725C" w:rsidR="004D3CFE" w:rsidRPr="00C82532" w:rsidDel="007066D9" w:rsidRDefault="004D3CFE" w:rsidP="000F4571">
            <w:pPr>
              <w:rPr>
                <w:del w:id="405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59" w:author="Kumar, Ashwani (Cognizant)" w:date="2021-01-06T17:37:00Z">
              <w:r w:rsidRPr="00C82532" w:rsidDel="007066D9">
                <w:rPr>
                  <w:rFonts w:cstheme="minorHAnsi"/>
                  <w:color w:val="FF0000"/>
                  <w:sz w:val="20"/>
                  <w:szCs w:val="20"/>
                </w:rPr>
                <w:delText>observedUnderLoad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060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249F8E42" w14:textId="12D73533" w:rsidR="004D3CFE" w:rsidRPr="00C82532" w:rsidDel="007066D9" w:rsidRDefault="004D3CFE" w:rsidP="000F4571">
            <w:pPr>
              <w:rPr>
                <w:del w:id="406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062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1821315A" w14:textId="6520B014" w:rsidR="004D3CFE" w:rsidRPr="00C82532" w:rsidDel="007066D9" w:rsidRDefault="004D3CFE" w:rsidP="000F4571">
            <w:pPr>
              <w:rPr>
                <w:del w:id="406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064" w:author="Yvan Van Hentenryck" w:date="2020-12-29T11:06:00Z">
              <w:tcPr>
                <w:tcW w:w="838" w:type="pct"/>
                <w:vAlign w:val="center"/>
              </w:tcPr>
            </w:tcPrChange>
          </w:tcPr>
          <w:p w14:paraId="4C6F0616" w14:textId="26D8D1FC" w:rsidR="004D3CFE" w:rsidRPr="00C82532" w:rsidDel="007066D9" w:rsidRDefault="00790EEB" w:rsidP="000F4571">
            <w:pPr>
              <w:rPr>
                <w:del w:id="406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066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067" w:author="Yvan Van Hentenryck" w:date="2020-12-29T11:06:00Z">
              <w:tcPr>
                <w:tcW w:w="748" w:type="pct"/>
              </w:tcPr>
            </w:tcPrChange>
          </w:tcPr>
          <w:p w14:paraId="5A496344" w14:textId="66FC7F12" w:rsidR="004D3CFE" w:rsidRPr="00C82532" w:rsidDel="007066D9" w:rsidRDefault="004D3CFE" w:rsidP="000F4571">
            <w:pPr>
              <w:rPr>
                <w:del w:id="406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4D3CFE" w:rsidRPr="00A10A4D" w:rsidDel="007066D9" w14:paraId="6C2B3EC9" w14:textId="6C791159" w:rsidTr="00B12260">
        <w:trPr>
          <w:trHeight w:val="260"/>
          <w:del w:id="4069" w:author="Kumar, Ashwani (Cognizant)" w:date="2021-01-06T17:37:00Z"/>
          <w:trPrChange w:id="4070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071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29D14CFF" w14:textId="66CEF910" w:rsidR="004D3CFE" w:rsidRPr="00A10A4D" w:rsidDel="007066D9" w:rsidRDefault="004D3CFE" w:rsidP="000F4571">
            <w:pPr>
              <w:rPr>
                <w:del w:id="4072" w:author="Kumar, Ashwani (Cognizant)" w:date="2021-01-06T17:37:00Z"/>
                <w:rFonts w:cstheme="minorHAnsi"/>
                <w:sz w:val="20"/>
                <w:szCs w:val="20"/>
              </w:rPr>
            </w:pPr>
            <w:del w:id="4073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completeExamination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074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D838BE1" w14:textId="2D35D58C" w:rsidR="004D3CFE" w:rsidRPr="00A10A4D" w:rsidDel="007066D9" w:rsidRDefault="004D3CFE" w:rsidP="000F4571">
            <w:pPr>
              <w:rPr>
                <w:del w:id="4075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076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1A9A2E40" w14:textId="21B74500" w:rsidR="004D3CFE" w:rsidRPr="004D3CFE" w:rsidDel="007066D9" w:rsidRDefault="004D3CFE" w:rsidP="000F4571">
            <w:pPr>
              <w:rPr>
                <w:del w:id="4077" w:author="Kumar, Ashwani (Cognizant)" w:date="2021-01-06T17:37:00Z"/>
                <w:rFonts w:cstheme="minorHAnsi"/>
                <w:sz w:val="20"/>
                <w:szCs w:val="20"/>
              </w:rPr>
            </w:pPr>
            <w:del w:id="4078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vAlign w:val="center"/>
            <w:tcPrChange w:id="4079" w:author="Yvan Van Hentenryck" w:date="2020-12-29T11:06:00Z">
              <w:tcPr>
                <w:tcW w:w="838" w:type="pct"/>
                <w:vAlign w:val="center"/>
              </w:tcPr>
            </w:tcPrChange>
          </w:tcPr>
          <w:p w14:paraId="27ED1C3A" w14:textId="130D4F08" w:rsidR="004D3CFE" w:rsidRPr="00A10A4D" w:rsidDel="007066D9" w:rsidRDefault="00790EEB" w:rsidP="000F4571">
            <w:pPr>
              <w:rPr>
                <w:del w:id="4080" w:author="Kumar, Ashwani (Cognizant)" w:date="2021-01-06T17:37:00Z"/>
                <w:rFonts w:cstheme="minorHAnsi"/>
                <w:sz w:val="20"/>
                <w:szCs w:val="20"/>
              </w:rPr>
            </w:pPr>
            <w:del w:id="4081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082" w:author="Yvan Van Hentenryck" w:date="2020-12-29T11:06:00Z">
              <w:tcPr>
                <w:tcW w:w="748" w:type="pct"/>
              </w:tcPr>
            </w:tcPrChange>
          </w:tcPr>
          <w:p w14:paraId="4E60A1C7" w14:textId="3831E05D" w:rsidR="004D3CFE" w:rsidRPr="00A10A4D" w:rsidDel="007066D9" w:rsidRDefault="00F9005D" w:rsidP="000F4571">
            <w:pPr>
              <w:rPr>
                <w:del w:id="4083" w:author="Kumar, Ashwani (Cognizant)" w:date="2021-01-06T17:37:00Z"/>
                <w:rFonts w:cstheme="minorHAnsi"/>
                <w:sz w:val="20"/>
                <w:szCs w:val="20"/>
              </w:rPr>
            </w:pPr>
            <w:del w:id="4084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1</w:delText>
              </w:r>
            </w:del>
          </w:p>
        </w:tc>
      </w:tr>
      <w:tr w:rsidR="00790EEB" w:rsidRPr="00A10A4D" w:rsidDel="007066D9" w14:paraId="6772D726" w14:textId="1CEC5C02" w:rsidTr="00B12260">
        <w:trPr>
          <w:trHeight w:val="260"/>
          <w:del w:id="4085" w:author="Kumar, Ashwani (Cognizant)" w:date="2021-01-06T17:37:00Z"/>
          <w:trPrChange w:id="4086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087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289916B4" w14:textId="13AB2337" w:rsidR="00790EEB" w:rsidRPr="00A10A4D" w:rsidDel="007066D9" w:rsidRDefault="00790EEB" w:rsidP="00790EEB">
            <w:pPr>
              <w:rPr>
                <w:del w:id="4088" w:author="Kumar, Ashwani (Cognizant)" w:date="2021-01-06T17:37:00Z"/>
                <w:rFonts w:cstheme="minorHAnsi"/>
                <w:sz w:val="20"/>
                <w:szCs w:val="20"/>
              </w:rPr>
            </w:pPr>
            <w:del w:id="4089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contractYear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090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408B19D" w14:textId="2772B33F" w:rsidR="00790EEB" w:rsidRPr="00A10A4D" w:rsidDel="007066D9" w:rsidRDefault="00790EEB" w:rsidP="00790EEB">
            <w:pPr>
              <w:rPr>
                <w:del w:id="4091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092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C928CAF" w14:textId="76534F8D" w:rsidR="00790EEB" w:rsidRPr="004D3CFE" w:rsidDel="007066D9" w:rsidRDefault="00790EEB" w:rsidP="00790EEB">
            <w:pPr>
              <w:rPr>
                <w:del w:id="4093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838" w:type="pct"/>
            <w:tcPrChange w:id="4094" w:author="Yvan Van Hentenryck" w:date="2020-12-29T11:06:00Z">
              <w:tcPr>
                <w:tcW w:w="838" w:type="pct"/>
              </w:tcPr>
            </w:tcPrChange>
          </w:tcPr>
          <w:p w14:paraId="0D2BD557" w14:textId="5E620B28" w:rsidR="00790EEB" w:rsidRPr="00A10A4D" w:rsidDel="007066D9" w:rsidRDefault="00790EEB" w:rsidP="00790EEB">
            <w:pPr>
              <w:rPr>
                <w:del w:id="4095" w:author="Kumar, Ashwani (Cognizant)" w:date="2021-01-06T17:37:00Z"/>
                <w:rFonts w:cstheme="minorHAnsi"/>
                <w:sz w:val="20"/>
                <w:szCs w:val="20"/>
              </w:rPr>
            </w:pPr>
            <w:del w:id="4096" w:author="Kumar, Ashwani (Cognizant)" w:date="2021-01-06T17:37:00Z">
              <w:r w:rsidRPr="0001267E"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097" w:author="Yvan Van Hentenryck" w:date="2020-12-29T11:06:00Z">
              <w:tcPr>
                <w:tcW w:w="748" w:type="pct"/>
              </w:tcPr>
            </w:tcPrChange>
          </w:tcPr>
          <w:p w14:paraId="65A4342F" w14:textId="728CC19B" w:rsidR="00790EEB" w:rsidRPr="00A10A4D" w:rsidDel="007066D9" w:rsidRDefault="00790EEB" w:rsidP="00790EEB">
            <w:pPr>
              <w:rPr>
                <w:del w:id="4098" w:author="Kumar, Ashwani (Cognizant)" w:date="2021-01-06T17:37:00Z"/>
                <w:rFonts w:cstheme="minorHAnsi"/>
                <w:sz w:val="20"/>
                <w:szCs w:val="20"/>
              </w:rPr>
            </w:pPr>
            <w:del w:id="4099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9</w:delText>
              </w:r>
            </w:del>
          </w:p>
        </w:tc>
      </w:tr>
      <w:tr w:rsidR="00790EEB" w:rsidRPr="00A10A4D" w:rsidDel="007066D9" w14:paraId="3C3F6472" w14:textId="095F29FD" w:rsidTr="00B12260">
        <w:trPr>
          <w:trHeight w:val="260"/>
          <w:del w:id="4100" w:author="Kumar, Ashwani (Cognizant)" w:date="2021-01-06T17:37:00Z"/>
          <w:trPrChange w:id="4101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102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3BB4B21C" w14:textId="3A41AB0A" w:rsidR="00790EEB" w:rsidRPr="00A10A4D" w:rsidDel="007066D9" w:rsidRDefault="00790EEB" w:rsidP="00790EEB">
            <w:pPr>
              <w:rPr>
                <w:del w:id="4103" w:author="Kumar, Ashwani (Cognizant)" w:date="2021-01-06T17:37:00Z"/>
                <w:rFonts w:cstheme="minorHAnsi"/>
                <w:sz w:val="20"/>
                <w:szCs w:val="20"/>
              </w:rPr>
            </w:pPr>
            <w:del w:id="4104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reportFilename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105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E21A5D4" w14:textId="044B7F38" w:rsidR="00790EEB" w:rsidRPr="00A10A4D" w:rsidDel="007066D9" w:rsidRDefault="00790EEB" w:rsidP="00790EEB">
            <w:pPr>
              <w:rPr>
                <w:del w:id="4106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107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BE37EB3" w14:textId="710FB309" w:rsidR="00790EEB" w:rsidRPr="004D3CFE" w:rsidDel="007066D9" w:rsidRDefault="00790EEB" w:rsidP="00790EEB">
            <w:pPr>
              <w:rPr>
                <w:del w:id="4108" w:author="Kumar, Ashwani (Cognizant)" w:date="2021-01-06T17:37:00Z"/>
                <w:rFonts w:cstheme="minorHAnsi"/>
                <w:sz w:val="20"/>
                <w:szCs w:val="20"/>
              </w:rPr>
            </w:pPr>
            <w:del w:id="4109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tcPrChange w:id="4110" w:author="Yvan Van Hentenryck" w:date="2020-12-29T11:06:00Z">
              <w:tcPr>
                <w:tcW w:w="838" w:type="pct"/>
              </w:tcPr>
            </w:tcPrChange>
          </w:tcPr>
          <w:p w14:paraId="318053D9" w14:textId="77960FD7" w:rsidR="00790EEB" w:rsidRPr="00A10A4D" w:rsidDel="007066D9" w:rsidRDefault="00790EEB" w:rsidP="00790EEB">
            <w:pPr>
              <w:rPr>
                <w:del w:id="4111" w:author="Kumar, Ashwani (Cognizant)" w:date="2021-01-06T17:37:00Z"/>
                <w:rFonts w:cstheme="minorHAnsi"/>
                <w:sz w:val="20"/>
                <w:szCs w:val="20"/>
              </w:rPr>
            </w:pPr>
            <w:del w:id="4112" w:author="Kumar, Ashwani (Cognizant)" w:date="2021-01-06T17:37:00Z">
              <w:r w:rsidRPr="0001267E"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113" w:author="Yvan Van Hentenryck" w:date="2020-12-29T11:06:00Z">
              <w:tcPr>
                <w:tcW w:w="748" w:type="pct"/>
              </w:tcPr>
            </w:tcPrChange>
          </w:tcPr>
          <w:p w14:paraId="231D75DD" w14:textId="0DC994D3" w:rsidR="00790EEB" w:rsidRPr="00A10A4D" w:rsidDel="007066D9" w:rsidRDefault="00790EEB" w:rsidP="00790EEB">
            <w:pPr>
              <w:rPr>
                <w:del w:id="4114" w:author="Kumar, Ashwani (Cognizant)" w:date="2021-01-06T17:37:00Z"/>
                <w:rFonts w:cstheme="minorHAnsi"/>
                <w:sz w:val="20"/>
                <w:szCs w:val="20"/>
              </w:rPr>
            </w:pPr>
            <w:del w:id="4115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50</w:delText>
              </w:r>
            </w:del>
          </w:p>
        </w:tc>
      </w:tr>
      <w:tr w:rsidR="00790EEB" w:rsidRPr="00A10A4D" w:rsidDel="007066D9" w14:paraId="6D8047C0" w14:textId="3B848B75" w:rsidTr="00B12260">
        <w:trPr>
          <w:trHeight w:val="260"/>
          <w:del w:id="4116" w:author="Kumar, Ashwani (Cognizant)" w:date="2021-01-06T17:37:00Z"/>
          <w:trPrChange w:id="411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11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50EFEF09" w14:textId="3355E6D0" w:rsidR="00790EEB" w:rsidRPr="00C82532" w:rsidDel="007066D9" w:rsidRDefault="00790EEB" w:rsidP="00790EEB">
            <w:pPr>
              <w:rPr>
                <w:del w:id="411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120" w:author="Kumar, Ashwani (Cognizant)" w:date="2021-01-06T17:37:00Z">
              <w:r w:rsidRPr="00C82532" w:rsidDel="007066D9">
                <w:rPr>
                  <w:rFonts w:cstheme="minorHAnsi"/>
                  <w:color w:val="FF0000"/>
                  <w:sz w:val="20"/>
                  <w:szCs w:val="20"/>
                </w:rPr>
                <w:delText>imageFilename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121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FB21FBC" w14:textId="018477FB" w:rsidR="00790EEB" w:rsidRPr="00C82532" w:rsidDel="007066D9" w:rsidRDefault="00790EEB" w:rsidP="00790EEB">
            <w:pPr>
              <w:rPr>
                <w:del w:id="412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123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F78459E" w14:textId="3BECEFC4" w:rsidR="00790EEB" w:rsidRPr="00C82532" w:rsidDel="007066D9" w:rsidRDefault="00790EEB" w:rsidP="00790EEB">
            <w:pPr>
              <w:rPr>
                <w:del w:id="412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125" w:author="Kumar, Ashwani (Cognizant)" w:date="2021-01-06T17:37:00Z">
              <w:r w:rsidRPr="00C82532" w:rsidDel="007066D9">
                <w:rPr>
                  <w:rFonts w:cstheme="minorHAnsi"/>
                  <w:color w:val="FF0000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tcPrChange w:id="4126" w:author="Yvan Van Hentenryck" w:date="2020-12-29T11:06:00Z">
              <w:tcPr>
                <w:tcW w:w="838" w:type="pct"/>
              </w:tcPr>
            </w:tcPrChange>
          </w:tcPr>
          <w:p w14:paraId="14137B78" w14:textId="0502F9F4" w:rsidR="00790EEB" w:rsidRPr="00C82532" w:rsidDel="007066D9" w:rsidRDefault="00790EEB" w:rsidP="00790EEB">
            <w:pPr>
              <w:rPr>
                <w:del w:id="412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128" w:author="Kumar, Ashwani (Cognizant)" w:date="2021-01-06T17:37:00Z">
              <w:r w:rsidRPr="0001267E"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129" w:author="Yvan Van Hentenryck" w:date="2020-12-29T11:06:00Z">
              <w:tcPr>
                <w:tcW w:w="748" w:type="pct"/>
              </w:tcPr>
            </w:tcPrChange>
          </w:tcPr>
          <w:p w14:paraId="4A745F7E" w14:textId="32FD53CC" w:rsidR="00790EEB" w:rsidRPr="00C82532" w:rsidDel="007066D9" w:rsidRDefault="00790EEB" w:rsidP="00790EEB">
            <w:pPr>
              <w:rPr>
                <w:del w:id="413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131" w:author="Kumar, Ashwani (Cognizant)" w:date="2021-01-06T17:37:00Z">
              <w:r w:rsidRPr="00C82532" w:rsidDel="007066D9">
                <w:rPr>
                  <w:rFonts w:cstheme="minorHAnsi"/>
                  <w:color w:val="FF0000"/>
                  <w:sz w:val="20"/>
                  <w:szCs w:val="20"/>
                </w:rPr>
                <w:delText>50</w:delText>
              </w:r>
            </w:del>
          </w:p>
        </w:tc>
      </w:tr>
      <w:tr w:rsidR="00790EEB" w:rsidRPr="00A10A4D" w:rsidDel="007066D9" w14:paraId="5EF9989F" w14:textId="42B974E4" w:rsidTr="00B12260">
        <w:trPr>
          <w:trHeight w:val="260"/>
          <w:del w:id="4132" w:author="Kumar, Ashwani (Cognizant)" w:date="2021-01-06T17:37:00Z"/>
          <w:trPrChange w:id="4133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134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6D4D8EED" w14:textId="4034F79A" w:rsidR="00790EEB" w:rsidRPr="00A10A4D" w:rsidDel="007066D9" w:rsidRDefault="00790EEB" w:rsidP="00790EEB">
            <w:pPr>
              <w:rPr>
                <w:del w:id="4135" w:author="Kumar, Ashwani (Cognizant)" w:date="2021-01-06T17:37:00Z"/>
                <w:rFonts w:cstheme="minorHAnsi"/>
                <w:sz w:val="20"/>
                <w:szCs w:val="20"/>
              </w:rPr>
            </w:pPr>
            <w:del w:id="4136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SecName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137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37115CE" w14:textId="4B0B9E12" w:rsidR="00790EEB" w:rsidRPr="00A10A4D" w:rsidDel="007066D9" w:rsidRDefault="00790EEB" w:rsidP="00790EEB">
            <w:pPr>
              <w:rPr>
                <w:del w:id="4138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139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345E557B" w14:textId="1F3A5154" w:rsidR="00790EEB" w:rsidRPr="004D3CFE" w:rsidDel="007066D9" w:rsidRDefault="00790EEB" w:rsidP="00790EEB">
            <w:pPr>
              <w:rPr>
                <w:del w:id="4140" w:author="Kumar, Ashwani (Cognizant)" w:date="2021-01-06T17:37:00Z"/>
                <w:rFonts w:cstheme="minorHAnsi"/>
                <w:sz w:val="20"/>
                <w:szCs w:val="20"/>
              </w:rPr>
            </w:pPr>
            <w:del w:id="4141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tcPrChange w:id="4142" w:author="Yvan Van Hentenryck" w:date="2020-12-29T11:06:00Z">
              <w:tcPr>
                <w:tcW w:w="838" w:type="pct"/>
              </w:tcPr>
            </w:tcPrChange>
          </w:tcPr>
          <w:p w14:paraId="22021AC4" w14:textId="3789AC08" w:rsidR="00790EEB" w:rsidRPr="00A10A4D" w:rsidDel="007066D9" w:rsidRDefault="00790EEB" w:rsidP="00790EEB">
            <w:pPr>
              <w:rPr>
                <w:del w:id="4143" w:author="Kumar, Ashwani (Cognizant)" w:date="2021-01-06T17:37:00Z"/>
                <w:rFonts w:cstheme="minorHAnsi"/>
                <w:sz w:val="20"/>
                <w:szCs w:val="20"/>
              </w:rPr>
            </w:pPr>
            <w:del w:id="4144" w:author="Kumar, Ashwani (Cognizant)" w:date="2021-01-06T17:37:00Z">
              <w:r w:rsidRPr="0001267E"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145" w:author="Yvan Van Hentenryck" w:date="2020-12-29T11:06:00Z">
              <w:tcPr>
                <w:tcW w:w="748" w:type="pct"/>
              </w:tcPr>
            </w:tcPrChange>
          </w:tcPr>
          <w:p w14:paraId="45C984D4" w14:textId="14EF7DCA" w:rsidR="00790EEB" w:rsidRPr="00A10A4D" w:rsidDel="007066D9" w:rsidRDefault="00790EEB" w:rsidP="00790EEB">
            <w:pPr>
              <w:rPr>
                <w:del w:id="4146" w:author="Kumar, Ashwani (Cognizant)" w:date="2021-01-06T17:37:00Z"/>
                <w:rFonts w:cstheme="minorHAnsi"/>
                <w:sz w:val="20"/>
                <w:szCs w:val="20"/>
              </w:rPr>
            </w:pPr>
            <w:del w:id="4147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30</w:delText>
              </w:r>
            </w:del>
          </w:p>
        </w:tc>
      </w:tr>
      <w:tr w:rsidR="00790EEB" w:rsidRPr="00A10A4D" w:rsidDel="007066D9" w14:paraId="0E891B87" w14:textId="796EE1D5" w:rsidTr="00B12260">
        <w:trPr>
          <w:trHeight w:val="260"/>
          <w:del w:id="4148" w:author="Kumar, Ashwani (Cognizant)" w:date="2021-01-06T17:37:00Z"/>
          <w:trPrChange w:id="414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15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28610346" w14:textId="4FA2DED6" w:rsidR="00790EEB" w:rsidRPr="00A10A4D" w:rsidDel="007066D9" w:rsidRDefault="00790EEB" w:rsidP="00790EEB">
            <w:pPr>
              <w:rPr>
                <w:del w:id="4151" w:author="Kumar, Ashwani (Cognizant)" w:date="2021-01-06T17:37:00Z"/>
                <w:rFonts w:cstheme="minorHAnsi"/>
                <w:sz w:val="20"/>
                <w:szCs w:val="20"/>
              </w:rPr>
            </w:pPr>
            <w:del w:id="4152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secReportReference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15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2CC76368" w14:textId="364B9867" w:rsidR="00790EEB" w:rsidRPr="00A10A4D" w:rsidDel="007066D9" w:rsidRDefault="00790EEB" w:rsidP="00790EEB">
            <w:pPr>
              <w:rPr>
                <w:del w:id="4154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15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783D517D" w14:textId="7BD77FE9" w:rsidR="00790EEB" w:rsidRPr="004D3CFE" w:rsidDel="007066D9" w:rsidRDefault="00790EEB" w:rsidP="00790EEB">
            <w:pPr>
              <w:rPr>
                <w:del w:id="4156" w:author="Kumar, Ashwani (Cognizant)" w:date="2021-01-06T17:37:00Z"/>
                <w:rFonts w:cstheme="minorHAnsi"/>
                <w:sz w:val="20"/>
                <w:szCs w:val="20"/>
              </w:rPr>
            </w:pPr>
            <w:del w:id="4157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tcPrChange w:id="4158" w:author="Yvan Van Hentenryck" w:date="2020-12-29T11:06:00Z">
              <w:tcPr>
                <w:tcW w:w="838" w:type="pct"/>
              </w:tcPr>
            </w:tcPrChange>
          </w:tcPr>
          <w:p w14:paraId="636C17E7" w14:textId="2BE5AAFF" w:rsidR="00790EEB" w:rsidRPr="00A10A4D" w:rsidDel="007066D9" w:rsidRDefault="00790EEB" w:rsidP="00790EEB">
            <w:pPr>
              <w:rPr>
                <w:del w:id="4159" w:author="Kumar, Ashwani (Cognizant)" w:date="2021-01-06T17:37:00Z"/>
                <w:rFonts w:cstheme="minorHAnsi"/>
                <w:sz w:val="20"/>
                <w:szCs w:val="20"/>
              </w:rPr>
            </w:pPr>
            <w:del w:id="4160" w:author="Kumar, Ashwani (Cognizant)" w:date="2021-01-06T17:37:00Z">
              <w:r w:rsidRPr="0001267E"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161" w:author="Yvan Van Hentenryck" w:date="2020-12-29T11:06:00Z">
              <w:tcPr>
                <w:tcW w:w="748" w:type="pct"/>
              </w:tcPr>
            </w:tcPrChange>
          </w:tcPr>
          <w:p w14:paraId="44DDDD8C" w14:textId="6C8D07BD" w:rsidR="00790EEB" w:rsidRPr="00A10A4D" w:rsidDel="007066D9" w:rsidRDefault="00790EEB" w:rsidP="00790EEB">
            <w:pPr>
              <w:rPr>
                <w:del w:id="4162" w:author="Kumar, Ashwani (Cognizant)" w:date="2021-01-06T17:37:00Z"/>
                <w:rFonts w:cstheme="minorHAnsi"/>
                <w:sz w:val="20"/>
                <w:szCs w:val="20"/>
              </w:rPr>
            </w:pPr>
            <w:del w:id="4163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50</w:delText>
              </w:r>
            </w:del>
          </w:p>
        </w:tc>
      </w:tr>
      <w:tr w:rsidR="00790EEB" w:rsidRPr="00A10A4D" w:rsidDel="007066D9" w14:paraId="1FFD9A40" w14:textId="30783863" w:rsidTr="00B12260">
        <w:trPr>
          <w:trHeight w:val="260"/>
          <w:del w:id="4164" w:author="Kumar, Ashwani (Cognizant)" w:date="2021-01-06T17:37:00Z"/>
          <w:trPrChange w:id="4165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166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3CF1D173" w14:textId="3523D4AD" w:rsidR="00790EEB" w:rsidRPr="00A10A4D" w:rsidDel="007066D9" w:rsidRDefault="00790EEB" w:rsidP="00790EEB">
            <w:pPr>
              <w:rPr>
                <w:del w:id="4167" w:author="Kumar, Ashwani (Cognizant)" w:date="2021-01-06T17:37:00Z"/>
                <w:rFonts w:cstheme="minorHAnsi"/>
                <w:sz w:val="20"/>
                <w:szCs w:val="20"/>
              </w:rPr>
            </w:pPr>
            <w:del w:id="4168" w:author="Kumar, Ashwani (Cognizant)" w:date="2021-01-06T17:37:00Z">
              <w:r w:rsidRPr="004D3CFE" w:rsidDel="007066D9">
                <w:rPr>
                  <w:rFonts w:cstheme="minorHAnsi"/>
                  <w:sz w:val="20"/>
                  <w:szCs w:val="20"/>
                </w:rPr>
                <w:delText>assetUID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169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23FD0697" w14:textId="3AA2B389" w:rsidR="00790EEB" w:rsidRPr="00A10A4D" w:rsidDel="007066D9" w:rsidRDefault="00790EEB" w:rsidP="00790EEB">
            <w:pPr>
              <w:rPr>
                <w:del w:id="4170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171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3CF29237" w14:textId="1D9BD0D9" w:rsidR="00790EEB" w:rsidRPr="004D3CFE" w:rsidDel="007066D9" w:rsidRDefault="00790EEB" w:rsidP="00790EEB">
            <w:pPr>
              <w:rPr>
                <w:del w:id="4172" w:author="Kumar, Ashwani (Cognizant)" w:date="2021-01-06T17:37:00Z"/>
                <w:rFonts w:cstheme="minorHAnsi"/>
                <w:sz w:val="20"/>
                <w:szCs w:val="20"/>
              </w:rPr>
            </w:pPr>
            <w:del w:id="4173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Yes</w:delText>
              </w:r>
            </w:del>
          </w:p>
        </w:tc>
        <w:tc>
          <w:tcPr>
            <w:tcW w:w="838" w:type="pct"/>
            <w:tcPrChange w:id="4174" w:author="Yvan Van Hentenryck" w:date="2020-12-29T11:06:00Z">
              <w:tcPr>
                <w:tcW w:w="838" w:type="pct"/>
              </w:tcPr>
            </w:tcPrChange>
          </w:tcPr>
          <w:p w14:paraId="40E02D22" w14:textId="2CA4A35E" w:rsidR="00790EEB" w:rsidRPr="00A10A4D" w:rsidDel="007066D9" w:rsidRDefault="00790EEB" w:rsidP="00790EEB">
            <w:pPr>
              <w:rPr>
                <w:del w:id="4175" w:author="Kumar, Ashwani (Cognizant)" w:date="2021-01-06T17:37:00Z"/>
                <w:rFonts w:cstheme="minorHAnsi"/>
                <w:sz w:val="20"/>
                <w:szCs w:val="20"/>
              </w:rPr>
            </w:pPr>
            <w:del w:id="4176" w:author="Kumar, Ashwani (Cognizant)" w:date="2021-01-06T17:37:00Z">
              <w:r w:rsidRPr="0001267E"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177" w:author="Yvan Van Hentenryck" w:date="2020-12-29T11:06:00Z">
              <w:tcPr>
                <w:tcW w:w="748" w:type="pct"/>
              </w:tcPr>
            </w:tcPrChange>
          </w:tcPr>
          <w:p w14:paraId="7330536E" w14:textId="27D1A373" w:rsidR="00790EEB" w:rsidRPr="00A10A4D" w:rsidDel="007066D9" w:rsidRDefault="00790EEB" w:rsidP="00790EEB">
            <w:pPr>
              <w:rPr>
                <w:del w:id="4178" w:author="Kumar, Ashwani (Cognizant)" w:date="2021-01-06T17:37:00Z"/>
                <w:rFonts w:cstheme="minorHAnsi"/>
                <w:sz w:val="20"/>
                <w:szCs w:val="20"/>
              </w:rPr>
            </w:pPr>
            <w:del w:id="4179" w:author="Kumar, Ashwani (Cognizant)" w:date="2021-01-06T17:37:00Z">
              <w:r w:rsidDel="007066D9">
                <w:rPr>
                  <w:rFonts w:cstheme="minorHAnsi"/>
                  <w:sz w:val="20"/>
                  <w:szCs w:val="20"/>
                </w:rPr>
                <w:delText>32</w:delText>
              </w:r>
            </w:del>
          </w:p>
        </w:tc>
      </w:tr>
      <w:tr w:rsidR="00276C3E" w:rsidRPr="00A10A4D" w:rsidDel="007066D9" w14:paraId="7815DD86" w14:textId="7D4BE660" w:rsidTr="00B12260">
        <w:trPr>
          <w:trHeight w:val="260"/>
          <w:del w:id="4180" w:author="Kumar, Ashwani (Cognizant)" w:date="2021-01-06T17:37:00Z"/>
          <w:trPrChange w:id="4181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182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481874A" w14:textId="2677AC74" w:rsidR="00276C3E" w:rsidRPr="004D3CFE" w:rsidDel="007066D9" w:rsidRDefault="00276C3E" w:rsidP="000F4571">
            <w:pPr>
              <w:rPr>
                <w:del w:id="4183" w:author="Kumar, Ashwani (Cognizant)" w:date="2021-01-06T17:37:00Z"/>
                <w:rFonts w:cstheme="minorHAnsi"/>
                <w:sz w:val="20"/>
                <w:szCs w:val="20"/>
              </w:rPr>
            </w:pPr>
            <w:del w:id="4184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possession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185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382FEEAF" w14:textId="581F93F0" w:rsidR="00276C3E" w:rsidRPr="00A10A4D" w:rsidDel="007066D9" w:rsidRDefault="00276C3E" w:rsidP="000F4571">
            <w:pPr>
              <w:rPr>
                <w:del w:id="4186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187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1E49062" w14:textId="4E7B4810" w:rsidR="00276C3E" w:rsidDel="007066D9" w:rsidRDefault="00276C3E" w:rsidP="000F4571">
            <w:pPr>
              <w:rPr>
                <w:del w:id="4188" w:author="Kumar, Ashwani (Cognizant)" w:date="2021-01-06T17:37:00Z"/>
                <w:rFonts w:cstheme="minorHAnsi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189" w:author="Yvan Van Hentenryck" w:date="2020-12-29T11:06:00Z">
              <w:tcPr>
                <w:tcW w:w="838" w:type="pct"/>
                <w:vAlign w:val="center"/>
              </w:tcPr>
            </w:tcPrChange>
          </w:tcPr>
          <w:p w14:paraId="5883CD27" w14:textId="0C0639FA" w:rsidR="00276C3E" w:rsidDel="007066D9" w:rsidRDefault="00790EEB" w:rsidP="000F4571">
            <w:pPr>
              <w:rPr>
                <w:del w:id="4190" w:author="Kumar, Ashwani (Cognizant)" w:date="2021-01-06T17:37:00Z"/>
                <w:rFonts w:cstheme="minorHAnsi"/>
                <w:sz w:val="20"/>
                <w:szCs w:val="20"/>
              </w:rPr>
            </w:pPr>
            <w:del w:id="4191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192" w:author="Yvan Van Hentenryck" w:date="2020-12-29T11:06:00Z">
              <w:tcPr>
                <w:tcW w:w="748" w:type="pct"/>
              </w:tcPr>
            </w:tcPrChange>
          </w:tcPr>
          <w:p w14:paraId="53622AEE" w14:textId="65EAD720" w:rsidR="00276C3E" w:rsidDel="007066D9" w:rsidRDefault="00276C3E" w:rsidP="000F4571">
            <w:pPr>
              <w:rPr>
                <w:del w:id="4193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5F47A290" w14:textId="1F106CF8" w:rsidTr="00B12260">
        <w:trPr>
          <w:trHeight w:val="260"/>
          <w:del w:id="4194" w:author="Kumar, Ashwani (Cognizant)" w:date="2021-01-06T17:37:00Z"/>
          <w:trPrChange w:id="4195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196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7687783B" w14:textId="065CD1FD" w:rsidR="00276C3E" w:rsidRPr="00276C3E" w:rsidDel="007066D9" w:rsidRDefault="00276C3E" w:rsidP="000F4571">
            <w:pPr>
              <w:rPr>
                <w:del w:id="419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198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lineBlock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199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461C76E7" w14:textId="31F07C86" w:rsidR="00276C3E" w:rsidRPr="00276C3E" w:rsidDel="007066D9" w:rsidRDefault="00276C3E" w:rsidP="000F4571">
            <w:pPr>
              <w:rPr>
                <w:del w:id="420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01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4D0A6557" w14:textId="71E6018F" w:rsidR="00276C3E" w:rsidRPr="00276C3E" w:rsidDel="007066D9" w:rsidRDefault="00276C3E" w:rsidP="000F4571">
            <w:pPr>
              <w:rPr>
                <w:del w:id="420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203" w:author="Yvan Van Hentenryck" w:date="2020-12-29T11:06:00Z">
              <w:tcPr>
                <w:tcW w:w="838" w:type="pct"/>
                <w:vAlign w:val="center"/>
              </w:tcPr>
            </w:tcPrChange>
          </w:tcPr>
          <w:p w14:paraId="22DEAA40" w14:textId="0D705206" w:rsidR="00276C3E" w:rsidRPr="00276C3E" w:rsidDel="007066D9" w:rsidRDefault="00790EEB" w:rsidP="000F4571">
            <w:pPr>
              <w:rPr>
                <w:del w:id="420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05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206" w:author="Yvan Van Hentenryck" w:date="2020-12-29T11:06:00Z">
              <w:tcPr>
                <w:tcW w:w="748" w:type="pct"/>
              </w:tcPr>
            </w:tcPrChange>
          </w:tcPr>
          <w:p w14:paraId="53362574" w14:textId="29077B42" w:rsidR="00276C3E" w:rsidDel="007066D9" w:rsidRDefault="00276C3E" w:rsidP="000F4571">
            <w:pPr>
              <w:rPr>
                <w:del w:id="4207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382841A2" w14:textId="34D40633" w:rsidTr="00B12260">
        <w:trPr>
          <w:trHeight w:val="260"/>
          <w:del w:id="4208" w:author="Kumar, Ashwani (Cognizant)" w:date="2021-01-06T17:37:00Z"/>
          <w:trPrChange w:id="420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21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77FF5DA" w14:textId="7B8C1DC0" w:rsidR="00276C3E" w:rsidRPr="00276C3E" w:rsidDel="007066D9" w:rsidRDefault="00276C3E" w:rsidP="000F4571">
            <w:pPr>
              <w:rPr>
                <w:del w:id="421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12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trafficManagement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21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3077241" w14:textId="495E4416" w:rsidR="00276C3E" w:rsidRPr="00276C3E" w:rsidDel="007066D9" w:rsidRDefault="00276C3E" w:rsidP="000F4571">
            <w:pPr>
              <w:rPr>
                <w:del w:id="421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1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FB6FB15" w14:textId="4066EB37" w:rsidR="00276C3E" w:rsidRPr="00276C3E" w:rsidDel="007066D9" w:rsidRDefault="00276C3E" w:rsidP="000F4571">
            <w:pPr>
              <w:rPr>
                <w:del w:id="421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217" w:author="Yvan Van Hentenryck" w:date="2020-12-29T11:06:00Z">
              <w:tcPr>
                <w:tcW w:w="838" w:type="pct"/>
                <w:vAlign w:val="center"/>
              </w:tcPr>
            </w:tcPrChange>
          </w:tcPr>
          <w:p w14:paraId="09CB3BCF" w14:textId="7422CCBE" w:rsidR="00276C3E" w:rsidRPr="00276C3E" w:rsidDel="007066D9" w:rsidRDefault="00790EEB" w:rsidP="000F4571">
            <w:pPr>
              <w:rPr>
                <w:del w:id="421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1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220" w:author="Yvan Van Hentenryck" w:date="2020-12-29T11:06:00Z">
              <w:tcPr>
                <w:tcW w:w="748" w:type="pct"/>
              </w:tcPr>
            </w:tcPrChange>
          </w:tcPr>
          <w:p w14:paraId="54C22C3F" w14:textId="761593CD" w:rsidR="00276C3E" w:rsidDel="007066D9" w:rsidRDefault="00276C3E" w:rsidP="000F4571">
            <w:pPr>
              <w:rPr>
                <w:del w:id="4221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29A4561C" w14:textId="0EA0F942" w:rsidTr="00B12260">
        <w:trPr>
          <w:trHeight w:val="260"/>
          <w:del w:id="4222" w:author="Kumar, Ashwani (Cognizant)" w:date="2021-01-06T17:37:00Z"/>
          <w:trPrChange w:id="4223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224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7B6AA808" w14:textId="795561BF" w:rsidR="00276C3E" w:rsidRPr="00276C3E" w:rsidDel="007066D9" w:rsidRDefault="00276C3E" w:rsidP="000F4571">
            <w:pPr>
              <w:rPr>
                <w:del w:id="422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26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rrv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227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45BD4659" w14:textId="5B93E6EE" w:rsidR="00276C3E" w:rsidRPr="00276C3E" w:rsidDel="007066D9" w:rsidRDefault="00276C3E" w:rsidP="000F4571">
            <w:pPr>
              <w:rPr>
                <w:del w:id="422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29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9409F86" w14:textId="540F0CC1" w:rsidR="00276C3E" w:rsidRPr="00276C3E" w:rsidDel="007066D9" w:rsidRDefault="00276C3E" w:rsidP="000F4571">
            <w:pPr>
              <w:rPr>
                <w:del w:id="423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231" w:author="Yvan Van Hentenryck" w:date="2020-12-29T11:06:00Z">
              <w:tcPr>
                <w:tcW w:w="838" w:type="pct"/>
                <w:vAlign w:val="center"/>
              </w:tcPr>
            </w:tcPrChange>
          </w:tcPr>
          <w:p w14:paraId="0F348D55" w14:textId="3E45286C" w:rsidR="00276C3E" w:rsidRPr="00276C3E" w:rsidDel="007066D9" w:rsidRDefault="00790EEB" w:rsidP="000F4571">
            <w:pPr>
              <w:rPr>
                <w:del w:id="423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33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234" w:author="Yvan Van Hentenryck" w:date="2020-12-29T11:06:00Z">
              <w:tcPr>
                <w:tcW w:w="748" w:type="pct"/>
              </w:tcPr>
            </w:tcPrChange>
          </w:tcPr>
          <w:p w14:paraId="6E1EAB73" w14:textId="7E2C9019" w:rsidR="00276C3E" w:rsidDel="007066D9" w:rsidRDefault="00276C3E" w:rsidP="000F4571">
            <w:pPr>
              <w:rPr>
                <w:del w:id="4235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385DF9ED" w14:textId="7DFBBDB2" w:rsidTr="00B12260">
        <w:trPr>
          <w:trHeight w:val="260"/>
          <w:del w:id="4236" w:author="Kumar, Ashwani (Cognizant)" w:date="2021-01-06T17:37:00Z"/>
          <w:trPrChange w:id="423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23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5FBA969B" w14:textId="6A2EB634" w:rsidR="00276C3E" w:rsidRPr="00276C3E" w:rsidDel="007066D9" w:rsidRDefault="00276C3E" w:rsidP="000F4571">
            <w:pPr>
              <w:rPr>
                <w:del w:id="423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40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mewp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241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430912D" w14:textId="1D10DE4E" w:rsidR="00276C3E" w:rsidRPr="00276C3E" w:rsidDel="007066D9" w:rsidRDefault="00276C3E" w:rsidP="000F4571">
            <w:pPr>
              <w:rPr>
                <w:del w:id="424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43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63E2F29" w14:textId="2B2D2204" w:rsidR="00276C3E" w:rsidRPr="00276C3E" w:rsidDel="007066D9" w:rsidRDefault="00276C3E" w:rsidP="000F4571">
            <w:pPr>
              <w:rPr>
                <w:del w:id="424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245" w:author="Yvan Van Hentenryck" w:date="2020-12-29T11:06:00Z">
              <w:tcPr>
                <w:tcW w:w="838" w:type="pct"/>
                <w:vAlign w:val="center"/>
              </w:tcPr>
            </w:tcPrChange>
          </w:tcPr>
          <w:p w14:paraId="3AA3FA22" w14:textId="01776BE0" w:rsidR="00276C3E" w:rsidRPr="00276C3E" w:rsidDel="007066D9" w:rsidRDefault="00790EEB" w:rsidP="000F4571">
            <w:pPr>
              <w:rPr>
                <w:del w:id="424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47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248" w:author="Yvan Van Hentenryck" w:date="2020-12-29T11:06:00Z">
              <w:tcPr>
                <w:tcW w:w="748" w:type="pct"/>
              </w:tcPr>
            </w:tcPrChange>
          </w:tcPr>
          <w:p w14:paraId="3FBFB3B5" w14:textId="5D721E28" w:rsidR="00276C3E" w:rsidDel="007066D9" w:rsidRDefault="00276C3E" w:rsidP="000F4571">
            <w:pPr>
              <w:rPr>
                <w:del w:id="4249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323DC958" w14:textId="39486B89" w:rsidTr="00B12260">
        <w:trPr>
          <w:trHeight w:val="260"/>
          <w:del w:id="4250" w:author="Kumar, Ashwani (Cognizant)" w:date="2021-01-06T17:37:00Z"/>
          <w:trPrChange w:id="4251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252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849C468" w14:textId="21283BD0" w:rsidR="00276C3E" w:rsidRPr="00276C3E" w:rsidDel="007066D9" w:rsidRDefault="00276C3E" w:rsidP="000F4571">
            <w:pPr>
              <w:rPr>
                <w:del w:id="425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54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ropeAccess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255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1006BF4" w14:textId="1F8B62A5" w:rsidR="00276C3E" w:rsidRPr="00276C3E" w:rsidDel="007066D9" w:rsidRDefault="00276C3E" w:rsidP="000F4571">
            <w:pPr>
              <w:rPr>
                <w:del w:id="425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57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83A1C86" w14:textId="415423BE" w:rsidR="00276C3E" w:rsidRPr="00276C3E" w:rsidDel="007066D9" w:rsidRDefault="00276C3E" w:rsidP="000F4571">
            <w:pPr>
              <w:rPr>
                <w:del w:id="425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259" w:author="Yvan Van Hentenryck" w:date="2020-12-29T11:06:00Z">
              <w:tcPr>
                <w:tcW w:w="838" w:type="pct"/>
                <w:vAlign w:val="center"/>
              </w:tcPr>
            </w:tcPrChange>
          </w:tcPr>
          <w:p w14:paraId="486512F3" w14:textId="1E15B98F" w:rsidR="00276C3E" w:rsidRPr="00276C3E" w:rsidDel="007066D9" w:rsidRDefault="00790EEB" w:rsidP="000F4571">
            <w:pPr>
              <w:rPr>
                <w:del w:id="426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61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262" w:author="Yvan Van Hentenryck" w:date="2020-12-29T11:06:00Z">
              <w:tcPr>
                <w:tcW w:w="748" w:type="pct"/>
              </w:tcPr>
            </w:tcPrChange>
          </w:tcPr>
          <w:p w14:paraId="6894DF0C" w14:textId="427C6556" w:rsidR="00276C3E" w:rsidDel="007066D9" w:rsidRDefault="00276C3E" w:rsidP="000F4571">
            <w:pPr>
              <w:rPr>
                <w:del w:id="4263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7A97007C" w14:textId="25703282" w:rsidTr="00B12260">
        <w:trPr>
          <w:trHeight w:val="260"/>
          <w:del w:id="4264" w:author="Kumar, Ashwani (Cognizant)" w:date="2021-01-06T17:37:00Z"/>
          <w:trPrChange w:id="4265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266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76203B9" w14:textId="2E496C15" w:rsidR="00276C3E" w:rsidRPr="00276C3E" w:rsidDel="007066D9" w:rsidRDefault="00276C3E" w:rsidP="000F4571">
            <w:pPr>
              <w:rPr>
                <w:del w:id="426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68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ladder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269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6358003" w14:textId="51C4231E" w:rsidR="00276C3E" w:rsidRPr="00276C3E" w:rsidDel="007066D9" w:rsidRDefault="00276C3E" w:rsidP="000F4571">
            <w:pPr>
              <w:rPr>
                <w:del w:id="427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71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D7CC895" w14:textId="6C84064B" w:rsidR="00276C3E" w:rsidRPr="00276C3E" w:rsidDel="007066D9" w:rsidRDefault="00276C3E" w:rsidP="000F4571">
            <w:pPr>
              <w:rPr>
                <w:del w:id="427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273" w:author="Yvan Van Hentenryck" w:date="2020-12-29T11:06:00Z">
              <w:tcPr>
                <w:tcW w:w="838" w:type="pct"/>
                <w:vAlign w:val="center"/>
              </w:tcPr>
            </w:tcPrChange>
          </w:tcPr>
          <w:p w14:paraId="1727DFA3" w14:textId="317E530C" w:rsidR="00276C3E" w:rsidRPr="00276C3E" w:rsidDel="007066D9" w:rsidRDefault="00790EEB" w:rsidP="000F4571">
            <w:pPr>
              <w:rPr>
                <w:del w:id="427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75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276" w:author="Yvan Van Hentenryck" w:date="2020-12-29T11:06:00Z">
              <w:tcPr>
                <w:tcW w:w="748" w:type="pct"/>
              </w:tcPr>
            </w:tcPrChange>
          </w:tcPr>
          <w:p w14:paraId="6FBB2C14" w14:textId="5644B8BE" w:rsidR="00276C3E" w:rsidDel="007066D9" w:rsidRDefault="00276C3E" w:rsidP="000F4571">
            <w:pPr>
              <w:rPr>
                <w:del w:id="4277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6416BE7E" w14:textId="7C9BA0A9" w:rsidTr="00B12260">
        <w:trPr>
          <w:trHeight w:val="260"/>
          <w:del w:id="4278" w:author="Kumar, Ashwani (Cognizant)" w:date="2021-01-06T17:37:00Z"/>
          <w:trPrChange w:id="427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28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DFA93C1" w14:textId="467C8E3E" w:rsidR="00276C3E" w:rsidRPr="00276C3E" w:rsidDel="007066D9" w:rsidRDefault="00276C3E" w:rsidP="000F4571">
            <w:pPr>
              <w:rPr>
                <w:del w:id="428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82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scaffold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28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61030C95" w14:textId="3369AE9A" w:rsidR="00276C3E" w:rsidRPr="00276C3E" w:rsidDel="007066D9" w:rsidRDefault="00276C3E" w:rsidP="000F4571">
            <w:pPr>
              <w:rPr>
                <w:del w:id="428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8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4D06962E" w14:textId="785C07C2" w:rsidR="00276C3E" w:rsidRPr="00276C3E" w:rsidDel="007066D9" w:rsidRDefault="00276C3E" w:rsidP="000F4571">
            <w:pPr>
              <w:rPr>
                <w:del w:id="428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287" w:author="Yvan Van Hentenryck" w:date="2020-12-29T11:06:00Z">
              <w:tcPr>
                <w:tcW w:w="838" w:type="pct"/>
                <w:vAlign w:val="center"/>
              </w:tcPr>
            </w:tcPrChange>
          </w:tcPr>
          <w:p w14:paraId="10BC4BB0" w14:textId="61B05795" w:rsidR="00276C3E" w:rsidRPr="00276C3E" w:rsidDel="007066D9" w:rsidRDefault="00790EEB" w:rsidP="000F4571">
            <w:pPr>
              <w:rPr>
                <w:del w:id="428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8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290" w:author="Yvan Van Hentenryck" w:date="2020-12-29T11:06:00Z">
              <w:tcPr>
                <w:tcW w:w="748" w:type="pct"/>
              </w:tcPr>
            </w:tcPrChange>
          </w:tcPr>
          <w:p w14:paraId="22B064C6" w14:textId="451CCAC4" w:rsidR="00276C3E" w:rsidDel="007066D9" w:rsidRDefault="00276C3E" w:rsidP="000F4571">
            <w:pPr>
              <w:rPr>
                <w:del w:id="4291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1944FC57" w14:textId="393DE43E" w:rsidTr="00B12260">
        <w:trPr>
          <w:trHeight w:val="260"/>
          <w:del w:id="4292" w:author="Kumar, Ashwani (Cognizant)" w:date="2021-01-06T17:37:00Z"/>
          <w:trPrChange w:id="4293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294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20D62444" w14:textId="404E6D63" w:rsidR="00276C3E" w:rsidRPr="00276C3E" w:rsidDel="007066D9" w:rsidRDefault="00276C3E" w:rsidP="000F4571">
            <w:pPr>
              <w:rPr>
                <w:del w:id="429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296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cctv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297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239F58E" w14:textId="1BC739F8" w:rsidR="00276C3E" w:rsidRPr="00276C3E" w:rsidDel="007066D9" w:rsidRDefault="00276C3E" w:rsidP="000F4571">
            <w:pPr>
              <w:rPr>
                <w:del w:id="429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299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148E32EA" w14:textId="4507B21D" w:rsidR="00276C3E" w:rsidRPr="00276C3E" w:rsidDel="007066D9" w:rsidRDefault="00276C3E" w:rsidP="000F4571">
            <w:pPr>
              <w:rPr>
                <w:del w:id="430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301" w:author="Yvan Van Hentenryck" w:date="2020-12-29T11:06:00Z">
              <w:tcPr>
                <w:tcW w:w="838" w:type="pct"/>
                <w:vAlign w:val="center"/>
              </w:tcPr>
            </w:tcPrChange>
          </w:tcPr>
          <w:p w14:paraId="2E43E4D2" w14:textId="2EB68F7A" w:rsidR="00276C3E" w:rsidRPr="00276C3E" w:rsidDel="007066D9" w:rsidRDefault="00790EEB" w:rsidP="000F4571">
            <w:pPr>
              <w:rPr>
                <w:del w:id="430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03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304" w:author="Yvan Van Hentenryck" w:date="2020-12-29T11:06:00Z">
              <w:tcPr>
                <w:tcW w:w="748" w:type="pct"/>
              </w:tcPr>
            </w:tcPrChange>
          </w:tcPr>
          <w:p w14:paraId="7DAE0D66" w14:textId="2CAB0DD1" w:rsidR="00276C3E" w:rsidDel="007066D9" w:rsidRDefault="00276C3E" w:rsidP="000F4571">
            <w:pPr>
              <w:rPr>
                <w:del w:id="4305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7E48947C" w14:textId="38CA4C91" w:rsidTr="00B12260">
        <w:trPr>
          <w:trHeight w:val="260"/>
          <w:del w:id="4306" w:author="Kumar, Ashwani (Cognizant)" w:date="2021-01-06T17:37:00Z"/>
          <w:trPrChange w:id="430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30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69159DE" w14:textId="77A0F987" w:rsidR="00276C3E" w:rsidRPr="00276C3E" w:rsidDel="007066D9" w:rsidRDefault="00276C3E" w:rsidP="000F4571">
            <w:pPr>
              <w:rPr>
                <w:del w:id="430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10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confinedSpace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311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1315F56" w14:textId="7591A202" w:rsidR="00276C3E" w:rsidRPr="00276C3E" w:rsidDel="007066D9" w:rsidRDefault="00276C3E" w:rsidP="000F4571">
            <w:pPr>
              <w:rPr>
                <w:del w:id="431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313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E2316DF" w14:textId="6F010B34" w:rsidR="00276C3E" w:rsidRPr="00276C3E" w:rsidDel="007066D9" w:rsidRDefault="00276C3E" w:rsidP="000F4571">
            <w:pPr>
              <w:rPr>
                <w:del w:id="431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315" w:author="Yvan Van Hentenryck" w:date="2020-12-29T11:06:00Z">
              <w:tcPr>
                <w:tcW w:w="838" w:type="pct"/>
                <w:vAlign w:val="center"/>
              </w:tcPr>
            </w:tcPrChange>
          </w:tcPr>
          <w:p w14:paraId="13313E6F" w14:textId="2749A825" w:rsidR="00276C3E" w:rsidRPr="00276C3E" w:rsidDel="007066D9" w:rsidRDefault="00790EEB" w:rsidP="000F4571">
            <w:pPr>
              <w:rPr>
                <w:del w:id="431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17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318" w:author="Yvan Van Hentenryck" w:date="2020-12-29T11:06:00Z">
              <w:tcPr>
                <w:tcW w:w="748" w:type="pct"/>
              </w:tcPr>
            </w:tcPrChange>
          </w:tcPr>
          <w:p w14:paraId="6334DE7F" w14:textId="4FC44CFC" w:rsidR="00276C3E" w:rsidDel="007066D9" w:rsidRDefault="00276C3E" w:rsidP="000F4571">
            <w:pPr>
              <w:rPr>
                <w:del w:id="4319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1D6FA0D3" w14:textId="12F80FCE" w:rsidTr="00B12260">
        <w:trPr>
          <w:trHeight w:val="260"/>
          <w:del w:id="4320" w:author="Kumar, Ashwani (Cognizant)" w:date="2021-01-06T17:37:00Z"/>
          <w:trPrChange w:id="4321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322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1755DE5" w14:textId="3F40969D" w:rsidR="00276C3E" w:rsidRPr="00276C3E" w:rsidDel="007066D9" w:rsidRDefault="00276C3E" w:rsidP="000F4571">
            <w:pPr>
              <w:rPr>
                <w:del w:id="432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24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waterPermit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325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4E9FF5FA" w14:textId="2BDEE672" w:rsidR="00276C3E" w:rsidRPr="00276C3E" w:rsidDel="007066D9" w:rsidRDefault="00276C3E" w:rsidP="000F4571">
            <w:pPr>
              <w:rPr>
                <w:del w:id="432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327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69AC6537" w14:textId="213B5BFD" w:rsidR="00276C3E" w:rsidRPr="00276C3E" w:rsidDel="007066D9" w:rsidRDefault="00276C3E" w:rsidP="000F4571">
            <w:pPr>
              <w:rPr>
                <w:del w:id="432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329" w:author="Yvan Van Hentenryck" w:date="2020-12-29T11:06:00Z">
              <w:tcPr>
                <w:tcW w:w="838" w:type="pct"/>
                <w:vAlign w:val="center"/>
              </w:tcPr>
            </w:tcPrChange>
          </w:tcPr>
          <w:p w14:paraId="15B3D051" w14:textId="4F623A74" w:rsidR="00276C3E" w:rsidRPr="00276C3E" w:rsidDel="007066D9" w:rsidRDefault="00790EEB" w:rsidP="000F4571">
            <w:pPr>
              <w:rPr>
                <w:del w:id="433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31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332" w:author="Yvan Van Hentenryck" w:date="2020-12-29T11:06:00Z">
              <w:tcPr>
                <w:tcW w:w="748" w:type="pct"/>
              </w:tcPr>
            </w:tcPrChange>
          </w:tcPr>
          <w:p w14:paraId="2E4B6508" w14:textId="06695BEC" w:rsidR="00276C3E" w:rsidDel="007066D9" w:rsidRDefault="00276C3E" w:rsidP="000F4571">
            <w:pPr>
              <w:rPr>
                <w:del w:id="4333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6565D80F" w14:textId="0AD86A8E" w:rsidTr="00B12260">
        <w:trPr>
          <w:trHeight w:val="260"/>
          <w:del w:id="4334" w:author="Kumar, Ashwani (Cognizant)" w:date="2021-01-06T17:37:00Z"/>
          <w:trPrChange w:id="4335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336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5E798BFA" w14:textId="2A7B1F38" w:rsidR="00276C3E" w:rsidRPr="00276C3E" w:rsidDel="007066D9" w:rsidRDefault="00276C3E" w:rsidP="000F4571">
            <w:pPr>
              <w:rPr>
                <w:del w:id="433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38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safetyBoat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339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77FBE10A" w14:textId="50697040" w:rsidR="00276C3E" w:rsidRPr="00276C3E" w:rsidDel="007066D9" w:rsidRDefault="00276C3E" w:rsidP="000F4571">
            <w:pPr>
              <w:rPr>
                <w:del w:id="434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341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14F53A11" w14:textId="780416F8" w:rsidR="00276C3E" w:rsidRPr="00276C3E" w:rsidDel="007066D9" w:rsidRDefault="00276C3E" w:rsidP="000F4571">
            <w:pPr>
              <w:rPr>
                <w:del w:id="434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343" w:author="Yvan Van Hentenryck" w:date="2020-12-29T11:06:00Z">
              <w:tcPr>
                <w:tcW w:w="838" w:type="pct"/>
                <w:vAlign w:val="center"/>
              </w:tcPr>
            </w:tcPrChange>
          </w:tcPr>
          <w:p w14:paraId="1EC1545A" w14:textId="1987ABC5" w:rsidR="00276C3E" w:rsidRPr="00276C3E" w:rsidDel="007066D9" w:rsidRDefault="00790EEB" w:rsidP="000F4571">
            <w:pPr>
              <w:rPr>
                <w:del w:id="434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45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346" w:author="Yvan Van Hentenryck" w:date="2020-12-29T11:06:00Z">
              <w:tcPr>
                <w:tcW w:w="748" w:type="pct"/>
              </w:tcPr>
            </w:tcPrChange>
          </w:tcPr>
          <w:p w14:paraId="79CDC0AE" w14:textId="04D56D8D" w:rsidR="00276C3E" w:rsidDel="007066D9" w:rsidRDefault="00276C3E" w:rsidP="000F4571">
            <w:pPr>
              <w:rPr>
                <w:del w:id="4347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276C3E" w:rsidRPr="00A10A4D" w:rsidDel="007066D9" w14:paraId="34099A15" w14:textId="2DB6F65D" w:rsidTr="00B12260">
        <w:trPr>
          <w:trHeight w:val="260"/>
          <w:del w:id="4348" w:author="Kumar, Ashwani (Cognizant)" w:date="2021-01-06T17:37:00Z"/>
          <w:trPrChange w:id="4349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350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F1E933D" w14:textId="62BF7602" w:rsidR="00276C3E" w:rsidRPr="00276C3E" w:rsidDel="007066D9" w:rsidRDefault="00276C3E" w:rsidP="000F4571">
            <w:pPr>
              <w:rPr>
                <w:del w:id="435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52" w:author="Kumar, Ashwani (Cognizant)" w:date="2021-01-06T17:37:00Z">
              <w:r w:rsidRPr="00276C3E" w:rsidDel="007066D9">
                <w:rPr>
                  <w:rFonts w:cstheme="minorHAnsi"/>
                  <w:color w:val="FF0000"/>
                  <w:sz w:val="20"/>
                  <w:szCs w:val="20"/>
                </w:rPr>
                <w:delText>3rdParty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353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23035232" w14:textId="661F0F94" w:rsidR="00276C3E" w:rsidRPr="00276C3E" w:rsidDel="007066D9" w:rsidRDefault="00276C3E" w:rsidP="000F4571">
            <w:pPr>
              <w:rPr>
                <w:del w:id="435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355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1750322" w14:textId="50A58D56" w:rsidR="00276C3E" w:rsidRPr="00276C3E" w:rsidDel="007066D9" w:rsidRDefault="00276C3E" w:rsidP="000F4571">
            <w:pPr>
              <w:rPr>
                <w:del w:id="435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  <w:tcPrChange w:id="4357" w:author="Yvan Van Hentenryck" w:date="2020-12-29T11:06:00Z">
              <w:tcPr>
                <w:tcW w:w="838" w:type="pct"/>
                <w:vAlign w:val="center"/>
              </w:tcPr>
            </w:tcPrChange>
          </w:tcPr>
          <w:p w14:paraId="11060752" w14:textId="04AEA83E" w:rsidR="00276C3E" w:rsidRPr="00276C3E" w:rsidDel="007066D9" w:rsidRDefault="00790EEB" w:rsidP="000F4571">
            <w:pPr>
              <w:rPr>
                <w:del w:id="435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59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tcPrChange w:id="4360" w:author="Yvan Van Hentenryck" w:date="2020-12-29T11:06:00Z">
              <w:tcPr>
                <w:tcW w:w="748" w:type="pct"/>
              </w:tcPr>
            </w:tcPrChange>
          </w:tcPr>
          <w:p w14:paraId="2F5391B5" w14:textId="3B790B65" w:rsidR="00276C3E" w:rsidDel="007066D9" w:rsidRDefault="00276C3E" w:rsidP="000F4571">
            <w:pPr>
              <w:rPr>
                <w:del w:id="4361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B75893" w:rsidRPr="00A10A4D" w:rsidDel="007066D9" w14:paraId="4EA26B68" w14:textId="0770E38F" w:rsidTr="00B12260">
        <w:trPr>
          <w:trHeight w:val="260"/>
          <w:del w:id="4362" w:author="Kumar, Ashwani (Cognizant)" w:date="2021-01-06T17:37:00Z"/>
          <w:trPrChange w:id="4363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364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64219CAA" w14:textId="6BB0E832" w:rsidR="00B75893" w:rsidRPr="00276C3E" w:rsidDel="007066D9" w:rsidRDefault="00B75893" w:rsidP="00B75893">
            <w:pPr>
              <w:rPr>
                <w:del w:id="436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66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itemNumber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367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78841FE3" w14:textId="7CC8C743" w:rsidR="00B75893" w:rsidRPr="00276C3E" w:rsidDel="007066D9" w:rsidRDefault="00B75893" w:rsidP="00B75893">
            <w:pPr>
              <w:rPr>
                <w:del w:id="436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369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7FC84A83" w14:textId="3D915458" w:rsidR="00B75893" w:rsidRPr="00276C3E" w:rsidDel="007066D9" w:rsidRDefault="00B75893" w:rsidP="00B75893">
            <w:pPr>
              <w:rPr>
                <w:del w:id="437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371" w:author="Yvan Van Hentenryck" w:date="2020-12-29T11:06:00Z">
              <w:tcPr>
                <w:tcW w:w="838" w:type="pct"/>
                <w:vAlign w:val="bottom"/>
              </w:tcPr>
            </w:tcPrChange>
          </w:tcPr>
          <w:p w14:paraId="41DF77F4" w14:textId="1E6997A2" w:rsidR="00B75893" w:rsidRPr="00276C3E" w:rsidDel="007066D9" w:rsidRDefault="00B75893" w:rsidP="00B75893">
            <w:pPr>
              <w:rPr>
                <w:del w:id="437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73" w:author="Kumar, Ashwani (Cognizant)" w:date="2021-01-06T17:37:00Z">
              <w:r w:rsidDel="007066D9">
                <w:rPr>
                  <w:rFonts w:ascii="Calibri" w:hAnsi="Calibri"/>
                  <w:sz w:val="20"/>
                  <w:szCs w:val="20"/>
                </w:rPr>
                <w:delText>INT</w:delText>
              </w:r>
            </w:del>
          </w:p>
        </w:tc>
        <w:tc>
          <w:tcPr>
            <w:tcW w:w="748" w:type="pct"/>
            <w:vAlign w:val="bottom"/>
            <w:tcPrChange w:id="4374" w:author="Yvan Van Hentenryck" w:date="2020-12-29T11:06:00Z">
              <w:tcPr>
                <w:tcW w:w="748" w:type="pct"/>
                <w:vAlign w:val="bottom"/>
              </w:tcPr>
            </w:tcPrChange>
          </w:tcPr>
          <w:p w14:paraId="3509A8ED" w14:textId="7584EC79" w:rsidR="00B75893" w:rsidDel="007066D9" w:rsidRDefault="00B75893" w:rsidP="00B75893">
            <w:pPr>
              <w:rPr>
                <w:del w:id="4375" w:author="Kumar, Ashwani (Cognizant)" w:date="2021-01-06T17:37:00Z"/>
                <w:rFonts w:cstheme="minorHAnsi"/>
                <w:sz w:val="20"/>
                <w:szCs w:val="20"/>
              </w:rPr>
            </w:pPr>
            <w:del w:id="4376" w:author="Kumar, Ashwani (Cognizant)" w:date="2021-01-06T17:37:00Z">
              <w:r w:rsidDel="007066D9">
                <w:rPr>
                  <w:rFonts w:ascii="Calibri" w:hAnsi="Calibri"/>
                </w:rPr>
                <w:delText>3</w:delText>
              </w:r>
            </w:del>
          </w:p>
        </w:tc>
      </w:tr>
      <w:tr w:rsidR="00B75893" w:rsidRPr="00A10A4D" w:rsidDel="007066D9" w14:paraId="4033CF59" w14:textId="2A616281" w:rsidTr="00B12260">
        <w:trPr>
          <w:trHeight w:val="260"/>
          <w:del w:id="4377" w:author="Kumar, Ashwani (Cognizant)" w:date="2021-01-06T17:37:00Z"/>
          <w:trPrChange w:id="4378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379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1B1CC7F6" w14:textId="12DEE811" w:rsidR="00B75893" w:rsidRPr="00276C3E" w:rsidDel="007066D9" w:rsidRDefault="00B75893" w:rsidP="00B75893">
            <w:pPr>
              <w:rPr>
                <w:del w:id="438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81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description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382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3A2FE97B" w14:textId="0C7992E5" w:rsidR="00B75893" w:rsidRPr="00276C3E" w:rsidDel="007066D9" w:rsidRDefault="00B75893" w:rsidP="00B75893">
            <w:pPr>
              <w:rPr>
                <w:del w:id="438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384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B1CE79A" w14:textId="2F050FF1" w:rsidR="00B75893" w:rsidRPr="00276C3E" w:rsidDel="007066D9" w:rsidRDefault="00B75893" w:rsidP="00B75893">
            <w:pPr>
              <w:rPr>
                <w:del w:id="438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386" w:author="Yvan Van Hentenryck" w:date="2020-12-29T11:06:00Z">
              <w:tcPr>
                <w:tcW w:w="838" w:type="pct"/>
                <w:vAlign w:val="bottom"/>
              </w:tcPr>
            </w:tcPrChange>
          </w:tcPr>
          <w:p w14:paraId="7EEDE991" w14:textId="17E35848" w:rsidR="00B75893" w:rsidRPr="00276C3E" w:rsidDel="007066D9" w:rsidRDefault="00B75893" w:rsidP="00B75893">
            <w:pPr>
              <w:rPr>
                <w:del w:id="438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88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389" w:author="Yvan Van Hentenryck" w:date="2020-12-29T11:06:00Z">
              <w:tcPr>
                <w:tcW w:w="748" w:type="pct"/>
                <w:vAlign w:val="bottom"/>
              </w:tcPr>
            </w:tcPrChange>
          </w:tcPr>
          <w:p w14:paraId="08264BBA" w14:textId="2FF02252" w:rsidR="00B75893" w:rsidDel="007066D9" w:rsidRDefault="00B75893" w:rsidP="00B75893">
            <w:pPr>
              <w:rPr>
                <w:del w:id="4390" w:author="Kumar, Ashwani (Cognizant)" w:date="2021-01-06T17:37:00Z"/>
                <w:rFonts w:cstheme="minorHAnsi"/>
                <w:sz w:val="20"/>
                <w:szCs w:val="20"/>
              </w:rPr>
            </w:pPr>
            <w:del w:id="4391" w:author="Kumar, Ashwani (Cognizant)" w:date="2021-01-06T17:37:00Z">
              <w:r w:rsidDel="007066D9">
                <w:rPr>
                  <w:rFonts w:ascii="Calibri" w:hAnsi="Calibri"/>
                </w:rPr>
                <w:delText>1000</w:delText>
              </w:r>
            </w:del>
          </w:p>
        </w:tc>
      </w:tr>
      <w:tr w:rsidR="00B75893" w:rsidRPr="00A10A4D" w:rsidDel="007066D9" w14:paraId="04229C25" w14:textId="0040E059" w:rsidTr="00B12260">
        <w:trPr>
          <w:trHeight w:val="260"/>
          <w:del w:id="4392" w:author="Kumar, Ashwani (Cognizant)" w:date="2021-01-06T17:37:00Z"/>
          <w:trPrChange w:id="4393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394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F36C77A" w14:textId="06AD50DE" w:rsidR="00B75893" w:rsidRPr="00276C3E" w:rsidDel="007066D9" w:rsidRDefault="00B75893" w:rsidP="00B75893">
            <w:pPr>
              <w:rPr>
                <w:del w:id="439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396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location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397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038F84EA" w14:textId="42040E6B" w:rsidR="00B75893" w:rsidRPr="00276C3E" w:rsidDel="007066D9" w:rsidRDefault="00B75893" w:rsidP="00B75893">
            <w:pPr>
              <w:rPr>
                <w:del w:id="439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399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33EAC692" w14:textId="30A9FA6F" w:rsidR="00B75893" w:rsidRPr="00276C3E" w:rsidDel="007066D9" w:rsidRDefault="00B75893" w:rsidP="00B75893">
            <w:pPr>
              <w:rPr>
                <w:del w:id="440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401" w:author="Yvan Van Hentenryck" w:date="2020-12-29T11:06:00Z">
              <w:tcPr>
                <w:tcW w:w="838" w:type="pct"/>
                <w:vAlign w:val="bottom"/>
              </w:tcPr>
            </w:tcPrChange>
          </w:tcPr>
          <w:p w14:paraId="50D0A668" w14:textId="0E04B543" w:rsidR="00B75893" w:rsidRPr="00276C3E" w:rsidDel="007066D9" w:rsidRDefault="00B75893" w:rsidP="00B75893">
            <w:pPr>
              <w:rPr>
                <w:del w:id="440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03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404" w:author="Yvan Van Hentenryck" w:date="2020-12-29T11:06:00Z">
              <w:tcPr>
                <w:tcW w:w="748" w:type="pct"/>
                <w:vAlign w:val="bottom"/>
              </w:tcPr>
            </w:tcPrChange>
          </w:tcPr>
          <w:p w14:paraId="6F8CB5AD" w14:textId="585CEEC5" w:rsidR="00B75893" w:rsidDel="007066D9" w:rsidRDefault="00B75893" w:rsidP="00B75893">
            <w:pPr>
              <w:rPr>
                <w:del w:id="4405" w:author="Kumar, Ashwani (Cognizant)" w:date="2021-01-06T17:37:00Z"/>
                <w:rFonts w:cstheme="minorHAnsi"/>
                <w:sz w:val="20"/>
                <w:szCs w:val="20"/>
              </w:rPr>
            </w:pPr>
            <w:del w:id="4406" w:author="Kumar, Ashwani (Cognizant)" w:date="2021-01-06T17:37:00Z">
              <w:r w:rsidDel="007066D9">
                <w:rPr>
                  <w:rFonts w:ascii="Calibri" w:hAnsi="Calibri"/>
                </w:rPr>
                <w:delText>100</w:delText>
              </w:r>
            </w:del>
          </w:p>
        </w:tc>
      </w:tr>
      <w:tr w:rsidR="00B75893" w:rsidRPr="00A10A4D" w:rsidDel="007066D9" w14:paraId="1FD17521" w14:textId="70DF0385" w:rsidTr="00B12260">
        <w:trPr>
          <w:trHeight w:val="260"/>
          <w:del w:id="4407" w:author="Kumar, Ashwani (Cognizant)" w:date="2021-01-06T17:37:00Z"/>
          <w:trPrChange w:id="4408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409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6CDD45DB" w14:textId="0B0A4792" w:rsidR="00B75893" w:rsidRPr="00276C3E" w:rsidDel="007066D9" w:rsidRDefault="00B75893" w:rsidP="00B75893">
            <w:pPr>
              <w:rPr>
                <w:del w:id="441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11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locationMajor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412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7FCDCB3B" w14:textId="246872A0" w:rsidR="00B75893" w:rsidRPr="00276C3E" w:rsidDel="007066D9" w:rsidRDefault="00B75893" w:rsidP="00B75893">
            <w:pPr>
              <w:rPr>
                <w:del w:id="441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414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14FA8D33" w14:textId="56021BA5" w:rsidR="00B75893" w:rsidRPr="00276C3E" w:rsidDel="007066D9" w:rsidRDefault="00B75893" w:rsidP="00B75893">
            <w:pPr>
              <w:rPr>
                <w:del w:id="441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416" w:author="Yvan Van Hentenryck" w:date="2020-12-29T11:06:00Z">
              <w:tcPr>
                <w:tcW w:w="838" w:type="pct"/>
                <w:vAlign w:val="bottom"/>
              </w:tcPr>
            </w:tcPrChange>
          </w:tcPr>
          <w:p w14:paraId="6B078D41" w14:textId="49A61CE2" w:rsidR="00B75893" w:rsidRPr="00276C3E" w:rsidDel="007066D9" w:rsidRDefault="00B75893" w:rsidP="00B75893">
            <w:pPr>
              <w:rPr>
                <w:del w:id="441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18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419" w:author="Yvan Van Hentenryck" w:date="2020-12-29T11:06:00Z">
              <w:tcPr>
                <w:tcW w:w="748" w:type="pct"/>
                <w:vAlign w:val="bottom"/>
              </w:tcPr>
            </w:tcPrChange>
          </w:tcPr>
          <w:p w14:paraId="1BC2EB81" w14:textId="45B5F75A" w:rsidR="00B75893" w:rsidDel="007066D9" w:rsidRDefault="00B75893" w:rsidP="00B75893">
            <w:pPr>
              <w:rPr>
                <w:del w:id="4420" w:author="Kumar, Ashwani (Cognizant)" w:date="2021-01-06T17:37:00Z"/>
                <w:rFonts w:cstheme="minorHAnsi"/>
                <w:sz w:val="20"/>
                <w:szCs w:val="20"/>
              </w:rPr>
            </w:pPr>
            <w:del w:id="4421" w:author="Kumar, Ashwani (Cognizant)" w:date="2021-01-06T17:37:00Z">
              <w:r w:rsidDel="007066D9">
                <w:rPr>
                  <w:rFonts w:ascii="Calibri" w:hAnsi="Calibri"/>
                </w:rPr>
                <w:delText>100</w:delText>
              </w:r>
            </w:del>
          </w:p>
        </w:tc>
      </w:tr>
      <w:tr w:rsidR="00B75893" w:rsidRPr="00A10A4D" w:rsidDel="007066D9" w14:paraId="6659EC29" w14:textId="414F58CE" w:rsidTr="00B12260">
        <w:trPr>
          <w:trHeight w:val="260"/>
          <w:del w:id="4422" w:author="Kumar, Ashwani (Cognizant)" w:date="2021-01-06T17:37:00Z"/>
          <w:trPrChange w:id="4423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424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41872E7B" w14:textId="59B31CF6" w:rsidR="00B75893" w:rsidRPr="00276C3E" w:rsidDel="007066D9" w:rsidRDefault="00B75893" w:rsidP="00B75893">
            <w:pPr>
              <w:rPr>
                <w:del w:id="442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26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locationMinor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427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7A0F0710" w14:textId="476AE53B" w:rsidR="00B75893" w:rsidRPr="00276C3E" w:rsidDel="007066D9" w:rsidRDefault="00B75893" w:rsidP="00B75893">
            <w:pPr>
              <w:rPr>
                <w:del w:id="4428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429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D8EDD9C" w14:textId="6AE8D66F" w:rsidR="00B75893" w:rsidRPr="00276C3E" w:rsidDel="007066D9" w:rsidRDefault="00B75893" w:rsidP="00B75893">
            <w:pPr>
              <w:rPr>
                <w:del w:id="443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431" w:author="Yvan Van Hentenryck" w:date="2020-12-29T11:06:00Z">
              <w:tcPr>
                <w:tcW w:w="838" w:type="pct"/>
                <w:vAlign w:val="bottom"/>
              </w:tcPr>
            </w:tcPrChange>
          </w:tcPr>
          <w:p w14:paraId="5CD8799E" w14:textId="5680891C" w:rsidR="00B75893" w:rsidRPr="00276C3E" w:rsidDel="007066D9" w:rsidRDefault="00B75893" w:rsidP="00B75893">
            <w:pPr>
              <w:rPr>
                <w:del w:id="443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33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434" w:author="Yvan Van Hentenryck" w:date="2020-12-29T11:06:00Z">
              <w:tcPr>
                <w:tcW w:w="748" w:type="pct"/>
                <w:vAlign w:val="bottom"/>
              </w:tcPr>
            </w:tcPrChange>
          </w:tcPr>
          <w:p w14:paraId="77BE9B54" w14:textId="7FFA5301" w:rsidR="00B75893" w:rsidDel="007066D9" w:rsidRDefault="00B75893" w:rsidP="00B75893">
            <w:pPr>
              <w:rPr>
                <w:del w:id="4435" w:author="Kumar, Ashwani (Cognizant)" w:date="2021-01-06T17:37:00Z"/>
                <w:rFonts w:cstheme="minorHAnsi"/>
                <w:sz w:val="20"/>
                <w:szCs w:val="20"/>
              </w:rPr>
            </w:pPr>
            <w:del w:id="4436" w:author="Kumar, Ashwani (Cognizant)" w:date="2021-01-06T17:37:00Z">
              <w:r w:rsidDel="007066D9">
                <w:rPr>
                  <w:rFonts w:ascii="Calibri" w:hAnsi="Calibri"/>
                </w:rPr>
                <w:delText>100</w:delText>
              </w:r>
            </w:del>
          </w:p>
        </w:tc>
      </w:tr>
      <w:tr w:rsidR="00B75893" w:rsidRPr="00A10A4D" w:rsidDel="007066D9" w14:paraId="00B77768" w14:textId="08E50E96" w:rsidTr="00B12260">
        <w:trPr>
          <w:trHeight w:val="260"/>
          <w:del w:id="4437" w:author="Kumar, Ashwani (Cognizant)" w:date="2021-01-06T17:37:00Z"/>
          <w:trPrChange w:id="4438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439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2102329A" w14:textId="7AD06C30" w:rsidR="00B75893" w:rsidRPr="00276C3E" w:rsidDel="007066D9" w:rsidRDefault="00B75893" w:rsidP="00B75893">
            <w:pPr>
              <w:rPr>
                <w:del w:id="4440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41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examDate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442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6C5C06D9" w14:textId="28D36FBD" w:rsidR="00B75893" w:rsidRPr="00276C3E" w:rsidDel="007066D9" w:rsidRDefault="00B75893" w:rsidP="00B75893">
            <w:pPr>
              <w:rPr>
                <w:del w:id="4443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444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17FA8EC" w14:textId="52727AB4" w:rsidR="00B75893" w:rsidRPr="00276C3E" w:rsidDel="007066D9" w:rsidRDefault="00B75893" w:rsidP="00B75893">
            <w:pPr>
              <w:rPr>
                <w:del w:id="4445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446" w:author="Yvan Van Hentenryck" w:date="2020-12-29T11:06:00Z">
              <w:tcPr>
                <w:tcW w:w="838" w:type="pct"/>
                <w:vAlign w:val="bottom"/>
              </w:tcPr>
            </w:tcPrChange>
          </w:tcPr>
          <w:p w14:paraId="39802367" w14:textId="28C1AF60" w:rsidR="00B75893" w:rsidRPr="00276C3E" w:rsidDel="007066D9" w:rsidRDefault="00B75893" w:rsidP="00B75893">
            <w:pPr>
              <w:rPr>
                <w:del w:id="444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48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DATE</w:delText>
              </w:r>
            </w:del>
          </w:p>
        </w:tc>
        <w:tc>
          <w:tcPr>
            <w:tcW w:w="748" w:type="pct"/>
            <w:vAlign w:val="bottom"/>
            <w:tcPrChange w:id="4449" w:author="Yvan Van Hentenryck" w:date="2020-12-29T11:06:00Z">
              <w:tcPr>
                <w:tcW w:w="748" w:type="pct"/>
                <w:vAlign w:val="bottom"/>
              </w:tcPr>
            </w:tcPrChange>
          </w:tcPr>
          <w:p w14:paraId="03DAECB4" w14:textId="2971AC20" w:rsidR="00B75893" w:rsidDel="007066D9" w:rsidRDefault="00B75893" w:rsidP="00B75893">
            <w:pPr>
              <w:rPr>
                <w:del w:id="4450" w:author="Kumar, Ashwani (Cognizant)" w:date="2021-01-06T17:37:00Z"/>
                <w:rFonts w:cstheme="minorHAnsi"/>
                <w:sz w:val="20"/>
                <w:szCs w:val="20"/>
              </w:rPr>
            </w:pPr>
          </w:p>
        </w:tc>
      </w:tr>
      <w:tr w:rsidR="00B75893" w:rsidRPr="00A10A4D" w:rsidDel="007066D9" w14:paraId="5D686FD4" w14:textId="547EE359" w:rsidTr="00B12260">
        <w:trPr>
          <w:trHeight w:val="260"/>
          <w:del w:id="4451" w:author="Kumar, Ashwani (Cognizant)" w:date="2021-01-06T17:37:00Z"/>
          <w:trPrChange w:id="4452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453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196C853C" w14:textId="38E971DC" w:rsidR="00B75893" w:rsidRPr="00276C3E" w:rsidDel="007066D9" w:rsidRDefault="00B75893" w:rsidP="00B75893">
            <w:pPr>
              <w:rPr>
                <w:del w:id="445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55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examType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456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734007F7" w14:textId="6EC1E7D3" w:rsidR="00B75893" w:rsidRPr="00276C3E" w:rsidDel="007066D9" w:rsidRDefault="00B75893" w:rsidP="00B75893">
            <w:pPr>
              <w:rPr>
                <w:del w:id="445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458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7A7E8AC5" w14:textId="1FE780DE" w:rsidR="00B75893" w:rsidRPr="00276C3E" w:rsidDel="007066D9" w:rsidRDefault="00B75893" w:rsidP="00B75893">
            <w:pPr>
              <w:rPr>
                <w:del w:id="445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460" w:author="Yvan Van Hentenryck" w:date="2020-12-29T11:06:00Z">
              <w:tcPr>
                <w:tcW w:w="838" w:type="pct"/>
                <w:vAlign w:val="bottom"/>
              </w:tcPr>
            </w:tcPrChange>
          </w:tcPr>
          <w:p w14:paraId="639EAFB6" w14:textId="43CCB5D0" w:rsidR="00B75893" w:rsidRPr="00276C3E" w:rsidDel="007066D9" w:rsidRDefault="00B75893" w:rsidP="00B75893">
            <w:pPr>
              <w:rPr>
                <w:del w:id="446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62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463" w:author="Yvan Van Hentenryck" w:date="2020-12-29T11:06:00Z">
              <w:tcPr>
                <w:tcW w:w="748" w:type="pct"/>
                <w:vAlign w:val="bottom"/>
              </w:tcPr>
            </w:tcPrChange>
          </w:tcPr>
          <w:p w14:paraId="59C7B49A" w14:textId="6D9A5369" w:rsidR="00B75893" w:rsidDel="007066D9" w:rsidRDefault="00B75893" w:rsidP="00B75893">
            <w:pPr>
              <w:rPr>
                <w:del w:id="4464" w:author="Kumar, Ashwani (Cognizant)" w:date="2021-01-06T17:37:00Z"/>
                <w:rFonts w:cstheme="minorHAnsi"/>
                <w:sz w:val="20"/>
                <w:szCs w:val="20"/>
              </w:rPr>
            </w:pPr>
            <w:del w:id="4465" w:author="Kumar, Ashwani (Cognizant)" w:date="2021-01-06T17:37:00Z">
              <w:r w:rsidDel="007066D9">
                <w:rPr>
                  <w:rFonts w:ascii="Calibri" w:hAnsi="Calibri"/>
                </w:rPr>
                <w:delText>30</w:delText>
              </w:r>
            </w:del>
          </w:p>
        </w:tc>
      </w:tr>
      <w:tr w:rsidR="00B75893" w:rsidRPr="00A10A4D" w:rsidDel="007066D9" w14:paraId="026452D1" w14:textId="548CE8B6" w:rsidTr="00B12260">
        <w:trPr>
          <w:trHeight w:val="260"/>
          <w:del w:id="4466" w:author="Kumar, Ashwani (Cognizant)" w:date="2021-01-06T17:37:00Z"/>
          <w:trPrChange w:id="446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46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A9709D6" w14:textId="37B7A2A0" w:rsidR="00B75893" w:rsidRPr="00276C3E" w:rsidDel="007066D9" w:rsidRDefault="00B75893" w:rsidP="00B75893">
            <w:pPr>
              <w:rPr>
                <w:del w:id="446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70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riskScore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471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F6106D8" w14:textId="1AE69E3B" w:rsidR="00B75893" w:rsidRPr="00276C3E" w:rsidDel="007066D9" w:rsidRDefault="00B75893" w:rsidP="00B75893">
            <w:pPr>
              <w:rPr>
                <w:del w:id="447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473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8507DD6" w14:textId="1C510990" w:rsidR="00B75893" w:rsidRPr="00276C3E" w:rsidDel="007066D9" w:rsidRDefault="00B75893" w:rsidP="00B75893">
            <w:pPr>
              <w:rPr>
                <w:del w:id="447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475" w:author="Yvan Van Hentenryck" w:date="2020-12-29T11:06:00Z">
              <w:tcPr>
                <w:tcW w:w="838" w:type="pct"/>
                <w:vAlign w:val="bottom"/>
              </w:tcPr>
            </w:tcPrChange>
          </w:tcPr>
          <w:p w14:paraId="32F84DC4" w14:textId="5692CED8" w:rsidR="00B75893" w:rsidRPr="00276C3E" w:rsidDel="007066D9" w:rsidRDefault="00B75893" w:rsidP="00B75893">
            <w:pPr>
              <w:rPr>
                <w:del w:id="447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77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478" w:author="Yvan Van Hentenryck" w:date="2020-12-29T11:06:00Z">
              <w:tcPr>
                <w:tcW w:w="748" w:type="pct"/>
                <w:vAlign w:val="bottom"/>
              </w:tcPr>
            </w:tcPrChange>
          </w:tcPr>
          <w:p w14:paraId="7ACC1591" w14:textId="3DB14410" w:rsidR="00B75893" w:rsidDel="007066D9" w:rsidRDefault="00B75893" w:rsidP="00B75893">
            <w:pPr>
              <w:rPr>
                <w:del w:id="4479" w:author="Kumar, Ashwani (Cognizant)" w:date="2021-01-06T17:37:00Z"/>
                <w:rFonts w:cstheme="minorHAnsi"/>
                <w:sz w:val="20"/>
                <w:szCs w:val="20"/>
              </w:rPr>
            </w:pPr>
            <w:del w:id="4480" w:author="Kumar, Ashwani (Cognizant)" w:date="2021-01-06T17:37:00Z">
              <w:r w:rsidDel="007066D9">
                <w:rPr>
                  <w:rFonts w:ascii="Calibri" w:hAnsi="Calibri"/>
                </w:rPr>
                <w:delText>3</w:delText>
              </w:r>
            </w:del>
          </w:p>
        </w:tc>
      </w:tr>
      <w:tr w:rsidR="00B75893" w:rsidRPr="00A10A4D" w:rsidDel="007066D9" w14:paraId="52ADB297" w14:textId="297B5DA0" w:rsidTr="00B12260">
        <w:trPr>
          <w:trHeight w:val="260"/>
          <w:del w:id="4481" w:author="Kumar, Ashwani (Cognizant)" w:date="2021-01-06T17:37:00Z"/>
          <w:trPrChange w:id="4482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483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5DC9C835" w14:textId="70D2C1F5" w:rsidR="00B75893" w:rsidRPr="00276C3E" w:rsidDel="007066D9" w:rsidRDefault="00B75893" w:rsidP="00B75893">
            <w:pPr>
              <w:rPr>
                <w:del w:id="448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85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deterioration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486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21128082" w14:textId="6067B842" w:rsidR="00B75893" w:rsidRPr="00276C3E" w:rsidDel="007066D9" w:rsidRDefault="00B75893" w:rsidP="00B75893">
            <w:pPr>
              <w:rPr>
                <w:del w:id="448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488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5DD8D13E" w14:textId="06149751" w:rsidR="00B75893" w:rsidRPr="00276C3E" w:rsidDel="007066D9" w:rsidRDefault="00B75893" w:rsidP="00B75893">
            <w:pPr>
              <w:rPr>
                <w:del w:id="448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490" w:author="Yvan Van Hentenryck" w:date="2020-12-29T11:06:00Z">
              <w:tcPr>
                <w:tcW w:w="838" w:type="pct"/>
                <w:vAlign w:val="bottom"/>
              </w:tcPr>
            </w:tcPrChange>
          </w:tcPr>
          <w:p w14:paraId="61E02571" w14:textId="4808C0C9" w:rsidR="00B75893" w:rsidRPr="00276C3E" w:rsidDel="007066D9" w:rsidRDefault="00B75893" w:rsidP="00B75893">
            <w:pPr>
              <w:rPr>
                <w:del w:id="449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492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493" w:author="Yvan Van Hentenryck" w:date="2020-12-29T11:06:00Z">
              <w:tcPr>
                <w:tcW w:w="748" w:type="pct"/>
                <w:vAlign w:val="bottom"/>
              </w:tcPr>
            </w:tcPrChange>
          </w:tcPr>
          <w:p w14:paraId="6F094BCC" w14:textId="1E9A88B6" w:rsidR="00B75893" w:rsidDel="007066D9" w:rsidRDefault="00B75893" w:rsidP="00B75893">
            <w:pPr>
              <w:rPr>
                <w:del w:id="4494" w:author="Kumar, Ashwani (Cognizant)" w:date="2021-01-06T17:37:00Z"/>
                <w:rFonts w:cstheme="minorHAnsi"/>
                <w:sz w:val="20"/>
                <w:szCs w:val="20"/>
              </w:rPr>
            </w:pPr>
            <w:del w:id="4495" w:author="Kumar, Ashwani (Cognizant)" w:date="2021-01-06T17:37:00Z">
              <w:r w:rsidDel="007066D9">
                <w:rPr>
                  <w:rFonts w:ascii="Calibri" w:hAnsi="Calibri"/>
                </w:rPr>
                <w:delText>9</w:delText>
              </w:r>
            </w:del>
          </w:p>
        </w:tc>
      </w:tr>
      <w:tr w:rsidR="00B75893" w:rsidRPr="00A10A4D" w:rsidDel="007066D9" w14:paraId="2097FCA4" w14:textId="0DCDFD69" w:rsidTr="00B12260">
        <w:trPr>
          <w:trHeight w:val="260"/>
          <w:del w:id="4496" w:author="Kumar, Ashwani (Cognizant)" w:date="2021-01-06T17:37:00Z"/>
          <w:trPrChange w:id="449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49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6CA930D5" w14:textId="72957902" w:rsidR="00B75893" w:rsidRPr="00276C3E" w:rsidDel="007066D9" w:rsidRDefault="00B75893" w:rsidP="00B75893">
            <w:pPr>
              <w:rPr>
                <w:del w:id="449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00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accessGained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501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31C33D63" w14:textId="6B5048D2" w:rsidR="00B75893" w:rsidRPr="00276C3E" w:rsidDel="007066D9" w:rsidRDefault="00B75893" w:rsidP="00B75893">
            <w:pPr>
              <w:rPr>
                <w:del w:id="450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503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A16C8EC" w14:textId="02068D50" w:rsidR="00B75893" w:rsidRPr="00276C3E" w:rsidDel="007066D9" w:rsidRDefault="00B75893" w:rsidP="00B75893">
            <w:pPr>
              <w:rPr>
                <w:del w:id="450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505" w:author="Yvan Van Hentenryck" w:date="2020-12-29T11:06:00Z">
              <w:tcPr>
                <w:tcW w:w="838" w:type="pct"/>
                <w:vAlign w:val="bottom"/>
              </w:tcPr>
            </w:tcPrChange>
          </w:tcPr>
          <w:p w14:paraId="4726C3ED" w14:textId="3F2091AB" w:rsidR="00B75893" w:rsidRPr="00276C3E" w:rsidDel="007066D9" w:rsidRDefault="00B75893" w:rsidP="00B75893">
            <w:pPr>
              <w:rPr>
                <w:del w:id="450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07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508" w:author="Yvan Van Hentenryck" w:date="2020-12-29T11:06:00Z">
              <w:tcPr>
                <w:tcW w:w="748" w:type="pct"/>
                <w:vAlign w:val="bottom"/>
              </w:tcPr>
            </w:tcPrChange>
          </w:tcPr>
          <w:p w14:paraId="35372BCC" w14:textId="76F77199" w:rsidR="00B75893" w:rsidDel="007066D9" w:rsidRDefault="00B75893" w:rsidP="00B75893">
            <w:pPr>
              <w:rPr>
                <w:del w:id="4509" w:author="Kumar, Ashwani (Cognizant)" w:date="2021-01-06T17:37:00Z"/>
                <w:rFonts w:cstheme="minorHAnsi"/>
                <w:sz w:val="20"/>
                <w:szCs w:val="20"/>
              </w:rPr>
            </w:pPr>
            <w:del w:id="4510" w:author="Kumar, Ashwani (Cognizant)" w:date="2021-01-06T17:37:00Z">
              <w:r w:rsidDel="007066D9">
                <w:rPr>
                  <w:rFonts w:ascii="Calibri" w:hAnsi="Calibri"/>
                </w:rPr>
                <w:delText>2</w:delText>
              </w:r>
            </w:del>
          </w:p>
        </w:tc>
      </w:tr>
      <w:tr w:rsidR="00B75893" w:rsidRPr="00A10A4D" w:rsidDel="007066D9" w14:paraId="27083545" w14:textId="6EC2E10E" w:rsidTr="00B12260">
        <w:trPr>
          <w:trHeight w:val="260"/>
          <w:del w:id="4511" w:author="Kumar, Ashwani (Cognizant)" w:date="2021-01-06T17:37:00Z"/>
          <w:trPrChange w:id="4512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513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21C628E9" w14:textId="5B52139A" w:rsidR="00B75893" w:rsidRPr="00276C3E" w:rsidDel="007066D9" w:rsidRDefault="00B75893" w:rsidP="00B75893">
            <w:pPr>
              <w:rPr>
                <w:del w:id="451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15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accessRequired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516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4A1C3A47" w14:textId="76C6F467" w:rsidR="00B75893" w:rsidRPr="00276C3E" w:rsidDel="007066D9" w:rsidRDefault="00B75893" w:rsidP="00B75893">
            <w:pPr>
              <w:rPr>
                <w:del w:id="451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518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37F48225" w14:textId="499AFE1E" w:rsidR="00B75893" w:rsidRPr="00276C3E" w:rsidDel="007066D9" w:rsidRDefault="00B75893" w:rsidP="00B75893">
            <w:pPr>
              <w:rPr>
                <w:del w:id="451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520" w:author="Yvan Van Hentenryck" w:date="2020-12-29T11:06:00Z">
              <w:tcPr>
                <w:tcW w:w="838" w:type="pct"/>
                <w:vAlign w:val="bottom"/>
              </w:tcPr>
            </w:tcPrChange>
          </w:tcPr>
          <w:p w14:paraId="3A31A2CE" w14:textId="3BC3A118" w:rsidR="00B75893" w:rsidRPr="00276C3E" w:rsidDel="007066D9" w:rsidRDefault="00B75893" w:rsidP="00B75893">
            <w:pPr>
              <w:rPr>
                <w:del w:id="452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22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523" w:author="Yvan Van Hentenryck" w:date="2020-12-29T11:06:00Z">
              <w:tcPr>
                <w:tcW w:w="748" w:type="pct"/>
                <w:vAlign w:val="bottom"/>
              </w:tcPr>
            </w:tcPrChange>
          </w:tcPr>
          <w:p w14:paraId="1D3F78C1" w14:textId="59E2D99A" w:rsidR="00B75893" w:rsidDel="007066D9" w:rsidRDefault="00B75893" w:rsidP="00B75893">
            <w:pPr>
              <w:rPr>
                <w:del w:id="4524" w:author="Kumar, Ashwani (Cognizant)" w:date="2021-01-06T17:37:00Z"/>
                <w:rFonts w:cstheme="minorHAnsi"/>
                <w:sz w:val="20"/>
                <w:szCs w:val="20"/>
              </w:rPr>
            </w:pPr>
            <w:del w:id="4525" w:author="Kumar, Ashwani (Cognizant)" w:date="2021-01-06T17:37:00Z">
              <w:r w:rsidDel="007066D9">
                <w:rPr>
                  <w:rFonts w:ascii="Calibri" w:hAnsi="Calibri"/>
                </w:rPr>
                <w:delText>3</w:delText>
              </w:r>
            </w:del>
          </w:p>
        </w:tc>
      </w:tr>
      <w:tr w:rsidR="00B75893" w:rsidRPr="00A10A4D" w:rsidDel="007066D9" w14:paraId="15F35F76" w14:textId="4A3FD2BB" w:rsidTr="00B12260">
        <w:trPr>
          <w:trHeight w:val="260"/>
          <w:del w:id="4526" w:author="Kumar, Ashwani (Cognizant)" w:date="2021-01-06T17:37:00Z"/>
          <w:trPrChange w:id="452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52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00F0518A" w14:textId="5EA3FDAB" w:rsidR="00B75893" w:rsidRPr="00276C3E" w:rsidDel="007066D9" w:rsidRDefault="00B75893" w:rsidP="00B75893">
            <w:pPr>
              <w:rPr>
                <w:del w:id="452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30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repaired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531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1E74DAD3" w14:textId="5447632F" w:rsidR="00B75893" w:rsidRPr="00276C3E" w:rsidDel="007066D9" w:rsidRDefault="00B75893" w:rsidP="00B75893">
            <w:pPr>
              <w:rPr>
                <w:del w:id="453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533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03FB9345" w14:textId="51B4E8A6" w:rsidR="00B75893" w:rsidRPr="00276C3E" w:rsidDel="007066D9" w:rsidRDefault="00B75893" w:rsidP="00B75893">
            <w:pPr>
              <w:rPr>
                <w:del w:id="453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535" w:author="Yvan Van Hentenryck" w:date="2020-12-29T11:06:00Z">
              <w:tcPr>
                <w:tcW w:w="838" w:type="pct"/>
                <w:vAlign w:val="bottom"/>
              </w:tcPr>
            </w:tcPrChange>
          </w:tcPr>
          <w:p w14:paraId="654D6909" w14:textId="63894B03" w:rsidR="00B75893" w:rsidRPr="00276C3E" w:rsidDel="007066D9" w:rsidRDefault="00B75893" w:rsidP="00B75893">
            <w:pPr>
              <w:rPr>
                <w:del w:id="453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37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538" w:author="Yvan Van Hentenryck" w:date="2020-12-29T11:06:00Z">
              <w:tcPr>
                <w:tcW w:w="748" w:type="pct"/>
                <w:vAlign w:val="bottom"/>
              </w:tcPr>
            </w:tcPrChange>
          </w:tcPr>
          <w:p w14:paraId="65C371D8" w14:textId="62860377" w:rsidR="00B75893" w:rsidDel="007066D9" w:rsidRDefault="00B75893" w:rsidP="00B75893">
            <w:pPr>
              <w:rPr>
                <w:del w:id="4539" w:author="Kumar, Ashwani (Cognizant)" w:date="2021-01-06T17:37:00Z"/>
                <w:rFonts w:cstheme="minorHAnsi"/>
                <w:sz w:val="20"/>
                <w:szCs w:val="20"/>
              </w:rPr>
            </w:pPr>
            <w:del w:id="4540" w:author="Kumar, Ashwani (Cognizant)" w:date="2021-01-06T17:37:00Z">
              <w:r w:rsidDel="007066D9">
                <w:rPr>
                  <w:rFonts w:ascii="Calibri" w:hAnsi="Calibri"/>
                  <w:color w:val="FF0000"/>
                </w:rPr>
                <w:delText>3</w:delText>
              </w:r>
            </w:del>
          </w:p>
        </w:tc>
      </w:tr>
      <w:tr w:rsidR="00B75893" w:rsidRPr="00A10A4D" w:rsidDel="007066D9" w14:paraId="3A39F2DE" w14:textId="67C98B97" w:rsidTr="00B12260">
        <w:trPr>
          <w:trHeight w:val="260"/>
          <w:del w:id="4541" w:author="Kumar, Ashwani (Cognizant)" w:date="2021-01-06T17:37:00Z"/>
          <w:trPrChange w:id="4542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543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34A1EC3D" w14:textId="250C4288" w:rsidR="00B75893" w:rsidRPr="00276C3E" w:rsidDel="007066D9" w:rsidRDefault="00B75893" w:rsidP="00B75893">
            <w:pPr>
              <w:rPr>
                <w:del w:id="454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45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recRaised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546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42F0A6BE" w14:textId="62611C38" w:rsidR="00B75893" w:rsidRPr="00276C3E" w:rsidDel="007066D9" w:rsidRDefault="00B75893" w:rsidP="00B75893">
            <w:pPr>
              <w:rPr>
                <w:del w:id="454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548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2539A4E9" w14:textId="42846EC1" w:rsidR="00B75893" w:rsidRPr="00276C3E" w:rsidDel="007066D9" w:rsidRDefault="00B75893" w:rsidP="00B75893">
            <w:pPr>
              <w:rPr>
                <w:del w:id="454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550" w:author="Yvan Van Hentenryck" w:date="2020-12-29T11:06:00Z">
              <w:tcPr>
                <w:tcW w:w="838" w:type="pct"/>
                <w:vAlign w:val="bottom"/>
              </w:tcPr>
            </w:tcPrChange>
          </w:tcPr>
          <w:p w14:paraId="2F7848FA" w14:textId="3D08DA1B" w:rsidR="00B75893" w:rsidRPr="00276C3E" w:rsidDel="007066D9" w:rsidRDefault="00B75893" w:rsidP="00B75893">
            <w:pPr>
              <w:rPr>
                <w:del w:id="455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52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553" w:author="Yvan Van Hentenryck" w:date="2020-12-29T11:06:00Z">
              <w:tcPr>
                <w:tcW w:w="748" w:type="pct"/>
                <w:vAlign w:val="bottom"/>
              </w:tcPr>
            </w:tcPrChange>
          </w:tcPr>
          <w:p w14:paraId="3494597D" w14:textId="0EE0F953" w:rsidR="00B75893" w:rsidDel="007066D9" w:rsidRDefault="00B75893" w:rsidP="00B75893">
            <w:pPr>
              <w:rPr>
                <w:del w:id="4554" w:author="Kumar, Ashwani (Cognizant)" w:date="2021-01-06T17:37:00Z"/>
                <w:rFonts w:cstheme="minorHAnsi"/>
                <w:sz w:val="20"/>
                <w:szCs w:val="20"/>
              </w:rPr>
            </w:pPr>
            <w:del w:id="4555" w:author="Kumar, Ashwani (Cognizant)" w:date="2021-01-06T17:37:00Z">
              <w:r w:rsidDel="007066D9">
                <w:rPr>
                  <w:rFonts w:ascii="Calibri" w:hAnsi="Calibri"/>
                  <w:color w:val="FF0000"/>
                </w:rPr>
                <w:delText>3</w:delText>
              </w:r>
            </w:del>
          </w:p>
        </w:tc>
      </w:tr>
      <w:tr w:rsidR="00B75893" w:rsidRPr="00A10A4D" w:rsidDel="007066D9" w14:paraId="67613A42" w14:textId="1960A024" w:rsidTr="00B12260">
        <w:trPr>
          <w:trHeight w:val="260"/>
          <w:del w:id="4556" w:author="Kumar, Ashwani (Cognizant)" w:date="2021-01-06T17:37:00Z"/>
          <w:trPrChange w:id="4557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558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5C26FC0C" w14:textId="3A0F474F" w:rsidR="00B75893" w:rsidRPr="00276C3E" w:rsidDel="007066D9" w:rsidRDefault="00B75893" w:rsidP="00B75893">
            <w:pPr>
              <w:rPr>
                <w:del w:id="455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60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flagForClosure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561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5EA04A8C" w14:textId="772F7B76" w:rsidR="00B75893" w:rsidRPr="00276C3E" w:rsidDel="007066D9" w:rsidRDefault="00B75893" w:rsidP="00B75893">
            <w:pPr>
              <w:rPr>
                <w:del w:id="4562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563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4658D62B" w14:textId="73A04EEE" w:rsidR="00B75893" w:rsidRPr="00276C3E" w:rsidDel="007066D9" w:rsidRDefault="00B75893" w:rsidP="00B75893">
            <w:pPr>
              <w:rPr>
                <w:del w:id="456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565" w:author="Yvan Van Hentenryck" w:date="2020-12-29T11:06:00Z">
              <w:tcPr>
                <w:tcW w:w="838" w:type="pct"/>
                <w:vAlign w:val="bottom"/>
              </w:tcPr>
            </w:tcPrChange>
          </w:tcPr>
          <w:p w14:paraId="591D0C62" w14:textId="0A13050B" w:rsidR="00B75893" w:rsidRPr="00276C3E" w:rsidDel="007066D9" w:rsidRDefault="00B75893" w:rsidP="00B75893">
            <w:pPr>
              <w:rPr>
                <w:del w:id="4566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67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568" w:author="Yvan Van Hentenryck" w:date="2020-12-29T11:06:00Z">
              <w:tcPr>
                <w:tcW w:w="748" w:type="pct"/>
                <w:vAlign w:val="bottom"/>
              </w:tcPr>
            </w:tcPrChange>
          </w:tcPr>
          <w:p w14:paraId="4A70E07F" w14:textId="3E0322F3" w:rsidR="00B75893" w:rsidDel="007066D9" w:rsidRDefault="00B75893" w:rsidP="00B75893">
            <w:pPr>
              <w:rPr>
                <w:del w:id="4569" w:author="Kumar, Ashwani (Cognizant)" w:date="2021-01-06T17:37:00Z"/>
                <w:rFonts w:cstheme="minorHAnsi"/>
                <w:sz w:val="20"/>
                <w:szCs w:val="20"/>
              </w:rPr>
            </w:pPr>
            <w:del w:id="4570" w:author="Kumar, Ashwani (Cognizant)" w:date="2021-01-06T17:37:00Z">
              <w:r w:rsidDel="007066D9">
                <w:rPr>
                  <w:rFonts w:ascii="Calibri" w:hAnsi="Calibri"/>
                  <w:color w:val="FF0000"/>
                </w:rPr>
                <w:delText>3</w:delText>
              </w:r>
            </w:del>
          </w:p>
        </w:tc>
      </w:tr>
      <w:tr w:rsidR="00B75893" w:rsidRPr="00A10A4D" w:rsidDel="007066D9" w14:paraId="437649C0" w14:textId="4825EA29" w:rsidTr="00B12260">
        <w:trPr>
          <w:trHeight w:val="260"/>
          <w:del w:id="4571" w:author="Kumar, Ashwani (Cognizant)" w:date="2021-01-06T17:37:00Z"/>
          <w:trPrChange w:id="4572" w:author="Yvan Van Hentenryck" w:date="2020-12-29T11:06:00Z">
            <w:trPr>
              <w:trHeight w:val="260"/>
            </w:trPr>
          </w:trPrChange>
        </w:trPr>
        <w:tc>
          <w:tcPr>
            <w:tcW w:w="1686" w:type="pct"/>
            <w:shd w:val="clear" w:color="auto" w:fill="auto"/>
            <w:vAlign w:val="bottom"/>
            <w:tcPrChange w:id="4573" w:author="Yvan Van Hentenryck" w:date="2020-12-29T11:06:00Z">
              <w:tcPr>
                <w:tcW w:w="1686" w:type="pct"/>
                <w:shd w:val="clear" w:color="auto" w:fill="auto"/>
                <w:vAlign w:val="bottom"/>
              </w:tcPr>
            </w:tcPrChange>
          </w:tcPr>
          <w:p w14:paraId="1804D2D1" w14:textId="473C037A" w:rsidR="00B75893" w:rsidRPr="00276C3E" w:rsidDel="007066D9" w:rsidRDefault="00B75893" w:rsidP="00B75893">
            <w:pPr>
              <w:rPr>
                <w:del w:id="4574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75" w:author="Kumar, Ashwani (Cognizant)" w:date="2021-01-06T17:37:00Z">
              <w:r w:rsidRPr="00C75DE7" w:rsidDel="007066D9">
                <w:rPr>
                  <w:rFonts w:cs="Arial"/>
                  <w:color w:val="FF0000"/>
                  <w:sz w:val="18"/>
                  <w:szCs w:val="18"/>
                </w:rPr>
                <w:delText>engineerComments</w:delText>
              </w:r>
            </w:del>
          </w:p>
        </w:tc>
        <w:tc>
          <w:tcPr>
            <w:tcW w:w="1084" w:type="pct"/>
            <w:shd w:val="clear" w:color="auto" w:fill="auto"/>
            <w:vAlign w:val="bottom"/>
            <w:tcPrChange w:id="4576" w:author="Yvan Van Hentenryck" w:date="2020-12-29T11:06:00Z">
              <w:tcPr>
                <w:tcW w:w="1084" w:type="pct"/>
                <w:shd w:val="clear" w:color="auto" w:fill="auto"/>
                <w:vAlign w:val="bottom"/>
              </w:tcPr>
            </w:tcPrChange>
          </w:tcPr>
          <w:p w14:paraId="0C18516E" w14:textId="645E37A9" w:rsidR="00B75893" w:rsidRPr="00276C3E" w:rsidDel="007066D9" w:rsidRDefault="00B75893" w:rsidP="00B75893">
            <w:pPr>
              <w:rPr>
                <w:del w:id="4577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  <w:vAlign w:val="center"/>
            <w:tcPrChange w:id="4578" w:author="Yvan Van Hentenryck" w:date="2020-12-29T11:06:00Z">
              <w:tcPr>
                <w:tcW w:w="644" w:type="pct"/>
                <w:shd w:val="clear" w:color="auto" w:fill="auto"/>
                <w:vAlign w:val="center"/>
              </w:tcPr>
            </w:tcPrChange>
          </w:tcPr>
          <w:p w14:paraId="1BF8909A" w14:textId="0D8A2E28" w:rsidR="00B75893" w:rsidRPr="00276C3E" w:rsidDel="007066D9" w:rsidRDefault="00B75893" w:rsidP="00B75893">
            <w:pPr>
              <w:rPr>
                <w:del w:id="4579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38" w:type="pct"/>
            <w:vAlign w:val="bottom"/>
            <w:tcPrChange w:id="4580" w:author="Yvan Van Hentenryck" w:date="2020-12-29T11:06:00Z">
              <w:tcPr>
                <w:tcW w:w="838" w:type="pct"/>
                <w:vAlign w:val="bottom"/>
              </w:tcPr>
            </w:tcPrChange>
          </w:tcPr>
          <w:p w14:paraId="29D01ACB" w14:textId="2F811D59" w:rsidR="00B75893" w:rsidRPr="00276C3E" w:rsidDel="007066D9" w:rsidRDefault="00B75893" w:rsidP="00B75893">
            <w:pPr>
              <w:rPr>
                <w:del w:id="4581" w:author="Kumar, Ashwani (Cognizant)" w:date="2021-01-06T17:37:00Z"/>
                <w:rFonts w:cstheme="minorHAnsi"/>
                <w:color w:val="FF0000"/>
                <w:sz w:val="20"/>
                <w:szCs w:val="20"/>
              </w:rPr>
            </w:pPr>
            <w:del w:id="4582" w:author="Kumar, Ashwani (Cognizant)" w:date="2021-01-06T17:37:00Z">
              <w:r w:rsidDel="007066D9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48" w:type="pct"/>
            <w:vAlign w:val="bottom"/>
            <w:tcPrChange w:id="4583" w:author="Yvan Van Hentenryck" w:date="2020-12-29T11:06:00Z">
              <w:tcPr>
                <w:tcW w:w="748" w:type="pct"/>
                <w:vAlign w:val="bottom"/>
              </w:tcPr>
            </w:tcPrChange>
          </w:tcPr>
          <w:p w14:paraId="2FA0B616" w14:textId="1571C1D6" w:rsidR="00B75893" w:rsidDel="007066D9" w:rsidRDefault="00B75893" w:rsidP="00B75893">
            <w:pPr>
              <w:rPr>
                <w:del w:id="4584" w:author="Kumar, Ashwani (Cognizant)" w:date="2021-01-06T17:37:00Z"/>
                <w:rFonts w:cstheme="minorHAnsi"/>
                <w:sz w:val="20"/>
                <w:szCs w:val="20"/>
              </w:rPr>
            </w:pPr>
            <w:del w:id="4585" w:author="Kumar, Ashwani (Cognizant)" w:date="2021-01-06T17:37:00Z">
              <w:r w:rsidDel="007066D9">
                <w:rPr>
                  <w:rFonts w:ascii="Calibri" w:hAnsi="Calibri"/>
                  <w:color w:val="FF0000"/>
                </w:rPr>
                <w:delText>1000</w:delText>
              </w:r>
            </w:del>
          </w:p>
        </w:tc>
      </w:tr>
    </w:tbl>
    <w:p w14:paraId="7AD788CC" w14:textId="77777777" w:rsidR="000C4EE6" w:rsidRPr="00A10A4D" w:rsidRDefault="000C4EE6">
      <w:pPr>
        <w:pStyle w:val="Heading4"/>
        <w:numPr>
          <w:ilvl w:val="0"/>
          <w:numId w:val="0"/>
        </w:numPr>
        <w:ind w:left="864"/>
        <w:pPrChange w:id="4586" w:author="Kumar, Ashwani (Cognizant)" w:date="2021-01-06T17:20:00Z">
          <w:pPr>
            <w:pStyle w:val="Head02"/>
          </w:pPr>
        </w:pPrChange>
      </w:pPr>
    </w:p>
    <w:p w14:paraId="39A801BB" w14:textId="77777777" w:rsidR="000C4EE6" w:rsidRPr="00A10A4D" w:rsidRDefault="000C4EE6">
      <w:pPr>
        <w:pStyle w:val="Heading4"/>
        <w:pPrChange w:id="4587" w:author="Kumar, Ashwani (Cognizant)" w:date="2021-01-06T17:20:00Z">
          <w:pPr>
            <w:pStyle w:val="Heading3"/>
          </w:pPr>
        </w:pPrChange>
      </w:pPr>
      <w:r w:rsidRPr="00A10A4D">
        <w:t>Sample Request and Response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PrChange w:id="4588" w:author="Yvan Van Hentenryck" w:date="2020-12-29T11:06:00Z">
          <w:tblPr>
            <w:tblStyle w:val="TableGrid"/>
            <w:tblW w:w="9067" w:type="dxa"/>
            <w:tblLook w:val="04A0" w:firstRow="1" w:lastRow="0" w:firstColumn="1" w:lastColumn="0" w:noHBand="0" w:noVBand="1"/>
          </w:tblPr>
        </w:tblPrChange>
      </w:tblPr>
      <w:tblGrid>
        <w:gridCol w:w="9067"/>
        <w:tblGridChange w:id="4589">
          <w:tblGrid>
            <w:gridCol w:w="9067"/>
          </w:tblGrid>
        </w:tblGridChange>
      </w:tblGrid>
      <w:tr w:rsidR="000C4EE6" w:rsidRPr="00A10A4D" w14:paraId="1575D89B" w14:textId="77777777" w:rsidTr="00B12260">
        <w:tc>
          <w:tcPr>
            <w:tcW w:w="9067" w:type="dxa"/>
            <w:tcPrChange w:id="4590" w:author="Yvan Van Hentenryck" w:date="2020-12-29T11:06:00Z">
              <w:tcPr>
                <w:tcW w:w="9067" w:type="dxa"/>
              </w:tcPr>
            </w:tcPrChange>
          </w:tcPr>
          <w:p w14:paraId="7D573414" w14:textId="77777777" w:rsidR="000C4EE6" w:rsidRPr="00A10A4D" w:rsidRDefault="000C4EE6" w:rsidP="003E14E5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 xml:space="preserve">Request </w:t>
            </w:r>
          </w:p>
        </w:tc>
      </w:tr>
      <w:tr w:rsidR="000C4EE6" w:rsidRPr="00A10A4D" w14:paraId="7D7C0D37" w14:textId="77777777" w:rsidTr="00B12260">
        <w:tc>
          <w:tcPr>
            <w:tcW w:w="9067" w:type="dxa"/>
            <w:tcPrChange w:id="4591" w:author="Yvan Van Hentenryck" w:date="2020-12-29T11:06:00Z">
              <w:tcPr>
                <w:tcW w:w="9067" w:type="dxa"/>
              </w:tcPr>
            </w:tcPrChange>
          </w:tcPr>
          <w:p w14:paraId="4EB63EDB" w14:textId="3535F71A" w:rsidR="00981D4C" w:rsidRPr="00981D4C" w:rsidDel="00C5487F" w:rsidRDefault="00981D4C" w:rsidP="00981D4C">
            <w:pPr>
              <w:rPr>
                <w:del w:id="4592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593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&lt;ExaminationSummaries&gt;</w:delText>
              </w:r>
            </w:del>
          </w:p>
          <w:p w14:paraId="40963E6F" w14:textId="55356933" w:rsidR="00981D4C" w:rsidRPr="00981D4C" w:rsidDel="00C5487F" w:rsidRDefault="00981D4C" w:rsidP="00981D4C">
            <w:pPr>
              <w:rPr>
                <w:del w:id="4594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595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&lt;ExaminationSummary&gt;</w:delText>
              </w:r>
            </w:del>
          </w:p>
          <w:p w14:paraId="5EE61139" w14:textId="6E8A000A" w:rsidR="00981D4C" w:rsidRPr="00981D4C" w:rsidDel="00C5487F" w:rsidRDefault="00981D4C" w:rsidP="00981D4C">
            <w:pPr>
              <w:rPr>
                <w:del w:id="4596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597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&lt;HeaderData assetUID="3978559E345A45D9E04400306E4AD01A" anyHiddenParts ="" structureCarries= "" imageFilename="" structureOver= "" observedUnderLoad = "" secReportReference="166445" secName="Amey Rail" reportFilename="2268526_166445.pdf" contractYear="2016/2017" completeExamination="Y" atOrBetweenStations="Unknown and Unknown" assetType="C" assetGroup="B" structureDescription="3FT TWIN BRICK BARREL CULVERT" osReference="SO902805" spanText="2" areaName="West Midlands &amp; Chilterns" yardsTo="0" milesTo="0" yardsFrom="727" milesFrom="140" structureReference="1400727" elr="OWW" examDate="2016-11-14" examType="Detailed" carrsExaminationID="2268526"/&gt;</w:delText>
              </w:r>
            </w:del>
          </w:p>
          <w:p w14:paraId="3B2F9CF0" w14:textId="1F971D54" w:rsidR="00981D4C" w:rsidRPr="00981D4C" w:rsidDel="00C5487F" w:rsidRDefault="00981D4C" w:rsidP="00981D4C">
            <w:pPr>
              <w:rPr>
                <w:del w:id="4598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599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&lt;StructureDetails secondaryMaterial=" RBE - Brick" primaryMaterial=" RBE - Brick" structuralForm="Arch"/&gt;</w:delText>
              </w:r>
            </w:del>
          </w:p>
          <w:p w14:paraId="2CA465E0" w14:textId="37E4EDD0" w:rsidR="00981D4C" w:rsidRPr="00981D4C" w:rsidDel="00C5487F" w:rsidRDefault="00981D4C" w:rsidP="00981D4C">
            <w:pPr>
              <w:rPr>
                <w:del w:id="4600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01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&lt;StructureCondition scmiScore="0" scmiDate="0001-01-01"/&gt;</w:delText>
              </w:r>
            </w:del>
          </w:p>
          <w:p w14:paraId="39E50F2D" w14:textId="3B52E0CF" w:rsidR="00981D4C" w:rsidRPr="00981D4C" w:rsidDel="00C5487F" w:rsidRDefault="00981D4C" w:rsidP="00981D4C">
            <w:pPr>
              <w:rPr>
                <w:del w:id="4602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03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&lt;ExaminationSummaryData&gt;</w:delText>
              </w:r>
            </w:del>
          </w:p>
          <w:p w14:paraId="23841228" w14:textId="6095B3C9" w:rsidR="00981D4C" w:rsidRPr="00981D4C" w:rsidDel="00C5487F" w:rsidRDefault="00981D4C" w:rsidP="00981D4C">
            <w:pPr>
              <w:rPr>
                <w:del w:id="4604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05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&lt;PartsNotExamined/&gt;</w:delText>
              </w:r>
            </w:del>
          </w:p>
          <w:p w14:paraId="1CB95616" w14:textId="45864759" w:rsidR="00981D4C" w:rsidRPr="00981D4C" w:rsidDel="00C5487F" w:rsidRDefault="00981D4C" w:rsidP="00981D4C">
            <w:pPr>
              <w:rPr>
                <w:del w:id="4606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07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&lt;Recommendations&gt;</w:delText>
              </w:r>
            </w:del>
          </w:p>
          <w:p w14:paraId="0D283D65" w14:textId="3B12984F" w:rsidR="00981D4C" w:rsidRPr="00981D4C" w:rsidDel="00C5487F" w:rsidRDefault="00981D4C" w:rsidP="00981D4C">
            <w:pPr>
              <w:rPr>
                <w:del w:id="4608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09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&lt;Recommendation worksCategory="Other" riskScore="6" probability="3" severity="2" extent="Moderate" estimatedCost="1.5" quantityUnit="unit" quantity="1" location="Watercourse HM " description="Clear the watercourse and remove the build up of silt/earth at the HM end which is blocking one of the barrels." itemNumber="1"/&gt;</w:delText>
              </w:r>
            </w:del>
          </w:p>
          <w:p w14:paraId="5BC81665" w14:textId="1DE5EC05" w:rsidR="00981D4C" w:rsidRPr="00981D4C" w:rsidDel="00C5487F" w:rsidRDefault="00981D4C" w:rsidP="00981D4C">
            <w:pPr>
              <w:rPr>
                <w:del w:id="4610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11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&lt;/Recommendations&gt;</w:delText>
              </w:r>
            </w:del>
          </w:p>
          <w:p w14:paraId="260FFE34" w14:textId="452066F6" w:rsidR="00981D4C" w:rsidRPr="00981D4C" w:rsidDel="00C5487F" w:rsidRDefault="00981D4C" w:rsidP="00981D4C">
            <w:pPr>
              <w:rPr>
                <w:del w:id="4612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13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&lt;ExaminersGeneralComments examinersGeneralComments="No new reportable defects found: CCTV operation carried out during examination. New handrails erected. Number plaque fitted for identification." examiningEngineersComments="Exam date 14/11/2016 (Written up 22/04/2020) There has been 3 No. Visuals since this exam A pragmatic approach has been taken with the submission of this report"/&gt;</w:delText>
              </w:r>
            </w:del>
          </w:p>
          <w:p w14:paraId="4E97DEBE" w14:textId="31ED2AF2" w:rsidR="00981D4C" w:rsidRPr="00981D4C" w:rsidDel="00C5487F" w:rsidRDefault="00981D4C" w:rsidP="00981D4C">
            <w:pPr>
              <w:rPr>
                <w:del w:id="4614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15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&lt;SignoffDetails dateSigned="2020-04-30" examiningEngineerName="Colin King" examinerName="John Wiggin"/&gt;</w:delText>
              </w:r>
            </w:del>
          </w:p>
          <w:p w14:paraId="3348EE4C" w14:textId="65201C75" w:rsidR="00981D4C" w:rsidRPr="00981D4C" w:rsidDel="00C5487F" w:rsidRDefault="00981D4C" w:rsidP="00981D4C">
            <w:pPr>
              <w:rPr>
                <w:del w:id="4616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17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&lt;/ExaminationSummaryData&gt;</w:delText>
              </w:r>
            </w:del>
          </w:p>
          <w:p w14:paraId="0FEABA32" w14:textId="7C2ED6F9" w:rsidR="00981D4C" w:rsidRPr="00981D4C" w:rsidDel="00C5487F" w:rsidRDefault="00981D4C" w:rsidP="00981D4C">
            <w:pPr>
              <w:rPr>
                <w:del w:id="4618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19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</w:r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&lt;FileDetails fileName="2268526_166445.pdf" filePath="/"/&gt;</w:delText>
              </w:r>
            </w:del>
          </w:p>
          <w:p w14:paraId="3AF5C8CF" w14:textId="51697395" w:rsidR="00981D4C" w:rsidRPr="00981D4C" w:rsidDel="00C5487F" w:rsidRDefault="00981D4C" w:rsidP="00981D4C">
            <w:pPr>
              <w:rPr>
                <w:del w:id="4620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21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       &lt;AccessDetails possession="" lineBlock= "" trafficManagement= "" rrv="" mewp="" ropeAccess="" ladder="" scaffold="" cctv="" confinedSpace="" waterPermit="" safetyBoat="" 3rdParty=""  /&gt;</w:delText>
              </w:r>
            </w:del>
          </w:p>
          <w:p w14:paraId="02259355" w14:textId="23403382" w:rsidR="00981D4C" w:rsidRPr="00981D4C" w:rsidDel="00C5487F" w:rsidRDefault="00981D4C" w:rsidP="00981D4C">
            <w:pPr>
              <w:rPr>
                <w:del w:id="4622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23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       &lt;DefectDetails itemNumber="" description="" location="" locationMajor="" locationMinor="" examDate="" examType="" riskScore="" deterioration="" accessGained="" accessRequired="" repaired="" recRaised= "" flagForClosure="" engineerComments=""/&gt;</w:delText>
              </w:r>
            </w:del>
          </w:p>
          <w:p w14:paraId="7691C718" w14:textId="5D3A065F" w:rsidR="00981D4C" w:rsidRPr="00981D4C" w:rsidDel="00C5487F" w:rsidRDefault="00981D4C" w:rsidP="00981D4C">
            <w:pPr>
              <w:rPr>
                <w:del w:id="4624" w:author="Kumar, Ashwani (Cognizant)" w:date="2021-01-06T23:20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25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ab/>
                <w:delText>&lt;/ExaminationSummary&gt;</w:delText>
              </w:r>
            </w:del>
          </w:p>
          <w:p w14:paraId="39B20524" w14:textId="3B387EAD" w:rsidR="000C4EE6" w:rsidRPr="00A10A4D" w:rsidRDefault="00981D4C" w:rsidP="00981D4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del w:id="4626" w:author="Kumar, Ashwani (Cognizant)" w:date="2021-01-06T23:20:00Z">
              <w:r w:rsidRPr="00981D4C" w:rsidDel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&lt;/ExaminationSummaries&gt;</w:delText>
              </w:r>
            </w:del>
            <w:ins w:id="4627" w:author="Kumar, Ashwani (Cognizant)" w:date="2021-01-06T23:20:00Z">
              <w:r w:rsidR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Multipart File of format PDF, XML, and/or Zip fi</w:t>
              </w:r>
            </w:ins>
            <w:ins w:id="4628" w:author="Kumar, Ashwani (Cognizant)" w:date="2021-01-06T23:21:00Z">
              <w:r w:rsidR="00C5487F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les</w:t>
              </w:r>
            </w:ins>
          </w:p>
        </w:tc>
      </w:tr>
      <w:tr w:rsidR="000C4EE6" w:rsidRPr="00A10A4D" w14:paraId="696BA778" w14:textId="77777777" w:rsidTr="00B12260">
        <w:tc>
          <w:tcPr>
            <w:tcW w:w="9067" w:type="dxa"/>
            <w:tcPrChange w:id="4629" w:author="Yvan Van Hentenryck" w:date="2020-12-29T11:06:00Z">
              <w:tcPr>
                <w:tcW w:w="9067" w:type="dxa"/>
              </w:tcPr>
            </w:tcPrChange>
          </w:tcPr>
          <w:p w14:paraId="1B1400B4" w14:textId="77777777" w:rsidR="000C4EE6" w:rsidRPr="00A10A4D" w:rsidRDefault="000C4EE6" w:rsidP="003E14E5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b/>
                <w:sz w:val="20"/>
                <w:szCs w:val="20"/>
              </w:rPr>
              <w:t>Response</w:t>
            </w:r>
          </w:p>
        </w:tc>
      </w:tr>
      <w:tr w:rsidR="000C4EE6" w:rsidRPr="00A10A4D" w14:paraId="014D2F60" w14:textId="77777777" w:rsidTr="00B12260">
        <w:tc>
          <w:tcPr>
            <w:tcW w:w="9067" w:type="dxa"/>
            <w:tcPrChange w:id="4630" w:author="Yvan Van Hentenryck" w:date="2020-12-29T11:06:00Z">
              <w:tcPr>
                <w:tcW w:w="9067" w:type="dxa"/>
              </w:tcPr>
            </w:tcPrChange>
          </w:tcPr>
          <w:p w14:paraId="6835E6A0" w14:textId="77777777" w:rsidR="003A0485" w:rsidRPr="0072232A" w:rsidRDefault="003A0485" w:rsidP="003A048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2232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&lt;response&gt;</w:t>
            </w:r>
          </w:p>
          <w:p w14:paraId="76DD790A" w14:textId="77777777" w:rsidR="003A0485" w:rsidRPr="0072232A" w:rsidRDefault="003A0485" w:rsidP="003A048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2232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&lt;success status="true"&gt;</w:t>
            </w:r>
          </w:p>
          <w:p w14:paraId="29796A92" w14:textId="77777777" w:rsidR="003A0485" w:rsidRPr="0072232A" w:rsidRDefault="003A0485" w:rsidP="003A048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2232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&lt;message text="Uploaded successfully"&gt;</w:t>
            </w:r>
          </w:p>
          <w:p w14:paraId="79D87D55" w14:textId="31FA3948" w:rsidR="000C4EE6" w:rsidRPr="0072232A" w:rsidRDefault="003A0485" w:rsidP="003A0485">
            <w:pPr>
              <w:rPr>
                <w:rFonts w:cstheme="minorHAnsi"/>
                <w:sz w:val="20"/>
                <w:szCs w:val="20"/>
              </w:rPr>
            </w:pPr>
            <w:r w:rsidRPr="0072232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&lt;/response&gt;</w:t>
            </w:r>
          </w:p>
        </w:tc>
      </w:tr>
    </w:tbl>
    <w:p w14:paraId="091F3558" w14:textId="77777777" w:rsidR="000C4EE6" w:rsidRPr="00A10A4D" w:rsidRDefault="000C4EE6" w:rsidP="00B12260">
      <w:pPr>
        <w:rPr>
          <w:rFonts w:cstheme="minorHAnsi"/>
        </w:rPr>
      </w:pPr>
    </w:p>
    <w:p w14:paraId="0D4E1EAE" w14:textId="77777777" w:rsidR="000C4EE6" w:rsidRPr="00A10A4D" w:rsidRDefault="000C4EE6" w:rsidP="00B12260">
      <w:pPr>
        <w:rPr>
          <w:rFonts w:cstheme="minorHAnsi"/>
        </w:rPr>
      </w:pPr>
    </w:p>
    <w:p w14:paraId="6775B88F" w14:textId="77777777" w:rsidR="00055AB1" w:rsidRPr="00A10A4D" w:rsidRDefault="00055AB1" w:rsidP="00B12260">
      <w:pPr>
        <w:rPr>
          <w:rFonts w:cstheme="minorHAnsi"/>
        </w:rPr>
      </w:pPr>
    </w:p>
    <w:p w14:paraId="4429678C" w14:textId="77777777" w:rsidR="009E7F3C" w:rsidRDefault="009E7F3C" w:rsidP="00B12260">
      <w:pPr>
        <w:rPr>
          <w:ins w:id="4631" w:author="Yvan Van Hentenryck" w:date="2020-12-29T10:59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4632" w:author="Yvan Van Hentenryck" w:date="2020-12-29T10:59:00Z">
        <w:r>
          <w:br w:type="page"/>
        </w:r>
      </w:ins>
    </w:p>
    <w:p w14:paraId="209CFE16" w14:textId="191B3769" w:rsidR="00055AB1" w:rsidRPr="000B422A" w:rsidRDefault="00055AB1">
      <w:pPr>
        <w:pStyle w:val="Heading2"/>
        <w:pPrChange w:id="4633" w:author="Kumar, Ashwani (Cognizant)" w:date="2021-01-06T17:21:00Z">
          <w:pPr>
            <w:pStyle w:val="Heading1"/>
          </w:pPr>
        </w:pPrChange>
      </w:pPr>
      <w:bookmarkStart w:id="4634" w:name="_Toc60868894"/>
      <w:r w:rsidRPr="000B422A">
        <w:lastRenderedPageBreak/>
        <w:t xml:space="preserve">API Resource Specification - </w:t>
      </w:r>
      <w:r w:rsidR="00195552" w:rsidRPr="00511AFC">
        <w:rPr>
          <w:rPrChange w:id="4635" w:author="Kumar, Ashwani (Cognizant)" w:date="2021-01-06T17:21:00Z">
            <w:rPr>
              <w:rFonts w:asciiTheme="minorHAnsi" w:hAnsiTheme="minorHAnsi" w:cstheme="minorHAnsi"/>
            </w:rPr>
          </w:rPrChange>
        </w:rPr>
        <w:t>Get Defect details</w:t>
      </w:r>
      <w:bookmarkEnd w:id="4634"/>
    </w:p>
    <w:p w14:paraId="41CC54C1" w14:textId="77777777" w:rsidR="00055AB1" w:rsidRPr="00A10A4D" w:rsidRDefault="00055AB1">
      <w:pPr>
        <w:pStyle w:val="Heading3"/>
        <w:pPrChange w:id="4636" w:author="Kumar, Ashwani (Cognizant)" w:date="2021-01-06T17:21:00Z">
          <w:pPr>
            <w:pStyle w:val="Heading2"/>
          </w:pPr>
        </w:pPrChange>
      </w:pPr>
      <w:bookmarkStart w:id="4637" w:name="_Toc60868895"/>
      <w:r w:rsidRPr="00A10A4D">
        <w:t>Description</w:t>
      </w:r>
      <w:bookmarkEnd w:id="4637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4638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80"/>
        <w:gridCol w:w="7036"/>
        <w:tblGridChange w:id="4639">
          <w:tblGrid>
            <w:gridCol w:w="1980"/>
            <w:gridCol w:w="7036"/>
          </w:tblGrid>
        </w:tblGridChange>
      </w:tblGrid>
      <w:tr w:rsidR="00055AB1" w:rsidRPr="00A10A4D" w14:paraId="3828404F" w14:textId="77777777" w:rsidTr="00B12260">
        <w:tc>
          <w:tcPr>
            <w:tcW w:w="1980" w:type="dxa"/>
            <w:shd w:val="clear" w:color="auto" w:fill="D9D9D9" w:themeFill="background1" w:themeFillShade="D9"/>
            <w:tcPrChange w:id="4640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56DC43E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API Name</w:t>
            </w:r>
          </w:p>
        </w:tc>
        <w:tc>
          <w:tcPr>
            <w:tcW w:w="7036" w:type="dxa"/>
            <w:shd w:val="clear" w:color="auto" w:fill="auto"/>
            <w:vAlign w:val="bottom"/>
            <w:tcPrChange w:id="4641" w:author="Yvan Van Hentenryck" w:date="2020-12-29T11:06:00Z">
              <w:tcPr>
                <w:tcW w:w="7036" w:type="dxa"/>
                <w:shd w:val="clear" w:color="auto" w:fill="auto"/>
                <w:vAlign w:val="bottom"/>
              </w:tcPr>
            </w:tcPrChange>
          </w:tcPr>
          <w:p w14:paraId="5B2511C9" w14:textId="227F0E25" w:rsidR="00055AB1" w:rsidRPr="00A10A4D" w:rsidRDefault="00F45A68" w:rsidP="00055AB1">
            <w:pPr>
              <w:rPr>
                <w:rFonts w:cstheme="minorHAnsi"/>
              </w:rPr>
            </w:pPr>
            <w:proofErr w:type="spellStart"/>
            <w:r w:rsidRPr="00A10A4D">
              <w:rPr>
                <w:rFonts w:cstheme="minorHAnsi"/>
              </w:rPr>
              <w:t>RetrieveDefectDetails</w:t>
            </w:r>
            <w:proofErr w:type="spellEnd"/>
          </w:p>
        </w:tc>
      </w:tr>
      <w:tr w:rsidR="00055AB1" w:rsidRPr="00A10A4D" w14:paraId="5D18709F" w14:textId="77777777" w:rsidTr="00B12260">
        <w:tc>
          <w:tcPr>
            <w:tcW w:w="1980" w:type="dxa"/>
            <w:shd w:val="clear" w:color="auto" w:fill="D9D9D9" w:themeFill="background1" w:themeFillShade="D9"/>
            <w:tcPrChange w:id="464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7B37ECF0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Resource Name</w:t>
            </w:r>
          </w:p>
        </w:tc>
        <w:tc>
          <w:tcPr>
            <w:tcW w:w="7036" w:type="dxa"/>
            <w:shd w:val="clear" w:color="auto" w:fill="auto"/>
            <w:tcPrChange w:id="4643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B89B604" w14:textId="0167C995" w:rsidR="00055AB1" w:rsidRPr="00A10A4D" w:rsidRDefault="00F45A68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Defects</w:t>
            </w:r>
          </w:p>
        </w:tc>
      </w:tr>
      <w:tr w:rsidR="00055AB1" w:rsidRPr="00A10A4D" w14:paraId="59E5F30D" w14:textId="77777777" w:rsidTr="00B12260">
        <w:tc>
          <w:tcPr>
            <w:tcW w:w="1980" w:type="dxa"/>
            <w:shd w:val="clear" w:color="auto" w:fill="D9D9D9" w:themeFill="background1" w:themeFillShade="D9"/>
            <w:tcPrChange w:id="4644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0C94D0D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Publisher</w:t>
            </w:r>
          </w:p>
        </w:tc>
        <w:tc>
          <w:tcPr>
            <w:tcW w:w="7036" w:type="dxa"/>
            <w:shd w:val="clear" w:color="auto" w:fill="auto"/>
            <w:tcPrChange w:id="4645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159D983C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Network Rail</w:t>
            </w:r>
          </w:p>
        </w:tc>
      </w:tr>
      <w:tr w:rsidR="00055AB1" w:rsidRPr="00A10A4D" w14:paraId="3103CC5D" w14:textId="77777777" w:rsidTr="00B12260">
        <w:tc>
          <w:tcPr>
            <w:tcW w:w="1980" w:type="dxa"/>
            <w:shd w:val="clear" w:color="auto" w:fill="D9D9D9" w:themeFill="background1" w:themeFillShade="D9"/>
            <w:tcPrChange w:id="4646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5AA1339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Subscriber</w:t>
            </w:r>
          </w:p>
        </w:tc>
        <w:tc>
          <w:tcPr>
            <w:tcW w:w="7036" w:type="dxa"/>
            <w:shd w:val="clear" w:color="auto" w:fill="auto"/>
            <w:tcPrChange w:id="4647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48B05D9B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Supplier</w:t>
            </w:r>
          </w:p>
        </w:tc>
      </w:tr>
      <w:tr w:rsidR="00B721A4" w:rsidRPr="00A10A4D" w14:paraId="03FC4E37" w14:textId="77777777" w:rsidTr="00B12260">
        <w:tc>
          <w:tcPr>
            <w:tcW w:w="1980" w:type="dxa"/>
            <w:shd w:val="clear" w:color="auto" w:fill="D9D9D9" w:themeFill="background1" w:themeFillShade="D9"/>
            <w:tcPrChange w:id="4648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EFA57FB" w14:textId="77777777" w:rsidR="00B721A4" w:rsidRPr="00A10A4D" w:rsidRDefault="00B721A4" w:rsidP="00B721A4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Peak Throughput</w:t>
            </w:r>
          </w:p>
        </w:tc>
        <w:tc>
          <w:tcPr>
            <w:tcW w:w="7036" w:type="dxa"/>
            <w:shd w:val="clear" w:color="auto" w:fill="auto"/>
            <w:tcPrChange w:id="4649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50DF853" w14:textId="20DC1CAF" w:rsidR="00B721A4" w:rsidRPr="00A10A4D" w:rsidRDefault="00B721A4" w:rsidP="00B721A4">
            <w:pPr>
              <w:rPr>
                <w:rFonts w:cstheme="minorHAnsi"/>
              </w:rPr>
            </w:pPr>
            <w:ins w:id="4650" w:author="Kumar, Ashwani (Cognizant)" w:date="2021-01-06T16:14:00Z">
              <w:r>
                <w:rPr>
                  <w:rFonts w:cstheme="minorHAnsi"/>
                </w:rPr>
                <w:t>Web APIs will implement paging to overcome any service limitations</w:t>
              </w:r>
            </w:ins>
            <w:del w:id="4651" w:author="Kumar, Ashwani (Cognizant)" w:date="2021-01-06T16:14:00Z">
              <w:r w:rsidRPr="00A10A4D" w:rsidDel="00B64B90">
                <w:rPr>
                  <w:rFonts w:cstheme="minorHAnsi"/>
                </w:rPr>
                <w:delText>Network Rail to confirm. Up to 1000 per Task List. Expect they will all be loaded in a short time period.</w:delText>
              </w:r>
            </w:del>
          </w:p>
        </w:tc>
      </w:tr>
      <w:tr w:rsidR="00B721A4" w:rsidRPr="00A10A4D" w14:paraId="5C50E008" w14:textId="77777777" w:rsidTr="00B12260">
        <w:tc>
          <w:tcPr>
            <w:tcW w:w="1980" w:type="dxa"/>
            <w:shd w:val="clear" w:color="auto" w:fill="D9D9D9" w:themeFill="background1" w:themeFillShade="D9"/>
            <w:tcPrChange w:id="465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01514117" w14:textId="77777777" w:rsidR="00B721A4" w:rsidRPr="00A10A4D" w:rsidRDefault="00B721A4" w:rsidP="00B721A4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Granularity</w:t>
            </w:r>
          </w:p>
        </w:tc>
        <w:tc>
          <w:tcPr>
            <w:tcW w:w="7036" w:type="dxa"/>
            <w:shd w:val="clear" w:color="auto" w:fill="auto"/>
            <w:tcPrChange w:id="4653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253AD02C" w14:textId="4A1FD8F5" w:rsidR="00B721A4" w:rsidRPr="00A10A4D" w:rsidRDefault="00B721A4" w:rsidP="00B721A4">
            <w:pPr>
              <w:rPr>
                <w:rFonts w:cstheme="minorHAnsi"/>
              </w:rPr>
            </w:pPr>
            <w:r>
              <w:rPr>
                <w:rFonts w:cstheme="minorHAnsi"/>
              </w:rPr>
              <w:t>Task list contains route specifics task for corresponding suppliers</w:t>
            </w:r>
            <w:r>
              <w:rPr>
                <w:rFonts w:cstheme="minorHAnsi"/>
              </w:rPr>
              <w:br/>
              <w:t>Lowest granularity in task list is record at examination level</w:t>
            </w:r>
          </w:p>
        </w:tc>
      </w:tr>
      <w:tr w:rsidR="00B721A4" w:rsidRPr="00A10A4D" w14:paraId="21E0BF6E" w14:textId="77777777" w:rsidTr="00B12260">
        <w:tc>
          <w:tcPr>
            <w:tcW w:w="1980" w:type="dxa"/>
            <w:shd w:val="clear" w:color="auto" w:fill="D9D9D9" w:themeFill="background1" w:themeFillShade="D9"/>
            <w:tcPrChange w:id="4654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25AF7327" w14:textId="77777777" w:rsidR="00B721A4" w:rsidRPr="00A10A4D" w:rsidRDefault="00B721A4" w:rsidP="00B721A4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Additional notes</w:t>
            </w:r>
          </w:p>
        </w:tc>
        <w:tc>
          <w:tcPr>
            <w:tcW w:w="7036" w:type="dxa"/>
            <w:shd w:val="clear" w:color="auto" w:fill="auto"/>
            <w:tcPrChange w:id="4655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56E1720A" w14:textId="77777777" w:rsidR="00B721A4" w:rsidRPr="00A10A4D" w:rsidRDefault="00B721A4" w:rsidP="00B721A4">
            <w:pPr>
              <w:rPr>
                <w:rFonts w:cstheme="minorHAnsi"/>
              </w:rPr>
            </w:pPr>
          </w:p>
        </w:tc>
      </w:tr>
    </w:tbl>
    <w:p w14:paraId="461C919D" w14:textId="77777777" w:rsidR="00055AB1" w:rsidRPr="00A10A4D" w:rsidRDefault="00055AB1" w:rsidP="00B12260">
      <w:pPr>
        <w:rPr>
          <w:rFonts w:cstheme="minorHAnsi"/>
          <w:sz w:val="24"/>
          <w:szCs w:val="24"/>
        </w:rPr>
      </w:pPr>
    </w:p>
    <w:p w14:paraId="510B05C8" w14:textId="77777777" w:rsidR="00055AB1" w:rsidRPr="00A10A4D" w:rsidRDefault="00055AB1">
      <w:pPr>
        <w:pStyle w:val="Heading3"/>
        <w:pPrChange w:id="4656" w:author="Kumar, Ashwani (Cognizant)" w:date="2021-01-06T17:21:00Z">
          <w:pPr>
            <w:pStyle w:val="Heading2"/>
          </w:pPr>
        </w:pPrChange>
      </w:pPr>
      <w:bookmarkStart w:id="4657" w:name="_Toc60868896"/>
      <w:r w:rsidRPr="00A10A4D">
        <w:t>Technical Definition</w:t>
      </w:r>
      <w:bookmarkEnd w:id="4657"/>
    </w:p>
    <w:p w14:paraId="2EE9AA04" w14:textId="77777777" w:rsidR="00055AB1" w:rsidRPr="00A10A4D" w:rsidRDefault="00055AB1">
      <w:pPr>
        <w:pStyle w:val="Heading4"/>
        <w:pPrChange w:id="4658" w:author="Kumar, Ashwani (Cognizant)" w:date="2021-01-06T17:21:00Z">
          <w:pPr>
            <w:pStyle w:val="Heading3"/>
          </w:pPr>
        </w:pPrChange>
      </w:pPr>
      <w:r w:rsidRPr="00A10A4D">
        <w:t>Access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4659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6044"/>
        <w:tblGridChange w:id="4660">
          <w:tblGrid>
            <w:gridCol w:w="2972"/>
            <w:gridCol w:w="6044"/>
          </w:tblGrid>
        </w:tblGridChange>
      </w:tblGrid>
      <w:tr w:rsidR="00055AB1" w:rsidRPr="00A10A4D" w14:paraId="45E4137C" w14:textId="77777777" w:rsidTr="00B12260">
        <w:tc>
          <w:tcPr>
            <w:tcW w:w="2972" w:type="dxa"/>
            <w:shd w:val="clear" w:color="auto" w:fill="D9D9D9" w:themeFill="background1" w:themeFillShade="D9"/>
            <w:tcPrChange w:id="4661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52C258E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Path</w:t>
            </w:r>
          </w:p>
          <w:p w14:paraId="19A9AB14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(API/Version/Resource)</w:t>
            </w:r>
          </w:p>
        </w:tc>
        <w:tc>
          <w:tcPr>
            <w:tcW w:w="6044" w:type="dxa"/>
            <w:shd w:val="clear" w:color="auto" w:fill="auto"/>
            <w:tcPrChange w:id="4662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1D14E6B9" w14:textId="0C573263" w:rsidR="00055AB1" w:rsidRPr="00A10A4D" w:rsidRDefault="00F45A68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/Supplier/Defects</w:t>
            </w:r>
          </w:p>
        </w:tc>
      </w:tr>
      <w:tr w:rsidR="00055AB1" w:rsidRPr="00A10A4D" w14:paraId="65628C22" w14:textId="77777777" w:rsidTr="00B12260">
        <w:tc>
          <w:tcPr>
            <w:tcW w:w="2972" w:type="dxa"/>
            <w:shd w:val="clear" w:color="auto" w:fill="D9D9D9" w:themeFill="background1" w:themeFillShade="D9"/>
            <w:tcPrChange w:id="4663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9CC5270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Verb</w:t>
            </w:r>
          </w:p>
        </w:tc>
        <w:tc>
          <w:tcPr>
            <w:tcW w:w="6044" w:type="dxa"/>
            <w:shd w:val="clear" w:color="auto" w:fill="auto"/>
            <w:tcPrChange w:id="4664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0E837D17" w14:textId="091003D2" w:rsidR="00055AB1" w:rsidRPr="00A10A4D" w:rsidRDefault="00F45A68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GET</w:t>
            </w:r>
          </w:p>
        </w:tc>
      </w:tr>
      <w:tr w:rsidR="00055AB1" w:rsidRPr="00A10A4D" w14:paraId="0F842677" w14:textId="77777777" w:rsidTr="00B12260">
        <w:tc>
          <w:tcPr>
            <w:tcW w:w="2972" w:type="dxa"/>
            <w:shd w:val="clear" w:color="auto" w:fill="D9D9D9" w:themeFill="background1" w:themeFillShade="D9"/>
            <w:tcPrChange w:id="4665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10A6D7B6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Scope</w:t>
            </w:r>
          </w:p>
        </w:tc>
        <w:tc>
          <w:tcPr>
            <w:tcW w:w="6044" w:type="dxa"/>
            <w:shd w:val="clear" w:color="auto" w:fill="auto"/>
            <w:tcPrChange w:id="4666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6BAE0F0C" w14:textId="103390B6" w:rsidR="00055AB1" w:rsidRPr="00A10A4D" w:rsidRDefault="00CB1261" w:rsidP="00055A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Defect list </w:t>
            </w:r>
            <w:r w:rsidR="00055AB1" w:rsidRPr="00A10A4D">
              <w:rPr>
                <w:rFonts w:cstheme="minorHAnsi"/>
              </w:rPr>
              <w:t>data</w:t>
            </w:r>
          </w:p>
        </w:tc>
      </w:tr>
      <w:tr w:rsidR="00055AB1" w:rsidRPr="00A10A4D" w14:paraId="483E057C" w14:textId="77777777" w:rsidTr="00B12260">
        <w:tc>
          <w:tcPr>
            <w:tcW w:w="2972" w:type="dxa"/>
            <w:shd w:val="clear" w:color="auto" w:fill="D9D9D9" w:themeFill="background1" w:themeFillShade="D9"/>
            <w:tcPrChange w:id="4667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BC4544F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Response Format</w:t>
            </w:r>
          </w:p>
        </w:tc>
        <w:tc>
          <w:tcPr>
            <w:tcW w:w="6044" w:type="dxa"/>
            <w:shd w:val="clear" w:color="auto" w:fill="auto"/>
            <w:tcPrChange w:id="4668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15E33391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JSON</w:t>
            </w:r>
          </w:p>
        </w:tc>
      </w:tr>
    </w:tbl>
    <w:p w14:paraId="0E654EA6" w14:textId="77777777" w:rsidR="00055AB1" w:rsidRPr="00A10A4D" w:rsidRDefault="00055AB1" w:rsidP="00B12260">
      <w:pPr>
        <w:rPr>
          <w:rFonts w:cstheme="minorHAnsi"/>
        </w:rPr>
      </w:pPr>
    </w:p>
    <w:p w14:paraId="5F86FFA8" w14:textId="77777777" w:rsidR="00055AB1" w:rsidRPr="00A10A4D" w:rsidRDefault="00055AB1" w:rsidP="00B12260">
      <w:pPr>
        <w:rPr>
          <w:rFonts w:eastAsia="MS PGothic" w:cstheme="minorHAnsi"/>
          <w:b/>
          <w:bCs/>
          <w:i/>
          <w:color w:val="505150"/>
          <w:sz w:val="24"/>
          <w:szCs w:val="24"/>
          <w:lang w:val="en-US" w:eastAsia="ja-JP"/>
        </w:rPr>
      </w:pPr>
      <w:r w:rsidRPr="00A10A4D">
        <w:rPr>
          <w:rFonts w:cstheme="minorHAnsi"/>
        </w:rPr>
        <w:br w:type="page"/>
      </w:r>
    </w:p>
    <w:p w14:paraId="590AC990" w14:textId="77777777" w:rsidR="00055AB1" w:rsidRPr="00A10A4D" w:rsidRDefault="00055AB1" w:rsidP="00B12260">
      <w:pPr>
        <w:pStyle w:val="Head02"/>
        <w:rPr>
          <w:rFonts w:asciiTheme="minorHAnsi" w:hAnsiTheme="minorHAnsi" w:cstheme="minorHAnsi"/>
        </w:rPr>
      </w:pPr>
    </w:p>
    <w:p w14:paraId="0DE38AFB" w14:textId="77777777" w:rsidR="00055AB1" w:rsidRPr="00A10A4D" w:rsidRDefault="00055AB1">
      <w:pPr>
        <w:pStyle w:val="Heading4"/>
        <w:pPrChange w:id="4669" w:author="Kumar, Ashwani (Cognizant)" w:date="2021-01-06T17:22:00Z">
          <w:pPr>
            <w:pStyle w:val="Heading3"/>
          </w:pPr>
        </w:pPrChange>
      </w:pPr>
      <w:r w:rsidRPr="00A10A4D">
        <w:t>Message Specification</w:t>
      </w:r>
    </w:p>
    <w:tbl>
      <w:tblPr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4670" w:author="Yvan Van Hentenryck" w:date="2020-12-29T11:06:00Z">
          <w:tblPr>
            <w:tblW w:w="5438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177"/>
        <w:gridCol w:w="2014"/>
        <w:gridCol w:w="1239"/>
        <w:gridCol w:w="1803"/>
        <w:gridCol w:w="1573"/>
        <w:tblGridChange w:id="4671">
          <w:tblGrid>
            <w:gridCol w:w="3177"/>
            <w:gridCol w:w="50"/>
            <w:gridCol w:w="1964"/>
            <w:gridCol w:w="99"/>
            <w:gridCol w:w="1140"/>
            <w:gridCol w:w="99"/>
            <w:gridCol w:w="1655"/>
            <w:gridCol w:w="49"/>
            <w:gridCol w:w="1573"/>
          </w:tblGrid>
        </w:tblGridChange>
      </w:tblGrid>
      <w:tr w:rsidR="006D1F09" w:rsidRPr="00A10A4D" w14:paraId="46D6FD2F" w14:textId="3E6831B3" w:rsidTr="00AC3027">
        <w:trPr>
          <w:trHeight w:val="296"/>
          <w:trPrChange w:id="4672" w:author="Yvan Van Hentenryck" w:date="2020-12-29T11:06:00Z">
            <w:trPr>
              <w:trHeight w:val="296"/>
            </w:trPr>
          </w:trPrChange>
        </w:trPr>
        <w:tc>
          <w:tcPr>
            <w:tcW w:w="1620" w:type="pct"/>
            <w:shd w:val="clear" w:color="auto" w:fill="CCCCCC"/>
            <w:tcPrChange w:id="4673" w:author="Yvan Van Hentenryck" w:date="2020-12-29T11:06:00Z">
              <w:tcPr>
                <w:tcW w:w="1645" w:type="pct"/>
                <w:gridSpan w:val="2"/>
                <w:shd w:val="clear" w:color="auto" w:fill="CCCCCC"/>
              </w:tcPr>
            </w:tcPrChange>
          </w:tcPr>
          <w:p w14:paraId="6179BDDA" w14:textId="77777777" w:rsidR="006D1F09" w:rsidRPr="00A10A4D" w:rsidRDefault="006D1F09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Name</w:t>
            </w:r>
          </w:p>
        </w:tc>
        <w:tc>
          <w:tcPr>
            <w:tcW w:w="1027" w:type="pct"/>
            <w:shd w:val="clear" w:color="auto" w:fill="CCCCCC"/>
            <w:tcPrChange w:id="4674" w:author="Yvan Van Hentenryck" w:date="2020-12-29T11:06:00Z">
              <w:tcPr>
                <w:tcW w:w="1052" w:type="pct"/>
                <w:gridSpan w:val="2"/>
                <w:shd w:val="clear" w:color="auto" w:fill="CCCCCC"/>
              </w:tcPr>
            </w:tcPrChange>
          </w:tcPr>
          <w:p w14:paraId="2920592F" w14:textId="6318265D" w:rsidR="006D1F09" w:rsidRPr="00A10A4D" w:rsidRDefault="006424C9" w:rsidP="00D050C3">
            <w:pPr>
              <w:tabs>
                <w:tab w:val="left" w:pos="91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Values</w:t>
            </w:r>
          </w:p>
        </w:tc>
        <w:tc>
          <w:tcPr>
            <w:tcW w:w="632" w:type="pct"/>
            <w:shd w:val="clear" w:color="auto" w:fill="CCCCCC"/>
            <w:tcPrChange w:id="4675" w:author="Yvan Van Hentenryck" w:date="2020-12-29T11:06:00Z">
              <w:tcPr>
                <w:tcW w:w="632" w:type="pct"/>
                <w:gridSpan w:val="2"/>
                <w:shd w:val="clear" w:color="auto" w:fill="CCCCCC"/>
              </w:tcPr>
            </w:tcPrChange>
          </w:tcPr>
          <w:p w14:paraId="590A2861" w14:textId="77777777" w:rsidR="006D1F09" w:rsidRPr="00A10A4D" w:rsidRDefault="006D1F09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Mandatory</w:t>
            </w:r>
          </w:p>
        </w:tc>
        <w:tc>
          <w:tcPr>
            <w:tcW w:w="919" w:type="pct"/>
            <w:shd w:val="clear" w:color="auto" w:fill="CCCCCC"/>
            <w:tcPrChange w:id="4676" w:author="Yvan Van Hentenryck" w:date="2020-12-29T11:06:00Z">
              <w:tcPr>
                <w:tcW w:w="844" w:type="pct"/>
                <w:shd w:val="clear" w:color="auto" w:fill="CCCCCC"/>
              </w:tcPr>
            </w:tcPrChange>
          </w:tcPr>
          <w:p w14:paraId="75BBF5F0" w14:textId="152FCFFE" w:rsidR="006D1F09" w:rsidRPr="00A10A4D" w:rsidRDefault="006D1F09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Value Data type</w:t>
            </w:r>
          </w:p>
        </w:tc>
        <w:tc>
          <w:tcPr>
            <w:tcW w:w="802" w:type="pct"/>
            <w:shd w:val="clear" w:color="auto" w:fill="CCCCCC"/>
            <w:tcPrChange w:id="4677" w:author="Yvan Van Hentenryck" w:date="2020-12-29T11:06:00Z">
              <w:tcPr>
                <w:tcW w:w="827" w:type="pct"/>
                <w:gridSpan w:val="2"/>
                <w:shd w:val="clear" w:color="auto" w:fill="CCCCCC"/>
              </w:tcPr>
            </w:tcPrChange>
          </w:tcPr>
          <w:p w14:paraId="3E47870E" w14:textId="141FB632" w:rsidR="006D1F09" w:rsidRPr="00A10A4D" w:rsidRDefault="006D1F09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Length</w:t>
            </w:r>
          </w:p>
        </w:tc>
      </w:tr>
      <w:tr w:rsidR="006D1F09" w:rsidRPr="00A10A4D" w14:paraId="0D9F4F1A" w14:textId="5914F48F" w:rsidTr="00AC3027">
        <w:trPr>
          <w:trHeight w:val="260"/>
          <w:trPrChange w:id="4678" w:author="Kumar, Ashwani (Cognizant)" w:date="2021-01-06T16:14:00Z">
            <w:trPr>
              <w:trHeight w:val="260"/>
            </w:trPr>
          </w:trPrChange>
        </w:trPr>
        <w:tc>
          <w:tcPr>
            <w:tcW w:w="1620" w:type="pct"/>
            <w:shd w:val="clear" w:color="auto" w:fill="FBE4D5" w:themeFill="accent2" w:themeFillTint="33"/>
            <w:vAlign w:val="bottom"/>
            <w:tcPrChange w:id="4679" w:author="Kumar, Ashwani (Cognizant)" w:date="2021-01-06T16:14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40BBDDCC" w14:textId="425A2726" w:rsidR="006D1F09" w:rsidRPr="00A10A4D" w:rsidRDefault="006D1F09" w:rsidP="006D1F09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Route</w:t>
            </w:r>
          </w:p>
        </w:tc>
        <w:tc>
          <w:tcPr>
            <w:tcW w:w="1027" w:type="pct"/>
            <w:shd w:val="clear" w:color="auto" w:fill="FBE4D5" w:themeFill="accent2" w:themeFillTint="33"/>
            <w:vAlign w:val="center"/>
            <w:tcPrChange w:id="4680" w:author="Kumar, Ashwani (Cognizant)" w:date="2021-01-06T16:14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5634AC6C" w14:textId="77777777" w:rsidR="006D1F09" w:rsidRPr="00A10A4D" w:rsidRDefault="006D1F09" w:rsidP="006D1F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4681" w:author="Kumar, Ashwani (Cognizant)" w:date="2021-01-06T16:14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3DC77C29" w14:textId="77777777" w:rsidR="006D1F09" w:rsidRPr="00A10A4D" w:rsidRDefault="006D1F09" w:rsidP="006D1F09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19" w:type="pct"/>
            <w:shd w:val="clear" w:color="auto" w:fill="FBE4D5" w:themeFill="accent2" w:themeFillTint="33"/>
            <w:vAlign w:val="center"/>
            <w:tcPrChange w:id="4682" w:author="Kumar, Ashwani (Cognizant)" w:date="2021-01-06T16:14:00Z">
              <w:tcPr>
                <w:tcW w:w="844" w:type="pct"/>
                <w:vAlign w:val="center"/>
              </w:tcPr>
            </w:tcPrChange>
          </w:tcPr>
          <w:p w14:paraId="28F301F8" w14:textId="3A30F0BF" w:rsidR="006D1F09" w:rsidRPr="00A10A4D" w:rsidRDefault="006D1F09" w:rsidP="006D1F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shd w:val="clear" w:color="auto" w:fill="FBE4D5" w:themeFill="accent2" w:themeFillTint="33"/>
            <w:vAlign w:val="bottom"/>
            <w:tcPrChange w:id="4683" w:author="Kumar, Ashwani (Cognizant)" w:date="2021-01-06T16:14:00Z">
              <w:tcPr>
                <w:tcW w:w="827" w:type="pct"/>
                <w:gridSpan w:val="2"/>
                <w:vAlign w:val="bottom"/>
              </w:tcPr>
            </w:tcPrChange>
          </w:tcPr>
          <w:p w14:paraId="13F6EEF0" w14:textId="0290A45C" w:rsidR="006D1F09" w:rsidRPr="00A10A4D" w:rsidRDefault="006D1F09" w:rsidP="006D1F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356599" w:rsidRPr="00A10A4D" w14:paraId="62060AD3" w14:textId="033930A1" w:rsidTr="00AC3027">
        <w:trPr>
          <w:trHeight w:val="260"/>
          <w:trPrChange w:id="4684" w:author="Kumar, Ashwani (Cognizant)" w:date="2021-01-07T13:42:00Z">
            <w:trPr>
              <w:trHeight w:val="260"/>
            </w:trPr>
          </w:trPrChange>
        </w:trPr>
        <w:tc>
          <w:tcPr>
            <w:tcW w:w="1620" w:type="pct"/>
            <w:shd w:val="clear" w:color="auto" w:fill="FBE4D5" w:themeFill="accent2" w:themeFillTint="33"/>
            <w:vAlign w:val="bottom"/>
            <w:tcPrChange w:id="4685" w:author="Kumar, Ashwani (Cognizant)" w:date="2021-01-07T13:42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33AA6147" w14:textId="5F527BFA" w:rsidR="00356599" w:rsidRPr="00A10A4D" w:rsidRDefault="00356599" w:rsidP="00356599">
            <w:pPr>
              <w:rPr>
                <w:rFonts w:cstheme="minorHAnsi"/>
                <w:sz w:val="20"/>
                <w:szCs w:val="20"/>
              </w:rPr>
            </w:pPr>
            <w:ins w:id="4686" w:author="Kumar, Ashwani (Cognizant)" w:date="2021-01-07T13:42:00Z">
              <w:r>
                <w:rPr>
                  <w:rFonts w:cs="Arial"/>
                  <w:sz w:val="18"/>
                  <w:szCs w:val="18"/>
                </w:rPr>
                <w:t>Area</w:t>
              </w:r>
            </w:ins>
            <w:del w:id="4687" w:author="Kumar, Ashwani (Cognizant)" w:date="2021-01-07T13:42:00Z">
              <w:r w:rsidRPr="001A089B" w:rsidDel="00290AAF">
                <w:rPr>
                  <w:rFonts w:cs="Arial"/>
                  <w:sz w:val="18"/>
                  <w:szCs w:val="18"/>
                </w:rPr>
                <w:delText>Area</w:delText>
              </w:r>
            </w:del>
          </w:p>
        </w:tc>
        <w:tc>
          <w:tcPr>
            <w:tcW w:w="1027" w:type="pct"/>
            <w:shd w:val="clear" w:color="auto" w:fill="FBE4D5" w:themeFill="accent2" w:themeFillTint="33"/>
            <w:vAlign w:val="bottom"/>
            <w:tcPrChange w:id="4688" w:author="Kumar, Ashwani (Cognizant)" w:date="2021-01-07T13:42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260F4803" w14:textId="77777777" w:rsidR="00356599" w:rsidRPr="00A10A4D" w:rsidRDefault="00356599" w:rsidP="0035659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4689" w:author="Kumar, Ashwani (Cognizant)" w:date="2021-01-07T13:42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334A6100" w14:textId="3CDD441B" w:rsidR="00356599" w:rsidRPr="00A10A4D" w:rsidRDefault="00356599" w:rsidP="00356599">
            <w:pPr>
              <w:rPr>
                <w:rFonts w:cstheme="minorHAnsi"/>
                <w:sz w:val="20"/>
                <w:szCs w:val="20"/>
              </w:rPr>
            </w:pPr>
            <w:ins w:id="4690" w:author="Kumar, Ashwani (Cognizant)" w:date="2021-01-07T13:42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  <w:del w:id="4691" w:author="Kumar, Ashwani (Cognizant)" w:date="2021-01-07T13:42:00Z">
              <w:r w:rsidRPr="00A10A4D" w:rsidDel="00290AAF">
                <w:rPr>
                  <w:rFonts w:cstheme="minorHAnsi"/>
                  <w:sz w:val="20"/>
                  <w:szCs w:val="20"/>
                </w:rPr>
                <w:delText>Y</w:delText>
              </w:r>
            </w:del>
          </w:p>
        </w:tc>
        <w:tc>
          <w:tcPr>
            <w:tcW w:w="919" w:type="pct"/>
            <w:shd w:val="clear" w:color="auto" w:fill="FBE4D5" w:themeFill="accent2" w:themeFillTint="33"/>
            <w:vAlign w:val="center"/>
            <w:tcPrChange w:id="4692" w:author="Kumar, Ashwani (Cognizant)" w:date="2021-01-07T13:42:00Z">
              <w:tcPr>
                <w:tcW w:w="844" w:type="pct"/>
                <w:vAlign w:val="center"/>
              </w:tcPr>
            </w:tcPrChange>
          </w:tcPr>
          <w:p w14:paraId="47780289" w14:textId="51B9D80C" w:rsidR="00356599" w:rsidRPr="00A10A4D" w:rsidRDefault="00356599" w:rsidP="00356599">
            <w:pPr>
              <w:rPr>
                <w:rFonts w:cstheme="minorHAnsi"/>
                <w:sz w:val="20"/>
                <w:szCs w:val="20"/>
              </w:rPr>
            </w:pPr>
            <w:ins w:id="4693" w:author="Kumar, Ashwani (Cognizant)" w:date="2021-01-07T13:42:00Z">
              <w:r w:rsidRPr="006E0F9D"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4694" w:author="Kumar, Ashwani (Cognizant)" w:date="2021-01-07T13:42:00Z">
              <w:r w:rsidDel="00290AAF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802" w:type="pct"/>
            <w:shd w:val="clear" w:color="auto" w:fill="FBE4D5" w:themeFill="accent2" w:themeFillTint="33"/>
            <w:vAlign w:val="bottom"/>
            <w:tcPrChange w:id="4695" w:author="Kumar, Ashwani (Cognizant)" w:date="2021-01-07T13:42:00Z">
              <w:tcPr>
                <w:tcW w:w="827" w:type="pct"/>
                <w:gridSpan w:val="2"/>
                <w:vAlign w:val="bottom"/>
              </w:tcPr>
            </w:tcPrChange>
          </w:tcPr>
          <w:p w14:paraId="440B2FE2" w14:textId="24649114" w:rsidR="00356599" w:rsidRPr="00A10A4D" w:rsidRDefault="00356599" w:rsidP="00356599">
            <w:pPr>
              <w:rPr>
                <w:rFonts w:cstheme="minorHAnsi"/>
                <w:sz w:val="20"/>
                <w:szCs w:val="20"/>
              </w:rPr>
            </w:pPr>
            <w:ins w:id="4696" w:author="Kumar, Ashwani (Cognizant)" w:date="2021-01-07T13:42:00Z">
              <w:r w:rsidRPr="006E0F9D">
                <w:rPr>
                  <w:rFonts w:ascii="Calibri" w:hAnsi="Calibri"/>
                </w:rPr>
                <w:t>64</w:t>
              </w:r>
            </w:ins>
            <w:del w:id="4697" w:author="Kumar, Ashwani (Cognizant)" w:date="2021-01-07T13:42:00Z">
              <w:r w:rsidDel="00290AAF">
                <w:rPr>
                  <w:rFonts w:ascii="Calibri" w:hAnsi="Calibri"/>
                </w:rPr>
                <w:delText>64</w:delText>
              </w:r>
            </w:del>
          </w:p>
        </w:tc>
      </w:tr>
      <w:tr w:rsidR="00AC3027" w:rsidRPr="00A10A4D" w14:paraId="1B208DB8" w14:textId="77777777" w:rsidTr="00AC3027">
        <w:trPr>
          <w:trHeight w:val="260"/>
          <w:ins w:id="4698" w:author="Kumar, Ashwani (Cognizant)" w:date="2021-01-07T13:42:00Z"/>
        </w:trPr>
        <w:tc>
          <w:tcPr>
            <w:tcW w:w="1620" w:type="pct"/>
            <w:shd w:val="clear" w:color="auto" w:fill="FBE4D5" w:themeFill="accent2" w:themeFillTint="33"/>
            <w:vAlign w:val="bottom"/>
          </w:tcPr>
          <w:p w14:paraId="5BC9F1AF" w14:textId="32A58791" w:rsidR="00AC3027" w:rsidRPr="001A089B" w:rsidRDefault="00AC3027" w:rsidP="00AC3027">
            <w:pPr>
              <w:rPr>
                <w:ins w:id="4699" w:author="Kumar, Ashwani (Cognizant)" w:date="2021-01-07T13:42:00Z"/>
                <w:rFonts w:cs="Arial"/>
                <w:sz w:val="18"/>
                <w:szCs w:val="18"/>
              </w:rPr>
            </w:pPr>
            <w:ins w:id="4700" w:author="Kumar, Ashwani (Cognizant)" w:date="2021-01-07T13:42:00Z">
              <w:r>
                <w:rPr>
                  <w:rFonts w:cs="Arial"/>
                  <w:sz w:val="18"/>
                  <w:szCs w:val="18"/>
                </w:rPr>
                <w:t>Region</w:t>
              </w:r>
            </w:ins>
          </w:p>
        </w:tc>
        <w:tc>
          <w:tcPr>
            <w:tcW w:w="1027" w:type="pct"/>
            <w:shd w:val="clear" w:color="auto" w:fill="FBE4D5" w:themeFill="accent2" w:themeFillTint="33"/>
            <w:vAlign w:val="center"/>
          </w:tcPr>
          <w:p w14:paraId="6D499AA4" w14:textId="77777777" w:rsidR="00AC3027" w:rsidRPr="00A10A4D" w:rsidRDefault="00AC3027" w:rsidP="00AC3027">
            <w:pPr>
              <w:rPr>
                <w:ins w:id="4701" w:author="Kumar, Ashwani (Cognizant)" w:date="2021-01-07T13:42:00Z"/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</w:tcPr>
          <w:p w14:paraId="3BBE7E23" w14:textId="134E9B2C" w:rsidR="00AC3027" w:rsidRPr="00A10A4D" w:rsidRDefault="00AC3027" w:rsidP="00AC3027">
            <w:pPr>
              <w:rPr>
                <w:ins w:id="4702" w:author="Kumar, Ashwani (Cognizant)" w:date="2021-01-07T13:42:00Z"/>
                <w:rFonts w:cstheme="minorHAnsi"/>
                <w:sz w:val="20"/>
                <w:szCs w:val="20"/>
              </w:rPr>
            </w:pPr>
            <w:ins w:id="4703" w:author="Kumar, Ashwani (Cognizant)" w:date="2021-01-07T13:42:00Z">
              <w:r>
                <w:rPr>
                  <w:rFonts w:cstheme="minorHAnsi"/>
                  <w:sz w:val="20"/>
                  <w:szCs w:val="20"/>
                </w:rPr>
                <w:t>Y</w:t>
              </w:r>
            </w:ins>
          </w:p>
        </w:tc>
        <w:tc>
          <w:tcPr>
            <w:tcW w:w="919" w:type="pct"/>
            <w:shd w:val="clear" w:color="auto" w:fill="FBE4D5" w:themeFill="accent2" w:themeFillTint="33"/>
            <w:vAlign w:val="center"/>
          </w:tcPr>
          <w:p w14:paraId="15F9E899" w14:textId="3784089E" w:rsidR="00AC3027" w:rsidRDefault="00AC3027" w:rsidP="00AC3027">
            <w:pPr>
              <w:rPr>
                <w:ins w:id="4704" w:author="Kumar, Ashwani (Cognizant)" w:date="2021-01-07T13:42:00Z"/>
                <w:rFonts w:ascii="Calibri" w:hAnsi="Calibri"/>
                <w:sz w:val="20"/>
                <w:szCs w:val="20"/>
              </w:rPr>
            </w:pPr>
            <w:ins w:id="4705" w:author="Kumar, Ashwani (Cognizant)" w:date="2021-01-07T13:42:00Z">
              <w:r w:rsidRPr="006E0F9D"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02" w:type="pct"/>
            <w:shd w:val="clear" w:color="auto" w:fill="FBE4D5" w:themeFill="accent2" w:themeFillTint="33"/>
            <w:vAlign w:val="bottom"/>
          </w:tcPr>
          <w:p w14:paraId="2F5CEDEE" w14:textId="5F4B565C" w:rsidR="00AC3027" w:rsidRDefault="00AC3027" w:rsidP="00AC3027">
            <w:pPr>
              <w:rPr>
                <w:ins w:id="4706" w:author="Kumar, Ashwani (Cognizant)" w:date="2021-01-07T13:42:00Z"/>
                <w:rFonts w:ascii="Calibri" w:hAnsi="Calibri"/>
              </w:rPr>
            </w:pPr>
            <w:ins w:id="4707" w:author="Kumar, Ashwani (Cognizant)" w:date="2021-01-07T13:42:00Z">
              <w:r w:rsidRPr="006E0F9D">
                <w:rPr>
                  <w:rFonts w:ascii="Calibri" w:hAnsi="Calibri"/>
                </w:rPr>
                <w:t>64</w:t>
              </w:r>
            </w:ins>
          </w:p>
        </w:tc>
      </w:tr>
      <w:tr w:rsidR="00AC3027" w:rsidRPr="00A10A4D" w14:paraId="2ABE57E2" w14:textId="7C38CF10" w:rsidTr="00AC3027">
        <w:trPr>
          <w:trHeight w:val="260"/>
          <w:trPrChange w:id="4708" w:author="Kumar, Ashwani (Cognizant)" w:date="2021-01-06T16:14:00Z">
            <w:trPr>
              <w:trHeight w:val="260"/>
            </w:trPr>
          </w:trPrChange>
        </w:trPr>
        <w:tc>
          <w:tcPr>
            <w:tcW w:w="1620" w:type="pct"/>
            <w:shd w:val="clear" w:color="auto" w:fill="FBE4D5" w:themeFill="accent2" w:themeFillTint="33"/>
            <w:vAlign w:val="bottom"/>
            <w:tcPrChange w:id="4709" w:author="Kumar, Ashwani (Cognizant)" w:date="2021-01-06T16:14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1CDA1E51" w14:textId="74061ED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ELR</w:t>
            </w:r>
          </w:p>
        </w:tc>
        <w:tc>
          <w:tcPr>
            <w:tcW w:w="1027" w:type="pct"/>
            <w:shd w:val="clear" w:color="auto" w:fill="FBE4D5" w:themeFill="accent2" w:themeFillTint="33"/>
            <w:vAlign w:val="center"/>
            <w:tcPrChange w:id="4710" w:author="Kumar, Ashwani (Cognizant)" w:date="2021-01-06T16:14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34AB783A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4711" w:author="Kumar, Ashwani (Cognizant)" w:date="2021-01-06T16:14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31302A67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19" w:type="pct"/>
            <w:shd w:val="clear" w:color="auto" w:fill="FBE4D5" w:themeFill="accent2" w:themeFillTint="33"/>
            <w:vAlign w:val="center"/>
            <w:tcPrChange w:id="4712" w:author="Kumar, Ashwani (Cognizant)" w:date="2021-01-06T16:14:00Z">
              <w:tcPr>
                <w:tcW w:w="844" w:type="pct"/>
                <w:vAlign w:val="center"/>
              </w:tcPr>
            </w:tcPrChange>
          </w:tcPr>
          <w:p w14:paraId="1FD78963" w14:textId="29A3BC11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shd w:val="clear" w:color="auto" w:fill="FBE4D5" w:themeFill="accent2" w:themeFillTint="33"/>
            <w:vAlign w:val="bottom"/>
            <w:tcPrChange w:id="4713" w:author="Kumar, Ashwani (Cognizant)" w:date="2021-01-06T16:14:00Z">
              <w:tcPr>
                <w:tcW w:w="827" w:type="pct"/>
                <w:gridSpan w:val="2"/>
                <w:vAlign w:val="bottom"/>
              </w:tcPr>
            </w:tcPrChange>
          </w:tcPr>
          <w:p w14:paraId="2A6C811D" w14:textId="097298C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562D2">
              <w:rPr>
                <w:rFonts w:ascii="Calibri" w:hAnsi="Calibri"/>
              </w:rPr>
              <w:t>12</w:t>
            </w:r>
          </w:p>
        </w:tc>
      </w:tr>
      <w:tr w:rsidR="00AC3027" w:rsidRPr="00A10A4D" w14:paraId="5912F4B0" w14:textId="1FA20962" w:rsidTr="00AC3027">
        <w:trPr>
          <w:trHeight w:val="260"/>
          <w:trPrChange w:id="4714" w:author="Kumar, Ashwani (Cognizant)" w:date="2021-01-06T16:14:00Z">
            <w:trPr>
              <w:trHeight w:val="260"/>
            </w:trPr>
          </w:trPrChange>
        </w:trPr>
        <w:tc>
          <w:tcPr>
            <w:tcW w:w="1620" w:type="pct"/>
            <w:shd w:val="clear" w:color="auto" w:fill="FBE4D5" w:themeFill="accent2" w:themeFillTint="33"/>
            <w:vAlign w:val="bottom"/>
            <w:tcPrChange w:id="4715" w:author="Kumar, Ashwani (Cognizant)" w:date="2021-01-06T16:14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633E466D" w14:textId="29D9B6D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Start Mileage</w:t>
            </w:r>
          </w:p>
        </w:tc>
        <w:tc>
          <w:tcPr>
            <w:tcW w:w="1027" w:type="pct"/>
            <w:shd w:val="clear" w:color="auto" w:fill="FBE4D5" w:themeFill="accent2" w:themeFillTint="33"/>
            <w:vAlign w:val="center"/>
            <w:tcPrChange w:id="4716" w:author="Kumar, Ashwani (Cognizant)" w:date="2021-01-06T16:14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6BDF855A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4717" w:author="Kumar, Ashwani (Cognizant)" w:date="2021-01-06T16:14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790BD071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19" w:type="pct"/>
            <w:shd w:val="clear" w:color="auto" w:fill="FBE4D5" w:themeFill="accent2" w:themeFillTint="33"/>
            <w:vAlign w:val="bottom"/>
            <w:tcPrChange w:id="4718" w:author="Kumar, Ashwani (Cognizant)" w:date="2021-01-06T16:14:00Z">
              <w:tcPr>
                <w:tcW w:w="844" w:type="pct"/>
                <w:vAlign w:val="bottom"/>
              </w:tcPr>
            </w:tcPrChange>
          </w:tcPr>
          <w:p w14:paraId="55487DE7" w14:textId="6E3EB88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shd w:val="clear" w:color="auto" w:fill="FBE4D5" w:themeFill="accent2" w:themeFillTint="33"/>
            <w:vAlign w:val="bottom"/>
            <w:tcPrChange w:id="4719" w:author="Kumar, Ashwani (Cognizant)" w:date="2021-01-06T16:14:00Z">
              <w:tcPr>
                <w:tcW w:w="827" w:type="pct"/>
                <w:gridSpan w:val="2"/>
                <w:vAlign w:val="bottom"/>
              </w:tcPr>
            </w:tcPrChange>
          </w:tcPr>
          <w:p w14:paraId="264EB1E5" w14:textId="79A7E5EE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562D2">
              <w:rPr>
                <w:rFonts w:ascii="Calibri" w:hAnsi="Calibri"/>
              </w:rPr>
              <w:t>5</w:t>
            </w:r>
          </w:p>
        </w:tc>
      </w:tr>
      <w:tr w:rsidR="00AC3027" w:rsidRPr="00A10A4D" w14:paraId="75A24446" w14:textId="340B67FF" w:rsidTr="00AC3027">
        <w:trPr>
          <w:trHeight w:val="260"/>
          <w:trPrChange w:id="4720" w:author="Kumar, Ashwani (Cognizant)" w:date="2021-01-06T16:14:00Z">
            <w:trPr>
              <w:trHeight w:val="260"/>
            </w:trPr>
          </w:trPrChange>
        </w:trPr>
        <w:tc>
          <w:tcPr>
            <w:tcW w:w="1620" w:type="pct"/>
            <w:shd w:val="clear" w:color="auto" w:fill="FBE4D5" w:themeFill="accent2" w:themeFillTint="33"/>
            <w:vAlign w:val="bottom"/>
            <w:tcPrChange w:id="4721" w:author="Kumar, Ashwani (Cognizant)" w:date="2021-01-06T16:14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4741E1BF" w14:textId="2047E11F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End Mileage</w:t>
            </w:r>
          </w:p>
        </w:tc>
        <w:tc>
          <w:tcPr>
            <w:tcW w:w="1027" w:type="pct"/>
            <w:shd w:val="clear" w:color="auto" w:fill="FBE4D5" w:themeFill="accent2" w:themeFillTint="33"/>
            <w:vAlign w:val="center"/>
            <w:tcPrChange w:id="4722" w:author="Kumar, Ashwani (Cognizant)" w:date="2021-01-06T16:14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18548554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4723" w:author="Kumar, Ashwani (Cognizant)" w:date="2021-01-06T16:14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7D8BA33B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19" w:type="pct"/>
            <w:shd w:val="clear" w:color="auto" w:fill="FBE4D5" w:themeFill="accent2" w:themeFillTint="33"/>
            <w:vAlign w:val="bottom"/>
            <w:tcPrChange w:id="4724" w:author="Kumar, Ashwani (Cognizant)" w:date="2021-01-06T16:14:00Z">
              <w:tcPr>
                <w:tcW w:w="844" w:type="pct"/>
                <w:vAlign w:val="bottom"/>
              </w:tcPr>
            </w:tcPrChange>
          </w:tcPr>
          <w:p w14:paraId="710205B7" w14:textId="32544159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shd w:val="clear" w:color="auto" w:fill="FBE4D5" w:themeFill="accent2" w:themeFillTint="33"/>
            <w:vAlign w:val="bottom"/>
            <w:tcPrChange w:id="4725" w:author="Kumar, Ashwani (Cognizant)" w:date="2021-01-06T16:14:00Z">
              <w:tcPr>
                <w:tcW w:w="827" w:type="pct"/>
                <w:gridSpan w:val="2"/>
                <w:vAlign w:val="bottom"/>
              </w:tcPr>
            </w:tcPrChange>
          </w:tcPr>
          <w:p w14:paraId="34A17841" w14:textId="655BBC9C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562D2">
              <w:rPr>
                <w:rFonts w:ascii="Calibri" w:hAnsi="Calibri"/>
              </w:rPr>
              <w:t>5</w:t>
            </w:r>
          </w:p>
        </w:tc>
      </w:tr>
      <w:tr w:rsidR="00AC3027" w:rsidRPr="00A10A4D" w14:paraId="1C2F7626" w14:textId="318F2E8E" w:rsidTr="00AC3027">
        <w:trPr>
          <w:trHeight w:val="260"/>
          <w:trPrChange w:id="4726" w:author="Kumar, Ashwani (Cognizant)" w:date="2021-01-06T16:14:00Z">
            <w:trPr>
              <w:trHeight w:val="260"/>
            </w:trPr>
          </w:trPrChange>
        </w:trPr>
        <w:tc>
          <w:tcPr>
            <w:tcW w:w="1620" w:type="pct"/>
            <w:shd w:val="clear" w:color="auto" w:fill="FBE4D5" w:themeFill="accent2" w:themeFillTint="33"/>
            <w:vAlign w:val="bottom"/>
            <w:tcPrChange w:id="4727" w:author="Kumar, Ashwani (Cognizant)" w:date="2021-01-06T16:14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6D2228F0" w14:textId="009430A4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Asset Group</w:t>
            </w:r>
          </w:p>
        </w:tc>
        <w:tc>
          <w:tcPr>
            <w:tcW w:w="1027" w:type="pct"/>
            <w:shd w:val="clear" w:color="auto" w:fill="FBE4D5" w:themeFill="accent2" w:themeFillTint="33"/>
            <w:vAlign w:val="center"/>
            <w:tcPrChange w:id="4728" w:author="Kumar, Ashwani (Cognizant)" w:date="2021-01-06T16:14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7E4B03B2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4729" w:author="Kumar, Ashwani (Cognizant)" w:date="2021-01-06T16:14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1ED9B602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19" w:type="pct"/>
            <w:shd w:val="clear" w:color="auto" w:fill="FBE4D5" w:themeFill="accent2" w:themeFillTint="33"/>
            <w:vAlign w:val="center"/>
            <w:tcPrChange w:id="4730" w:author="Kumar, Ashwani (Cognizant)" w:date="2021-01-06T16:14:00Z">
              <w:tcPr>
                <w:tcW w:w="844" w:type="pct"/>
                <w:vAlign w:val="center"/>
              </w:tcPr>
            </w:tcPrChange>
          </w:tcPr>
          <w:p w14:paraId="21282566" w14:textId="4C30DC94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shd w:val="clear" w:color="auto" w:fill="FBE4D5" w:themeFill="accent2" w:themeFillTint="33"/>
            <w:vAlign w:val="bottom"/>
            <w:tcPrChange w:id="4731" w:author="Kumar, Ashwani (Cognizant)" w:date="2021-01-06T16:14:00Z">
              <w:tcPr>
                <w:tcW w:w="827" w:type="pct"/>
                <w:gridSpan w:val="2"/>
                <w:vAlign w:val="bottom"/>
              </w:tcPr>
            </w:tcPrChange>
          </w:tcPr>
          <w:p w14:paraId="5CF9C85D" w14:textId="098B075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AC3027" w:rsidRPr="00A10A4D" w14:paraId="076D8C4B" w14:textId="75887C43" w:rsidTr="00AC3027">
        <w:trPr>
          <w:trHeight w:val="260"/>
          <w:trPrChange w:id="4732" w:author="Kumar, Ashwani (Cognizant)" w:date="2021-01-06T16:14:00Z">
            <w:trPr>
              <w:trHeight w:val="260"/>
            </w:trPr>
          </w:trPrChange>
        </w:trPr>
        <w:tc>
          <w:tcPr>
            <w:tcW w:w="1620" w:type="pct"/>
            <w:shd w:val="clear" w:color="auto" w:fill="FBE4D5" w:themeFill="accent2" w:themeFillTint="33"/>
            <w:vAlign w:val="bottom"/>
            <w:tcPrChange w:id="4733" w:author="Kumar, Ashwani (Cognizant)" w:date="2021-01-06T16:14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63D45D34" w14:textId="501AB6E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Asset Type</w:t>
            </w:r>
          </w:p>
        </w:tc>
        <w:tc>
          <w:tcPr>
            <w:tcW w:w="1027" w:type="pct"/>
            <w:shd w:val="clear" w:color="auto" w:fill="FBE4D5" w:themeFill="accent2" w:themeFillTint="33"/>
            <w:vAlign w:val="center"/>
            <w:tcPrChange w:id="4734" w:author="Kumar, Ashwani (Cognizant)" w:date="2021-01-06T16:14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130CA694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FBE4D5" w:themeFill="accent2" w:themeFillTint="33"/>
            <w:vAlign w:val="center"/>
            <w:tcPrChange w:id="4735" w:author="Kumar, Ashwani (Cognizant)" w:date="2021-01-06T16:14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675F3229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19" w:type="pct"/>
            <w:shd w:val="clear" w:color="auto" w:fill="FBE4D5" w:themeFill="accent2" w:themeFillTint="33"/>
            <w:vAlign w:val="center"/>
            <w:tcPrChange w:id="4736" w:author="Kumar, Ashwani (Cognizant)" w:date="2021-01-06T16:14:00Z">
              <w:tcPr>
                <w:tcW w:w="844" w:type="pct"/>
                <w:vAlign w:val="center"/>
              </w:tcPr>
            </w:tcPrChange>
          </w:tcPr>
          <w:p w14:paraId="4A144A27" w14:textId="35A450F8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shd w:val="clear" w:color="auto" w:fill="FBE4D5" w:themeFill="accent2" w:themeFillTint="33"/>
            <w:vAlign w:val="bottom"/>
            <w:tcPrChange w:id="4737" w:author="Kumar, Ashwani (Cognizant)" w:date="2021-01-06T16:14:00Z">
              <w:tcPr>
                <w:tcW w:w="827" w:type="pct"/>
                <w:gridSpan w:val="2"/>
                <w:vAlign w:val="bottom"/>
              </w:tcPr>
            </w:tcPrChange>
          </w:tcPr>
          <w:p w14:paraId="10140670" w14:textId="7BC309D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AC3027" w:rsidRPr="00A10A4D" w14:paraId="76FBFF9C" w14:textId="77777777" w:rsidTr="00AC3027">
        <w:trPr>
          <w:trHeight w:val="260"/>
          <w:ins w:id="4738" w:author="Kumar, Ashwani (Cognizant)" w:date="2021-01-06T16:14:00Z"/>
          <w:trPrChange w:id="4739" w:author="Kumar, Ashwani (Cognizant)" w:date="2021-01-06T16:15:00Z">
            <w:trPr>
              <w:trHeight w:val="260"/>
            </w:trPr>
          </w:trPrChange>
        </w:trPr>
        <w:tc>
          <w:tcPr>
            <w:tcW w:w="1620" w:type="pct"/>
            <w:shd w:val="clear" w:color="auto" w:fill="E2EFD9" w:themeFill="accent6" w:themeFillTint="33"/>
            <w:vAlign w:val="bottom"/>
            <w:tcPrChange w:id="4740" w:author="Kumar, Ashwani (Cognizant)" w:date="2021-01-06T16:15:00Z">
              <w:tcPr>
                <w:tcW w:w="1645" w:type="pct"/>
                <w:gridSpan w:val="2"/>
                <w:shd w:val="clear" w:color="auto" w:fill="FBE4D5" w:themeFill="accent2" w:themeFillTint="33"/>
                <w:vAlign w:val="bottom"/>
              </w:tcPr>
            </w:tcPrChange>
          </w:tcPr>
          <w:p w14:paraId="6558DA83" w14:textId="35738D05" w:rsidR="00AC3027" w:rsidRPr="001A089B" w:rsidRDefault="00AC3027" w:rsidP="00AC3027">
            <w:pPr>
              <w:rPr>
                <w:ins w:id="4741" w:author="Kumar, Ashwani (Cognizant)" w:date="2021-01-06T16:14:00Z"/>
                <w:rFonts w:cs="Arial"/>
                <w:sz w:val="18"/>
                <w:szCs w:val="18"/>
              </w:rPr>
            </w:pPr>
            <w:proofErr w:type="spellStart"/>
            <w:ins w:id="4742" w:author="Kumar, Ashwani (Cognizant)" w:date="2021-01-06T16:15:00Z">
              <w:r>
                <w:rPr>
                  <w:rFonts w:cs="Arial"/>
                  <w:sz w:val="18"/>
                  <w:szCs w:val="18"/>
                </w:rPr>
                <w:t>AssetGuid</w:t>
              </w:r>
            </w:ins>
            <w:proofErr w:type="spellEnd"/>
          </w:p>
        </w:tc>
        <w:tc>
          <w:tcPr>
            <w:tcW w:w="1027" w:type="pct"/>
            <w:shd w:val="clear" w:color="auto" w:fill="E2EFD9" w:themeFill="accent6" w:themeFillTint="33"/>
            <w:vAlign w:val="center"/>
            <w:tcPrChange w:id="4743" w:author="Kumar, Ashwani (Cognizant)" w:date="2021-01-06T16:15:00Z">
              <w:tcPr>
                <w:tcW w:w="1052" w:type="pct"/>
                <w:gridSpan w:val="2"/>
                <w:shd w:val="clear" w:color="auto" w:fill="FBE4D5" w:themeFill="accent2" w:themeFillTint="33"/>
                <w:vAlign w:val="center"/>
              </w:tcPr>
            </w:tcPrChange>
          </w:tcPr>
          <w:p w14:paraId="1CC3BBAB" w14:textId="77777777" w:rsidR="00AC3027" w:rsidRPr="00A10A4D" w:rsidRDefault="00AC3027" w:rsidP="00AC3027">
            <w:pPr>
              <w:rPr>
                <w:ins w:id="4744" w:author="Kumar, Ashwani (Cognizant)" w:date="2021-01-06T16:14:00Z"/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E2EFD9" w:themeFill="accent6" w:themeFillTint="33"/>
            <w:vAlign w:val="center"/>
            <w:tcPrChange w:id="4745" w:author="Kumar, Ashwani (Cognizant)" w:date="2021-01-06T16:15:00Z">
              <w:tcPr>
                <w:tcW w:w="632" w:type="pct"/>
                <w:gridSpan w:val="2"/>
                <w:shd w:val="clear" w:color="auto" w:fill="FBE4D5" w:themeFill="accent2" w:themeFillTint="33"/>
                <w:vAlign w:val="center"/>
              </w:tcPr>
            </w:tcPrChange>
          </w:tcPr>
          <w:p w14:paraId="1C034E10" w14:textId="2CF5B5F6" w:rsidR="00AC3027" w:rsidRPr="00A10A4D" w:rsidRDefault="00AC3027" w:rsidP="00AC3027">
            <w:pPr>
              <w:rPr>
                <w:ins w:id="4746" w:author="Kumar, Ashwani (Cognizant)" w:date="2021-01-06T16:14:00Z"/>
                <w:rFonts w:cstheme="minorHAnsi"/>
              </w:rPr>
            </w:pPr>
            <w:ins w:id="4747" w:author="Kumar, Ashwani (Cognizant)" w:date="2021-01-06T16:15:00Z">
              <w:r>
                <w:rPr>
                  <w:rFonts w:cstheme="minorHAnsi"/>
                </w:rPr>
                <w:t>Y</w:t>
              </w:r>
            </w:ins>
          </w:p>
        </w:tc>
        <w:tc>
          <w:tcPr>
            <w:tcW w:w="919" w:type="pct"/>
            <w:shd w:val="clear" w:color="auto" w:fill="E2EFD9" w:themeFill="accent6" w:themeFillTint="33"/>
            <w:vAlign w:val="center"/>
            <w:tcPrChange w:id="4748" w:author="Kumar, Ashwani (Cognizant)" w:date="2021-01-06T16:15:00Z">
              <w:tcPr>
                <w:tcW w:w="844" w:type="pct"/>
                <w:shd w:val="clear" w:color="auto" w:fill="FBE4D5" w:themeFill="accent2" w:themeFillTint="33"/>
                <w:vAlign w:val="center"/>
              </w:tcPr>
            </w:tcPrChange>
          </w:tcPr>
          <w:p w14:paraId="45D68578" w14:textId="5D1A2552" w:rsidR="00AC3027" w:rsidRDefault="00AC3027" w:rsidP="00AC3027">
            <w:pPr>
              <w:rPr>
                <w:ins w:id="4749" w:author="Kumar, Ashwani (Cognizant)" w:date="2021-01-06T16:14:00Z"/>
                <w:rFonts w:ascii="Calibri" w:hAnsi="Calibri"/>
                <w:sz w:val="20"/>
                <w:szCs w:val="20"/>
              </w:rPr>
            </w:pPr>
            <w:ins w:id="4750" w:author="Kumar, Ashwani (Cognizant)" w:date="2021-01-06T16:15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802" w:type="pct"/>
            <w:shd w:val="clear" w:color="auto" w:fill="E2EFD9" w:themeFill="accent6" w:themeFillTint="33"/>
            <w:vAlign w:val="bottom"/>
            <w:tcPrChange w:id="4751" w:author="Kumar, Ashwani (Cognizant)" w:date="2021-01-06T16:15:00Z">
              <w:tcPr>
                <w:tcW w:w="827" w:type="pct"/>
                <w:gridSpan w:val="2"/>
                <w:shd w:val="clear" w:color="auto" w:fill="FBE4D5" w:themeFill="accent2" w:themeFillTint="33"/>
                <w:vAlign w:val="bottom"/>
              </w:tcPr>
            </w:tcPrChange>
          </w:tcPr>
          <w:p w14:paraId="51CB1546" w14:textId="20002CC3" w:rsidR="00AC3027" w:rsidRDefault="00AC3027" w:rsidP="00AC3027">
            <w:pPr>
              <w:rPr>
                <w:ins w:id="4752" w:author="Kumar, Ashwani (Cognizant)" w:date="2021-01-06T16:14:00Z"/>
                <w:rFonts w:ascii="Calibri" w:hAnsi="Calibri"/>
              </w:rPr>
            </w:pPr>
            <w:ins w:id="4753" w:author="Kumar, Ashwani (Cognizant)" w:date="2021-01-06T16:15:00Z">
              <w:r>
                <w:rPr>
                  <w:rFonts w:ascii="Calibri" w:hAnsi="Calibri"/>
                </w:rPr>
                <w:t>32</w:t>
              </w:r>
            </w:ins>
          </w:p>
        </w:tc>
      </w:tr>
      <w:tr w:rsidR="00AC3027" w:rsidRPr="00A10A4D" w14:paraId="6578CC88" w14:textId="6B479FF8" w:rsidTr="00AC3027">
        <w:trPr>
          <w:trHeight w:val="260"/>
          <w:trPrChange w:id="4754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55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10ABCFB9" w14:textId="2BE7A60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Railway ID</w:t>
            </w:r>
          </w:p>
        </w:tc>
        <w:tc>
          <w:tcPr>
            <w:tcW w:w="1027" w:type="pct"/>
            <w:shd w:val="clear" w:color="auto" w:fill="auto"/>
            <w:vAlign w:val="center"/>
            <w:tcPrChange w:id="4756" w:author="Yvan Van Hentenryck" w:date="2020-12-29T11:06:00Z">
              <w:tcPr>
                <w:tcW w:w="1052" w:type="pct"/>
                <w:gridSpan w:val="2"/>
                <w:shd w:val="clear" w:color="auto" w:fill="auto"/>
                <w:vAlign w:val="center"/>
              </w:tcPr>
            </w:tcPrChange>
          </w:tcPr>
          <w:p w14:paraId="58E46AC1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757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4DE04B53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19" w:type="pct"/>
            <w:vAlign w:val="center"/>
            <w:tcPrChange w:id="4758" w:author="Yvan Van Hentenryck" w:date="2020-12-29T11:06:00Z">
              <w:tcPr>
                <w:tcW w:w="844" w:type="pct"/>
                <w:vAlign w:val="center"/>
              </w:tcPr>
            </w:tcPrChange>
          </w:tcPr>
          <w:p w14:paraId="30B6877E" w14:textId="34F7B876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759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35D0F085" w14:textId="1E6C6581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AC3027" w:rsidRPr="00A10A4D" w14:paraId="6B3CB3D1" w14:textId="2BA7E8DF" w:rsidTr="00AC3027">
        <w:trPr>
          <w:trHeight w:val="260"/>
          <w:trPrChange w:id="4760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61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664B5C7D" w14:textId="70D8D48C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Operational status</w:t>
            </w:r>
          </w:p>
        </w:tc>
        <w:tc>
          <w:tcPr>
            <w:tcW w:w="1027" w:type="pct"/>
            <w:shd w:val="clear" w:color="auto" w:fill="auto"/>
            <w:vAlign w:val="bottom"/>
            <w:tcPrChange w:id="4762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40A784AF" w14:textId="5F94C21B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763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759A1619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Y</w:t>
            </w:r>
          </w:p>
        </w:tc>
        <w:tc>
          <w:tcPr>
            <w:tcW w:w="919" w:type="pct"/>
            <w:vAlign w:val="center"/>
            <w:tcPrChange w:id="4764" w:author="Yvan Van Hentenryck" w:date="2020-12-29T11:06:00Z">
              <w:tcPr>
                <w:tcW w:w="844" w:type="pct"/>
                <w:vAlign w:val="center"/>
              </w:tcPr>
            </w:tcPrChange>
          </w:tcPr>
          <w:p w14:paraId="334EA5D5" w14:textId="7359C2B9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765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639D8295" w14:textId="55903701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AC3027" w:rsidRPr="00A10A4D" w14:paraId="6E8FFD82" w14:textId="2CA78A96" w:rsidTr="00AC3027">
        <w:trPr>
          <w:trHeight w:val="260"/>
          <w:trPrChange w:id="4766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67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12CB5828" w14:textId="495EEAAE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Material</w:t>
            </w:r>
          </w:p>
        </w:tc>
        <w:tc>
          <w:tcPr>
            <w:tcW w:w="1027" w:type="pct"/>
            <w:shd w:val="clear" w:color="auto" w:fill="auto"/>
            <w:vAlign w:val="bottom"/>
            <w:tcPrChange w:id="4768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435C43F2" w14:textId="68E781D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769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45A78264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19" w:type="pct"/>
            <w:vAlign w:val="center"/>
            <w:tcPrChange w:id="4770" w:author="Yvan Van Hentenryck" w:date="2020-12-29T11:06:00Z">
              <w:tcPr>
                <w:tcW w:w="844" w:type="pct"/>
                <w:vAlign w:val="center"/>
              </w:tcPr>
            </w:tcPrChange>
          </w:tcPr>
          <w:p w14:paraId="46420A3F" w14:textId="189B0EB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771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327C6B05" w14:textId="0F8F29F1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AC3027" w:rsidRPr="00A10A4D" w14:paraId="5C4417BF" w14:textId="6A226014" w:rsidTr="00AC3027">
        <w:trPr>
          <w:trHeight w:val="260"/>
          <w:trPrChange w:id="4772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73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24FD5046" w14:textId="595DFDBC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Owner</w:t>
            </w:r>
          </w:p>
        </w:tc>
        <w:tc>
          <w:tcPr>
            <w:tcW w:w="1027" w:type="pct"/>
            <w:shd w:val="clear" w:color="auto" w:fill="auto"/>
            <w:vAlign w:val="bottom"/>
            <w:tcPrChange w:id="4774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28081865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tcPrChange w:id="4775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599CAEFC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19" w:type="pct"/>
            <w:vAlign w:val="center"/>
            <w:tcPrChange w:id="4776" w:author="Yvan Van Hentenryck" w:date="2020-12-29T11:06:00Z">
              <w:tcPr>
                <w:tcW w:w="844" w:type="pct"/>
                <w:vAlign w:val="center"/>
              </w:tcPr>
            </w:tcPrChange>
          </w:tcPr>
          <w:p w14:paraId="6AF1E0A5" w14:textId="459C4C1E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777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43CCC11F" w14:textId="1820F484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128</w:t>
            </w:r>
          </w:p>
        </w:tc>
      </w:tr>
      <w:tr w:rsidR="00AC3027" w:rsidRPr="00A10A4D" w14:paraId="7C782001" w14:textId="2119A4A5" w:rsidTr="00AC3027">
        <w:trPr>
          <w:trHeight w:val="260"/>
          <w:trPrChange w:id="4778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79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3B4FD354" w14:textId="05DBFE0D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#Open defects</w:t>
            </w:r>
          </w:p>
        </w:tc>
        <w:tc>
          <w:tcPr>
            <w:tcW w:w="1027" w:type="pct"/>
            <w:shd w:val="clear" w:color="auto" w:fill="auto"/>
            <w:vAlign w:val="bottom"/>
            <w:tcPrChange w:id="4780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252A09BA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tcPrChange w:id="4781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58C3EE4D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19" w:type="pct"/>
            <w:vAlign w:val="bottom"/>
            <w:tcPrChange w:id="4782" w:author="Yvan Van Hentenryck" w:date="2020-12-29T11:06:00Z">
              <w:tcPr>
                <w:tcW w:w="844" w:type="pct"/>
                <w:vAlign w:val="bottom"/>
              </w:tcPr>
            </w:tcPrChange>
          </w:tcPr>
          <w:p w14:paraId="6F99DB1F" w14:textId="678CDF63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vAlign w:val="bottom"/>
            <w:tcPrChange w:id="4783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6FCE145F" w14:textId="1010942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18</w:t>
            </w:r>
          </w:p>
        </w:tc>
      </w:tr>
      <w:tr w:rsidR="00AC3027" w:rsidRPr="00A10A4D" w14:paraId="6A504AE1" w14:textId="4FF076D3" w:rsidTr="00AC3027">
        <w:trPr>
          <w:trHeight w:val="260"/>
          <w:trPrChange w:id="4784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85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2770CE5C" w14:textId="63ADE9A6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#All Defects</w:t>
            </w:r>
          </w:p>
        </w:tc>
        <w:tc>
          <w:tcPr>
            <w:tcW w:w="1027" w:type="pct"/>
            <w:shd w:val="clear" w:color="auto" w:fill="auto"/>
            <w:vAlign w:val="bottom"/>
            <w:tcPrChange w:id="4786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57C66638" w14:textId="66F977C2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787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714C6368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19" w:type="pct"/>
            <w:vAlign w:val="bottom"/>
            <w:tcPrChange w:id="4788" w:author="Yvan Van Hentenryck" w:date="2020-12-29T11:06:00Z">
              <w:tcPr>
                <w:tcW w:w="844" w:type="pct"/>
                <w:vAlign w:val="bottom"/>
              </w:tcPr>
            </w:tcPrChange>
          </w:tcPr>
          <w:p w14:paraId="1A8E90A8" w14:textId="70EB6EF1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vAlign w:val="bottom"/>
            <w:tcPrChange w:id="4789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570B4F4C" w14:textId="646D2E3C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18</w:t>
            </w:r>
          </w:p>
        </w:tc>
      </w:tr>
      <w:tr w:rsidR="00AC3027" w:rsidRPr="00A10A4D" w14:paraId="3D239B4F" w14:textId="67EDFDDC" w:rsidTr="00AC3027">
        <w:trPr>
          <w:trHeight w:val="260"/>
          <w:trPrChange w:id="4790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91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25558F61" w14:textId="21E97699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 w:rsidRPr="001A089B">
              <w:rPr>
                <w:rFonts w:cs="Arial"/>
                <w:sz w:val="18"/>
                <w:szCs w:val="18"/>
              </w:rPr>
              <w:t>Highest open defect score</w:t>
            </w:r>
          </w:p>
        </w:tc>
        <w:tc>
          <w:tcPr>
            <w:tcW w:w="1027" w:type="pct"/>
            <w:shd w:val="clear" w:color="auto" w:fill="auto"/>
            <w:vAlign w:val="bottom"/>
            <w:tcPrChange w:id="4792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2BB80584" w14:textId="0B744DC2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793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4DB858B7" w14:textId="77777777" w:rsidR="00AC3027" w:rsidRPr="00A10A4D" w:rsidRDefault="00AC3027" w:rsidP="00AC3027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</w:t>
            </w:r>
          </w:p>
        </w:tc>
        <w:tc>
          <w:tcPr>
            <w:tcW w:w="919" w:type="pct"/>
            <w:vAlign w:val="center"/>
            <w:tcPrChange w:id="4794" w:author="Yvan Van Hentenryck" w:date="2020-12-29T11:06:00Z">
              <w:tcPr>
                <w:tcW w:w="844" w:type="pct"/>
                <w:vAlign w:val="center"/>
              </w:tcPr>
            </w:tcPrChange>
          </w:tcPr>
          <w:p w14:paraId="3430546D" w14:textId="7F245E8E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795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3030C64D" w14:textId="314C5CA2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AC3027" w:rsidRPr="00A10A4D" w14:paraId="53DC552C" w14:textId="5A344898" w:rsidTr="00AC3027">
        <w:trPr>
          <w:trHeight w:val="260"/>
          <w:trPrChange w:id="4796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797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7F836A34" w14:textId="46BC4D34" w:rsidR="00AC3027" w:rsidRPr="001A089B" w:rsidRDefault="00AC3027" w:rsidP="00AC3027">
            <w:pPr>
              <w:rPr>
                <w:rFonts w:cs="Arial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Defect ID</w:t>
            </w:r>
          </w:p>
        </w:tc>
        <w:tc>
          <w:tcPr>
            <w:tcW w:w="1027" w:type="pct"/>
            <w:shd w:val="clear" w:color="auto" w:fill="auto"/>
            <w:vAlign w:val="bottom"/>
            <w:tcPrChange w:id="4798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40F9C5D9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799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4927F0DF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00" w:author="Yvan Van Hentenryck" w:date="2020-12-29T11:06:00Z">
              <w:tcPr>
                <w:tcW w:w="844" w:type="pct"/>
                <w:vAlign w:val="bottom"/>
              </w:tcPr>
            </w:tcPrChange>
          </w:tcPr>
          <w:p w14:paraId="1C506917" w14:textId="3EA87BD3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vAlign w:val="bottom"/>
            <w:tcPrChange w:id="4801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22D1DA25" w14:textId="60A31C1A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18</w:t>
            </w:r>
          </w:p>
        </w:tc>
      </w:tr>
      <w:tr w:rsidR="00AC3027" w:rsidRPr="00A10A4D" w14:paraId="6177B20D" w14:textId="67AA78A2" w:rsidTr="00AC3027">
        <w:trPr>
          <w:trHeight w:val="260"/>
          <w:trPrChange w:id="4802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03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340D4345" w14:textId="47F67F0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Row Number( system generated)</w:t>
            </w:r>
          </w:p>
        </w:tc>
        <w:tc>
          <w:tcPr>
            <w:tcW w:w="1027" w:type="pct"/>
            <w:shd w:val="clear" w:color="auto" w:fill="auto"/>
            <w:vAlign w:val="bottom"/>
            <w:tcPrChange w:id="4804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0580904A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05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302C260C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06" w:author="Yvan Van Hentenryck" w:date="2020-12-29T11:06:00Z">
              <w:tcPr>
                <w:tcW w:w="844" w:type="pct"/>
                <w:vAlign w:val="bottom"/>
              </w:tcPr>
            </w:tcPrChange>
          </w:tcPr>
          <w:p w14:paraId="28BC78EC" w14:textId="6C79F21A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vAlign w:val="bottom"/>
            <w:tcPrChange w:id="4807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11E2CBBA" w14:textId="1D49B56D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18</w:t>
            </w:r>
          </w:p>
        </w:tc>
      </w:tr>
      <w:tr w:rsidR="00AC3027" w:rsidRPr="00A10A4D" w14:paraId="176ACB04" w14:textId="44AE4F20" w:rsidTr="00AC3027">
        <w:trPr>
          <w:trHeight w:val="260"/>
          <w:trPrChange w:id="4808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09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20326DC4" w14:textId="76FB2759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27" w:type="pct"/>
            <w:shd w:val="clear" w:color="auto" w:fill="auto"/>
            <w:vAlign w:val="bottom"/>
            <w:tcPrChange w:id="4810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0D264425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11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1010FAB7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center"/>
            <w:tcPrChange w:id="4812" w:author="Yvan Van Hentenryck" w:date="2020-12-29T11:06:00Z">
              <w:tcPr>
                <w:tcW w:w="844" w:type="pct"/>
                <w:vAlign w:val="center"/>
              </w:tcPr>
            </w:tcPrChange>
          </w:tcPr>
          <w:p w14:paraId="766EE597" w14:textId="288E3A73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813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6E1E4D13" w14:textId="73650931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256</w:t>
            </w:r>
          </w:p>
        </w:tc>
      </w:tr>
      <w:tr w:rsidR="00AC3027" w:rsidRPr="00A10A4D" w14:paraId="023DD907" w14:textId="1B7FB290" w:rsidTr="00AC3027">
        <w:trPr>
          <w:trHeight w:val="260"/>
          <w:trPrChange w:id="4814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15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165C2AE5" w14:textId="19BB988B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027" w:type="pct"/>
            <w:shd w:val="clear" w:color="auto" w:fill="auto"/>
            <w:vAlign w:val="bottom"/>
            <w:tcPrChange w:id="4816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63D8EF4F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17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1461A542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18" w:author="Yvan Van Hentenryck" w:date="2020-12-29T11:06:00Z">
              <w:tcPr>
                <w:tcW w:w="844" w:type="pct"/>
                <w:vAlign w:val="bottom"/>
              </w:tcPr>
            </w:tcPrChange>
          </w:tcPr>
          <w:p w14:paraId="010D9C9D" w14:textId="061E9E9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802" w:type="pct"/>
            <w:vAlign w:val="bottom"/>
            <w:tcPrChange w:id="4819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0CF1FE14" w14:textId="3B3C40BE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ins w:id="4820" w:author="Kumar, Ashwani (Cognizant)" w:date="2021-01-05T13:22:00Z">
              <w:r>
                <w:rPr>
                  <w:rFonts w:ascii="Calibri" w:hAnsi="Calibri"/>
                </w:rPr>
                <w:t>250</w:t>
              </w:r>
            </w:ins>
            <w:del w:id="4821" w:author="Kumar, Ashwani (Cognizant)" w:date="2021-01-05T13:22:00Z">
              <w:r w:rsidDel="004E2C21">
                <w:rPr>
                  <w:rFonts w:ascii="Calibri" w:hAnsi="Calibri"/>
                </w:rPr>
                <w:delText>128</w:delText>
              </w:r>
            </w:del>
          </w:p>
        </w:tc>
      </w:tr>
      <w:tr w:rsidR="00AC3027" w:rsidRPr="00A10A4D" w14:paraId="0DA69F45" w14:textId="3AAD0ED9" w:rsidTr="00AC3027">
        <w:trPr>
          <w:trHeight w:val="260"/>
          <w:trPrChange w:id="4822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23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50B5ECF3" w14:textId="4C38D3C3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Location Major element</w:t>
            </w:r>
          </w:p>
        </w:tc>
        <w:tc>
          <w:tcPr>
            <w:tcW w:w="1027" w:type="pct"/>
            <w:shd w:val="clear" w:color="auto" w:fill="auto"/>
            <w:vAlign w:val="bottom"/>
            <w:tcPrChange w:id="4824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11C1C6CD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25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51F46530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26" w:author="Yvan Van Hentenryck" w:date="2020-12-29T11:06:00Z">
              <w:tcPr>
                <w:tcW w:w="844" w:type="pct"/>
                <w:vAlign w:val="bottom"/>
              </w:tcPr>
            </w:tcPrChange>
          </w:tcPr>
          <w:p w14:paraId="27DABD8D" w14:textId="724D3F5C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802" w:type="pct"/>
            <w:vAlign w:val="bottom"/>
            <w:tcPrChange w:id="4827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1C1F5C8C" w14:textId="7264DC2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del w:id="4828" w:author="Kumar, Ashwani (Cognizant)" w:date="2021-01-05T13:22:00Z">
              <w:r w:rsidDel="004E2C21">
                <w:rPr>
                  <w:rFonts w:ascii="Calibri" w:hAnsi="Calibri"/>
                </w:rPr>
                <w:delText>128</w:delText>
              </w:r>
            </w:del>
            <w:ins w:id="4829" w:author="Kumar, Ashwani (Cognizant)" w:date="2021-01-05T13:22:00Z">
              <w:r>
                <w:rPr>
                  <w:rFonts w:ascii="Calibri" w:hAnsi="Calibri"/>
                </w:rPr>
                <w:t>250</w:t>
              </w:r>
            </w:ins>
          </w:p>
        </w:tc>
      </w:tr>
      <w:tr w:rsidR="00AC3027" w:rsidRPr="00A10A4D" w14:paraId="61A50AB3" w14:textId="7A2E25CC" w:rsidTr="00AC3027">
        <w:trPr>
          <w:trHeight w:val="260"/>
          <w:trPrChange w:id="4830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31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2797C188" w14:textId="13985563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Location Minor element</w:t>
            </w:r>
          </w:p>
        </w:tc>
        <w:tc>
          <w:tcPr>
            <w:tcW w:w="1027" w:type="pct"/>
            <w:shd w:val="clear" w:color="auto" w:fill="auto"/>
            <w:vAlign w:val="bottom"/>
            <w:tcPrChange w:id="4832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0243A96F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33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78C7C7E9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34" w:author="Yvan Van Hentenryck" w:date="2020-12-29T11:06:00Z">
              <w:tcPr>
                <w:tcW w:w="844" w:type="pct"/>
                <w:vAlign w:val="bottom"/>
              </w:tcPr>
            </w:tcPrChange>
          </w:tcPr>
          <w:p w14:paraId="234D2584" w14:textId="344F8E5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802" w:type="pct"/>
            <w:vAlign w:val="bottom"/>
            <w:tcPrChange w:id="4835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576CF320" w14:textId="4E9238E4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del w:id="4836" w:author="Kumar, Ashwani (Cognizant)" w:date="2021-01-05T13:22:00Z">
              <w:r w:rsidDel="004E2C21">
                <w:rPr>
                  <w:rFonts w:ascii="Calibri" w:hAnsi="Calibri"/>
                </w:rPr>
                <w:delText>128</w:delText>
              </w:r>
            </w:del>
            <w:ins w:id="4837" w:author="Kumar, Ashwani (Cognizant)" w:date="2021-01-05T13:22:00Z">
              <w:r>
                <w:rPr>
                  <w:rFonts w:ascii="Calibri" w:hAnsi="Calibri"/>
                </w:rPr>
                <w:t>250</w:t>
              </w:r>
            </w:ins>
          </w:p>
        </w:tc>
      </w:tr>
      <w:tr w:rsidR="00AC3027" w:rsidRPr="00A10A4D" w14:paraId="53A009D2" w14:textId="09B801BF" w:rsidTr="00AC3027">
        <w:trPr>
          <w:trHeight w:val="260"/>
          <w:trPrChange w:id="4838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39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0B2A695E" w14:textId="3DA596E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 date</w:t>
            </w:r>
          </w:p>
        </w:tc>
        <w:tc>
          <w:tcPr>
            <w:tcW w:w="1027" w:type="pct"/>
            <w:shd w:val="clear" w:color="auto" w:fill="auto"/>
            <w:vAlign w:val="bottom"/>
            <w:tcPrChange w:id="4840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581FC674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41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560D2495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tcPrChange w:id="4842" w:author="Yvan Van Hentenryck" w:date="2020-12-29T11:06:00Z">
              <w:tcPr>
                <w:tcW w:w="844" w:type="pct"/>
              </w:tcPr>
            </w:tcPrChange>
          </w:tcPr>
          <w:p w14:paraId="51415D2B" w14:textId="2007ECFA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802" w:type="pct"/>
            <w:tcPrChange w:id="4843" w:author="Yvan Van Hentenryck" w:date="2020-12-29T11:06:00Z">
              <w:tcPr>
                <w:tcW w:w="827" w:type="pct"/>
                <w:gridSpan w:val="2"/>
              </w:tcPr>
            </w:tcPrChange>
          </w:tcPr>
          <w:p w14:paraId="7327BE2C" w14:textId="7777777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C3027" w:rsidRPr="00A10A4D" w14:paraId="7D885A2A" w14:textId="56B78A41" w:rsidTr="00AC3027">
        <w:trPr>
          <w:trHeight w:val="260"/>
          <w:trPrChange w:id="4844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45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1AB05A02" w14:textId="72F801BA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 ID</w:t>
            </w:r>
          </w:p>
        </w:tc>
        <w:tc>
          <w:tcPr>
            <w:tcW w:w="1027" w:type="pct"/>
            <w:shd w:val="clear" w:color="auto" w:fill="auto"/>
            <w:vAlign w:val="bottom"/>
            <w:tcPrChange w:id="4846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2B14F6C9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47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5E4C525D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48" w:author="Yvan Van Hentenryck" w:date="2020-12-29T11:06:00Z">
              <w:tcPr>
                <w:tcW w:w="844" w:type="pct"/>
                <w:vAlign w:val="bottom"/>
              </w:tcPr>
            </w:tcPrChange>
          </w:tcPr>
          <w:p w14:paraId="31008F5B" w14:textId="4651D774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vAlign w:val="bottom"/>
            <w:tcPrChange w:id="4849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5A3FCB95" w14:textId="4CC369B6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18</w:t>
            </w:r>
          </w:p>
        </w:tc>
      </w:tr>
      <w:tr w:rsidR="00AC3027" w:rsidRPr="00A10A4D" w14:paraId="119CBF1F" w14:textId="5C720984" w:rsidTr="00AC3027">
        <w:trPr>
          <w:trHeight w:val="260"/>
          <w:trPrChange w:id="4850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51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088B28D1" w14:textId="455CD2BE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Access Gained</w:t>
            </w:r>
          </w:p>
        </w:tc>
        <w:tc>
          <w:tcPr>
            <w:tcW w:w="1027" w:type="pct"/>
            <w:shd w:val="clear" w:color="auto" w:fill="auto"/>
            <w:vAlign w:val="bottom"/>
            <w:tcPrChange w:id="4852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4CF2F678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53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1FE632B0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54" w:author="Yvan Van Hentenryck" w:date="2020-12-29T11:06:00Z">
              <w:tcPr>
                <w:tcW w:w="844" w:type="pct"/>
                <w:vAlign w:val="bottom"/>
              </w:tcPr>
            </w:tcPrChange>
          </w:tcPr>
          <w:p w14:paraId="5D333C4A" w14:textId="56CAF8E1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802" w:type="pct"/>
            <w:vAlign w:val="bottom"/>
            <w:tcPrChange w:id="4855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1DE3E67F" w14:textId="43BAA708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AC3027" w:rsidRPr="00A10A4D" w14:paraId="51347111" w14:textId="4B0E4BEF" w:rsidTr="00AC3027">
        <w:trPr>
          <w:trHeight w:val="260"/>
          <w:trPrChange w:id="4856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57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097E5D20" w14:textId="63E28765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Exam type</w:t>
            </w:r>
          </w:p>
        </w:tc>
        <w:tc>
          <w:tcPr>
            <w:tcW w:w="1027" w:type="pct"/>
            <w:shd w:val="clear" w:color="auto" w:fill="auto"/>
            <w:vAlign w:val="bottom"/>
            <w:tcPrChange w:id="4858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2AE0E239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59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10536DEA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center"/>
            <w:tcPrChange w:id="4860" w:author="Yvan Van Hentenryck" w:date="2020-12-29T11:06:00Z">
              <w:tcPr>
                <w:tcW w:w="844" w:type="pct"/>
                <w:vAlign w:val="center"/>
              </w:tcPr>
            </w:tcPrChange>
          </w:tcPr>
          <w:p w14:paraId="6BAC6F3D" w14:textId="6548EA44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861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7E83F9B2" w14:textId="3950116A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32</w:t>
            </w:r>
          </w:p>
        </w:tc>
      </w:tr>
      <w:tr w:rsidR="00AC3027" w:rsidRPr="00A10A4D" w14:paraId="225102E2" w14:textId="280F14C1" w:rsidTr="00AC3027">
        <w:trPr>
          <w:trHeight w:val="260"/>
          <w:trPrChange w:id="4862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63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23AB94D2" w14:textId="18E865A8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recommendation number</w:t>
            </w:r>
          </w:p>
        </w:tc>
        <w:tc>
          <w:tcPr>
            <w:tcW w:w="1027" w:type="pct"/>
            <w:shd w:val="clear" w:color="auto" w:fill="auto"/>
            <w:vAlign w:val="bottom"/>
            <w:tcPrChange w:id="4864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24D4C9E2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65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1251A5CA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66" w:author="Yvan Van Hentenryck" w:date="2020-12-29T11:06:00Z">
              <w:tcPr>
                <w:tcW w:w="844" w:type="pct"/>
                <w:vAlign w:val="bottom"/>
              </w:tcPr>
            </w:tcPrChange>
          </w:tcPr>
          <w:p w14:paraId="6152032F" w14:textId="327626AA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DECIMAL</w:t>
            </w:r>
          </w:p>
        </w:tc>
        <w:tc>
          <w:tcPr>
            <w:tcW w:w="802" w:type="pct"/>
            <w:vAlign w:val="bottom"/>
            <w:tcPrChange w:id="4867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659C09F3" w14:textId="79B60D37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18</w:t>
            </w:r>
          </w:p>
        </w:tc>
      </w:tr>
      <w:tr w:rsidR="00AC3027" w:rsidRPr="00A10A4D" w14:paraId="140A0627" w14:textId="2E36A750" w:rsidTr="00AC3027">
        <w:trPr>
          <w:trHeight w:val="260"/>
          <w:trPrChange w:id="4868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69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5C03DF73" w14:textId="5F9ACFD2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Supplier risk score</w:t>
            </w:r>
          </w:p>
        </w:tc>
        <w:tc>
          <w:tcPr>
            <w:tcW w:w="1027" w:type="pct"/>
            <w:shd w:val="clear" w:color="auto" w:fill="auto"/>
            <w:vAlign w:val="bottom"/>
            <w:tcPrChange w:id="4870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68A38E25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71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65911162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center"/>
            <w:tcPrChange w:id="4872" w:author="Yvan Van Hentenryck" w:date="2020-12-29T11:06:00Z">
              <w:tcPr>
                <w:tcW w:w="844" w:type="pct"/>
                <w:vAlign w:val="center"/>
              </w:tcPr>
            </w:tcPrChange>
          </w:tcPr>
          <w:p w14:paraId="0954C4AE" w14:textId="6ACEA4A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873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01BD8175" w14:textId="148E7BC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AC3027" w:rsidRPr="00A10A4D" w14:paraId="42350700" w14:textId="5E1C0D5D" w:rsidTr="00AC3027">
        <w:trPr>
          <w:trHeight w:val="260"/>
          <w:trPrChange w:id="4874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75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777C6713" w14:textId="075A6930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lastRenderedPageBreak/>
              <w:t>AE(S) risk score</w:t>
            </w:r>
          </w:p>
        </w:tc>
        <w:tc>
          <w:tcPr>
            <w:tcW w:w="1027" w:type="pct"/>
            <w:shd w:val="clear" w:color="auto" w:fill="auto"/>
            <w:vAlign w:val="bottom"/>
            <w:tcPrChange w:id="4876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4BC3715A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77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23E05F0A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center"/>
            <w:tcPrChange w:id="4878" w:author="Yvan Van Hentenryck" w:date="2020-12-29T11:06:00Z">
              <w:tcPr>
                <w:tcW w:w="844" w:type="pct"/>
                <w:vAlign w:val="center"/>
              </w:tcPr>
            </w:tcPrChange>
          </w:tcPr>
          <w:p w14:paraId="71AAD833" w14:textId="26D52D4A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879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75399AE6" w14:textId="5B3726BB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AC3027" w:rsidRPr="00A10A4D" w14:paraId="770937F8" w14:textId="3DF872E6" w:rsidTr="00AC3027">
        <w:trPr>
          <w:trHeight w:val="260"/>
          <w:trPrChange w:id="4880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81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6FFC1A33" w14:textId="37B52C31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Access required</w:t>
            </w:r>
          </w:p>
        </w:tc>
        <w:tc>
          <w:tcPr>
            <w:tcW w:w="1027" w:type="pct"/>
            <w:shd w:val="clear" w:color="auto" w:fill="auto"/>
            <w:vAlign w:val="bottom"/>
            <w:tcPrChange w:id="4882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6FC4A80F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83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66704CF8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84" w:author="Yvan Van Hentenryck" w:date="2020-12-29T11:06:00Z">
              <w:tcPr>
                <w:tcW w:w="844" w:type="pct"/>
                <w:vAlign w:val="bottom"/>
              </w:tcPr>
            </w:tcPrChange>
          </w:tcPr>
          <w:p w14:paraId="7D45BA4E" w14:textId="44181B8F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802" w:type="pct"/>
            <w:vAlign w:val="bottom"/>
            <w:tcPrChange w:id="4885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7F5CB971" w14:textId="6BE60E8B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AC3027" w:rsidRPr="00A10A4D" w14:paraId="69C4AD87" w14:textId="234326BA" w:rsidTr="00AC3027">
        <w:trPr>
          <w:trHeight w:val="260"/>
          <w:trPrChange w:id="4886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87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3F28BDC9" w14:textId="394206D5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Deterioration</w:t>
            </w:r>
          </w:p>
        </w:tc>
        <w:tc>
          <w:tcPr>
            <w:tcW w:w="1027" w:type="pct"/>
            <w:shd w:val="clear" w:color="auto" w:fill="auto"/>
            <w:vAlign w:val="bottom"/>
            <w:tcPrChange w:id="4888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064D9B8C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89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6A550C52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90" w:author="Yvan Van Hentenryck" w:date="2020-12-29T11:06:00Z">
              <w:tcPr>
                <w:tcW w:w="844" w:type="pct"/>
                <w:vAlign w:val="bottom"/>
              </w:tcPr>
            </w:tcPrChange>
          </w:tcPr>
          <w:p w14:paraId="5BC6840C" w14:textId="628CEBE9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891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62317F04" w14:textId="53434055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</w:p>
        </w:tc>
      </w:tr>
      <w:tr w:rsidR="00AC3027" w:rsidRPr="00A10A4D" w14:paraId="4B25E1AA" w14:textId="1FE2A74E" w:rsidTr="00AC3027">
        <w:trPr>
          <w:trHeight w:val="260"/>
          <w:trPrChange w:id="4892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93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1CF2D6C1" w14:textId="074F1ADE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Repaired</w:t>
            </w:r>
          </w:p>
        </w:tc>
        <w:tc>
          <w:tcPr>
            <w:tcW w:w="1027" w:type="pct"/>
            <w:shd w:val="clear" w:color="auto" w:fill="auto"/>
            <w:vAlign w:val="bottom"/>
            <w:tcPrChange w:id="4894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53A0FA3C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895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61ACA656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896" w:author="Yvan Van Hentenryck" w:date="2020-12-29T11:06:00Z">
              <w:tcPr>
                <w:tcW w:w="844" w:type="pct"/>
                <w:vAlign w:val="bottom"/>
              </w:tcPr>
            </w:tcPrChange>
          </w:tcPr>
          <w:p w14:paraId="37762994" w14:textId="04E44A6C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802" w:type="pct"/>
            <w:vAlign w:val="bottom"/>
            <w:tcPrChange w:id="4897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55390F8F" w14:textId="4507C4B6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AC3027" w:rsidRPr="00A10A4D" w14:paraId="1105C293" w14:textId="0916D1F2" w:rsidTr="00AC3027">
        <w:trPr>
          <w:trHeight w:val="260"/>
          <w:trPrChange w:id="4898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899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71B5159E" w14:textId="2506327B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Flagged for closure</w:t>
            </w:r>
          </w:p>
        </w:tc>
        <w:tc>
          <w:tcPr>
            <w:tcW w:w="1027" w:type="pct"/>
            <w:shd w:val="clear" w:color="auto" w:fill="auto"/>
            <w:vAlign w:val="bottom"/>
            <w:tcPrChange w:id="4900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08CDFE8F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901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61AB70F0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902" w:author="Yvan Van Hentenryck" w:date="2020-12-29T11:06:00Z">
              <w:tcPr>
                <w:tcW w:w="844" w:type="pct"/>
                <w:vAlign w:val="bottom"/>
              </w:tcPr>
            </w:tcPrChange>
          </w:tcPr>
          <w:p w14:paraId="0918A1D9" w14:textId="7A3B553B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802" w:type="pct"/>
            <w:vAlign w:val="bottom"/>
            <w:tcPrChange w:id="4903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4B80E118" w14:textId="5141ABE6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AC3027" w:rsidRPr="00A10A4D" w14:paraId="531BD6AA" w14:textId="2A4827B1" w:rsidTr="00AC3027">
        <w:trPr>
          <w:trHeight w:val="260"/>
          <w:trPrChange w:id="4904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905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39FE4D7B" w14:textId="6E071DCF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r w:rsidRPr="001A089B">
              <w:rPr>
                <w:rFonts w:cs="Arial"/>
                <w:color w:val="000000"/>
                <w:sz w:val="18"/>
                <w:szCs w:val="18"/>
              </w:rPr>
              <w:t>Recommendation comments</w:t>
            </w:r>
          </w:p>
        </w:tc>
        <w:tc>
          <w:tcPr>
            <w:tcW w:w="1027" w:type="pct"/>
            <w:shd w:val="clear" w:color="auto" w:fill="auto"/>
            <w:vAlign w:val="bottom"/>
            <w:tcPrChange w:id="4906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5192674E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907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7891EF7A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center"/>
            <w:tcPrChange w:id="4908" w:author="Yvan Van Hentenryck" w:date="2020-12-29T11:06:00Z">
              <w:tcPr>
                <w:tcW w:w="844" w:type="pct"/>
                <w:vAlign w:val="center"/>
              </w:tcPr>
            </w:tcPrChange>
          </w:tcPr>
          <w:p w14:paraId="119D1ADA" w14:textId="3D31DC6F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909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2D278034" w14:textId="3CE25894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 w:rsidR="00AC3027" w:rsidRPr="00A10A4D" w14:paraId="614CE68B" w14:textId="5F6E08A1" w:rsidTr="00AC3027">
        <w:trPr>
          <w:trHeight w:val="260"/>
          <w:trPrChange w:id="4910" w:author="Yvan Van Hentenryck" w:date="2020-12-29T11:06:00Z">
            <w:trPr>
              <w:trHeight w:val="260"/>
            </w:trPr>
          </w:trPrChange>
        </w:trPr>
        <w:tc>
          <w:tcPr>
            <w:tcW w:w="1620" w:type="pct"/>
            <w:shd w:val="clear" w:color="auto" w:fill="auto"/>
            <w:vAlign w:val="bottom"/>
            <w:tcPrChange w:id="4911" w:author="Yvan Van Hentenryck" w:date="2020-12-29T11:06:00Z">
              <w:tcPr>
                <w:tcW w:w="1645" w:type="pct"/>
                <w:gridSpan w:val="2"/>
                <w:shd w:val="clear" w:color="auto" w:fill="auto"/>
                <w:vAlign w:val="bottom"/>
              </w:tcPr>
            </w:tcPrChange>
          </w:tcPr>
          <w:p w14:paraId="1E2440BC" w14:textId="5E354E1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  <w:commentRangeStart w:id="4912"/>
            <w:r w:rsidRPr="001A089B">
              <w:rPr>
                <w:rFonts w:cs="Arial"/>
                <w:color w:val="000000"/>
                <w:sz w:val="18"/>
                <w:szCs w:val="18"/>
              </w:rPr>
              <w:t>User ID - Auto populated.</w:t>
            </w:r>
          </w:p>
        </w:tc>
        <w:tc>
          <w:tcPr>
            <w:tcW w:w="1027" w:type="pct"/>
            <w:shd w:val="clear" w:color="auto" w:fill="auto"/>
            <w:vAlign w:val="bottom"/>
            <w:tcPrChange w:id="4913" w:author="Yvan Van Hentenryck" w:date="2020-12-29T11:06:00Z">
              <w:tcPr>
                <w:tcW w:w="1052" w:type="pct"/>
                <w:gridSpan w:val="2"/>
                <w:shd w:val="clear" w:color="auto" w:fill="auto"/>
                <w:vAlign w:val="bottom"/>
              </w:tcPr>
            </w:tcPrChange>
          </w:tcPr>
          <w:p w14:paraId="3AC1FED9" w14:textId="77777777" w:rsidR="00AC3027" w:rsidRPr="001A089B" w:rsidRDefault="00AC3027" w:rsidP="00AC3027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auto"/>
            <w:vAlign w:val="center"/>
            <w:tcPrChange w:id="4914" w:author="Yvan Van Hentenryck" w:date="2020-12-29T11:06:00Z">
              <w:tcPr>
                <w:tcW w:w="632" w:type="pct"/>
                <w:gridSpan w:val="2"/>
                <w:shd w:val="clear" w:color="auto" w:fill="auto"/>
                <w:vAlign w:val="center"/>
              </w:tcPr>
            </w:tcPrChange>
          </w:tcPr>
          <w:p w14:paraId="3F5AA2E0" w14:textId="77777777" w:rsidR="00AC3027" w:rsidRPr="00A10A4D" w:rsidRDefault="00AC3027" w:rsidP="00AC3027">
            <w:pPr>
              <w:rPr>
                <w:rFonts w:cstheme="minorHAnsi"/>
              </w:rPr>
            </w:pPr>
          </w:p>
        </w:tc>
        <w:tc>
          <w:tcPr>
            <w:tcW w:w="919" w:type="pct"/>
            <w:vAlign w:val="bottom"/>
            <w:tcPrChange w:id="4915" w:author="Yvan Van Hentenryck" w:date="2020-12-29T11:06:00Z">
              <w:tcPr>
                <w:tcW w:w="844" w:type="pct"/>
                <w:vAlign w:val="bottom"/>
              </w:tcPr>
            </w:tcPrChange>
          </w:tcPr>
          <w:p w14:paraId="13272F43" w14:textId="10F62E00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802" w:type="pct"/>
            <w:vAlign w:val="bottom"/>
            <w:tcPrChange w:id="4916" w:author="Yvan Van Hentenryck" w:date="2020-12-29T11:06:00Z">
              <w:tcPr>
                <w:tcW w:w="827" w:type="pct"/>
                <w:gridSpan w:val="2"/>
                <w:vAlign w:val="bottom"/>
              </w:tcPr>
            </w:tcPrChange>
          </w:tcPr>
          <w:p w14:paraId="1B4DFC1B" w14:textId="4F4F63DB" w:rsidR="00AC3027" w:rsidRPr="00A10A4D" w:rsidRDefault="00AC3027" w:rsidP="00AC3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</w:rPr>
              <w:t>64</w:t>
            </w:r>
            <w:commentRangeEnd w:id="4912"/>
            <w:r>
              <w:rPr>
                <w:rStyle w:val="CommentReference"/>
              </w:rPr>
              <w:commentReference w:id="4912"/>
            </w:r>
          </w:p>
        </w:tc>
      </w:tr>
    </w:tbl>
    <w:p w14:paraId="39ABD789" w14:textId="77777777" w:rsidR="00055AB1" w:rsidRPr="00A10A4D" w:rsidRDefault="00055AB1" w:rsidP="00B12260"/>
    <w:p w14:paraId="10786336" w14:textId="77777777" w:rsidR="00055AB1" w:rsidRPr="00A10A4D" w:rsidRDefault="00055AB1" w:rsidP="00B12260">
      <w:pPr>
        <w:pStyle w:val="Head02"/>
        <w:rPr>
          <w:rFonts w:asciiTheme="minorHAnsi" w:hAnsiTheme="minorHAnsi" w:cstheme="minorHAnsi"/>
        </w:rPr>
      </w:pPr>
    </w:p>
    <w:p w14:paraId="7582CA2F" w14:textId="77777777" w:rsidR="00055AB1" w:rsidRPr="00A10A4D" w:rsidRDefault="00055AB1">
      <w:pPr>
        <w:pStyle w:val="Heading4"/>
        <w:pPrChange w:id="4917" w:author="Kumar, Ashwani (Cognizant)" w:date="2021-01-06T17:22:00Z">
          <w:pPr>
            <w:pStyle w:val="Heading3"/>
          </w:pPr>
        </w:pPrChange>
      </w:pPr>
      <w:r w:rsidRPr="00A10A4D">
        <w:t>Sample Request and Response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PrChange w:id="4918" w:author="Yvan Van Hentenryck" w:date="2020-12-29T11:06:00Z">
          <w:tblPr>
            <w:tblStyle w:val="TableGrid"/>
            <w:tblW w:w="9067" w:type="dxa"/>
            <w:tblLook w:val="04A0" w:firstRow="1" w:lastRow="0" w:firstColumn="1" w:lastColumn="0" w:noHBand="0" w:noVBand="1"/>
          </w:tblPr>
        </w:tblPrChange>
      </w:tblPr>
      <w:tblGrid>
        <w:gridCol w:w="9067"/>
        <w:tblGridChange w:id="4919">
          <w:tblGrid>
            <w:gridCol w:w="9067"/>
          </w:tblGrid>
        </w:tblGridChange>
      </w:tblGrid>
      <w:tr w:rsidR="00055AB1" w:rsidRPr="00A10A4D" w14:paraId="7067560E" w14:textId="77777777" w:rsidTr="00B12260">
        <w:tc>
          <w:tcPr>
            <w:tcW w:w="9067" w:type="dxa"/>
            <w:tcPrChange w:id="4920" w:author="Yvan Van Hentenryck" w:date="2020-12-29T11:06:00Z">
              <w:tcPr>
                <w:tcW w:w="9067" w:type="dxa"/>
              </w:tcPr>
            </w:tcPrChange>
          </w:tcPr>
          <w:p w14:paraId="3593566D" w14:textId="77777777" w:rsidR="00055AB1" w:rsidRPr="00A10A4D" w:rsidRDefault="00055AB1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 xml:space="preserve">Request </w:t>
            </w:r>
          </w:p>
        </w:tc>
      </w:tr>
      <w:tr w:rsidR="00055AB1" w:rsidRPr="00A10A4D" w14:paraId="398E0683" w14:textId="77777777" w:rsidTr="00B12260">
        <w:tc>
          <w:tcPr>
            <w:tcW w:w="9067" w:type="dxa"/>
            <w:tcPrChange w:id="4921" w:author="Yvan Van Hentenryck" w:date="2020-12-29T11:06:00Z">
              <w:tcPr>
                <w:tcW w:w="9067" w:type="dxa"/>
              </w:tcPr>
            </w:tcPrChange>
          </w:tcPr>
          <w:p w14:paraId="78B7B0CC" w14:textId="0462FAA4" w:rsidR="00A468D8" w:rsidRDefault="00055AB1" w:rsidP="00A468D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10A4D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5F7DF461" w14:textId="22553CB3" w:rsidR="00A468D8" w:rsidRDefault="00A468D8" w:rsidP="00A468D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"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supplierid</w:t>
            </w:r>
            <w:proofErr w:type="spellEnd"/>
            <w:r w:rsidRPr="00C10A6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“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test</w:t>
            </w:r>
            <w:r w:rsidRPr="00C10A6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”</w:t>
            </w:r>
          </w:p>
          <w:p w14:paraId="25AB5950" w14:textId="68E1DD5A" w:rsidR="00055AB1" w:rsidRPr="00A10A4D" w:rsidRDefault="00055AB1" w:rsidP="008209C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A10A4D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  <w:tr w:rsidR="00055AB1" w:rsidRPr="00A10A4D" w14:paraId="4DF728CE" w14:textId="77777777" w:rsidTr="00B12260">
        <w:tc>
          <w:tcPr>
            <w:tcW w:w="9067" w:type="dxa"/>
            <w:tcPrChange w:id="4922" w:author="Yvan Van Hentenryck" w:date="2020-12-29T11:06:00Z">
              <w:tcPr>
                <w:tcW w:w="9067" w:type="dxa"/>
              </w:tcPr>
            </w:tcPrChange>
          </w:tcPr>
          <w:p w14:paraId="189CAF20" w14:textId="77777777" w:rsidR="00055AB1" w:rsidRPr="00A10A4D" w:rsidRDefault="00055AB1" w:rsidP="00055AB1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b/>
                <w:sz w:val="20"/>
                <w:szCs w:val="20"/>
              </w:rPr>
              <w:t>Response</w:t>
            </w:r>
          </w:p>
        </w:tc>
      </w:tr>
      <w:tr w:rsidR="00055AB1" w:rsidRPr="00A10A4D" w14:paraId="47F174CE" w14:textId="77777777" w:rsidTr="00B12260">
        <w:tc>
          <w:tcPr>
            <w:tcW w:w="9067" w:type="dxa"/>
            <w:tcPrChange w:id="4923" w:author="Yvan Van Hentenryck" w:date="2020-12-29T11:06:00Z">
              <w:tcPr>
                <w:tcW w:w="9067" w:type="dxa"/>
              </w:tcPr>
            </w:tcPrChange>
          </w:tcPr>
          <w:p w14:paraId="701DB4ED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3EB2CFE0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"success": "true",</w:t>
            </w:r>
          </w:p>
          <w:p w14:paraId="6CDD8DE1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"message": "Defect Tracker list received",</w:t>
            </w:r>
          </w:p>
          <w:p w14:paraId="0A98D1D9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"data": {</w:t>
            </w:r>
          </w:p>
          <w:p w14:paraId="23B734E5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</w:p>
          <w:p w14:paraId="4674FE79" w14:textId="77777777" w:rsidR="007171C3" w:rsidRPr="007171C3" w:rsidRDefault="007171C3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4924" w:author="Yvan Van Hentenryck" w:date="2021-01-06T16:17:00Z">
                <w:pPr/>
              </w:pPrChange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"route": "Anglia",</w:t>
            </w:r>
          </w:p>
          <w:p w14:paraId="1153342A" w14:textId="24BAAA41" w:rsidR="007171C3" w:rsidRDefault="007171C3">
            <w:pPr>
              <w:shd w:val="clear" w:color="auto" w:fill="FBE4D5" w:themeFill="accent2" w:themeFillTint="33"/>
              <w:rPr>
                <w:ins w:id="4925" w:author="Kumar, Ashwani (Cognizant)" w:date="2021-01-07T13:43:00Z"/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"area": "</w:t>
            </w:r>
            <w:del w:id="4926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West Midlands &amp; Chilterns</w:t>
            </w:r>
            <w:del w:id="4927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",</w:t>
            </w:r>
          </w:p>
          <w:p w14:paraId="282239AF" w14:textId="35FC4AB7" w:rsidR="008973A7" w:rsidRPr="007171C3" w:rsidRDefault="008973A7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4928" w:author="Yvan Van Hentenryck" w:date="2021-01-06T16:17:00Z">
                <w:pPr/>
              </w:pPrChange>
            </w:pPr>
            <w:ins w:id="4929" w:author="Kumar, Ashwani (Cognizant)" w:date="2021-01-07T13:43:00Z"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 xml:space="preserve">                                                “</w:t>
              </w:r>
              <w:proofErr w:type="spellStart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region”:”test</w:t>
              </w:r>
              <w:proofErr w:type="spellEnd"/>
              <w:r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”</w:t>
              </w:r>
            </w:ins>
            <w:ins w:id="4930" w:author="Kumar S, Chetan (Cognizant)" w:date="2021-01-07T15:41:00Z">
              <w:r w:rsidR="002C34C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4004D852" w14:textId="756969CD" w:rsidR="007171C3" w:rsidRPr="007171C3" w:rsidRDefault="007171C3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4931" w:author="Yvan Van Hentenryck" w:date="2021-01-06T16:17:00Z">
                <w:pPr/>
              </w:pPrChange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4932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eLR</w:delText>
              </w:r>
            </w:del>
            <w:ins w:id="4933" w:author="Kumar S, Chetan (Cognizant)" w:date="2021-01-07T15:36:00Z">
              <w:r w:rsidR="00AB6870" w:rsidRPr="007171C3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lr</w:t>
              </w:r>
            </w:ins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</w:t>
            </w:r>
            <w:del w:id="4934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 xml:space="preserve"> 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OWW",</w:t>
            </w:r>
          </w:p>
          <w:p w14:paraId="14EB89F3" w14:textId="3BE15943" w:rsidR="007171C3" w:rsidRPr="007171C3" w:rsidRDefault="007171C3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4935" w:author="Yvan Van Hentenryck" w:date="2021-01-06T16:17:00Z">
                <w:pPr/>
              </w:pPrChange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4936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startMileage</w:delText>
              </w:r>
            </w:del>
            <w:ins w:id="4937" w:author="Kumar S, Chetan (Cognizant)" w:date="2021-01-07T15:36:00Z">
              <w:r w:rsidR="00AB6870" w:rsidRPr="007171C3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start</w:t>
              </w:r>
              <w:r w:rsidR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_m</w:t>
              </w:r>
              <w:r w:rsidR="00AB6870" w:rsidRPr="007171C3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ileage</w:t>
              </w:r>
            </w:ins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"140",</w:t>
            </w:r>
          </w:p>
          <w:p w14:paraId="2B17DFAF" w14:textId="1E5F93BC" w:rsidR="007171C3" w:rsidRPr="007171C3" w:rsidRDefault="007171C3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4938" w:author="Yvan Van Hentenryck" w:date="2021-01-06T16:17:00Z">
                <w:pPr/>
              </w:pPrChange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end</w:t>
            </w:r>
            <w:ins w:id="4939" w:author="Kumar S, Chetan (Cognizant)" w:date="2021-01-07T15:36:00Z">
              <w:r w:rsidR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_m</w:t>
              </w:r>
            </w:ins>
            <w:del w:id="4940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"727",</w:t>
            </w:r>
          </w:p>
          <w:p w14:paraId="4DECFD16" w14:textId="22948A3D" w:rsidR="007171C3" w:rsidRPr="007171C3" w:rsidRDefault="007171C3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4941" w:author="Yvan Van Hentenryck" w:date="2021-01-06T16:17:00Z">
                <w:pPr/>
              </w:pPrChange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asset</w:t>
            </w:r>
            <w:ins w:id="4942" w:author="Kumar S, Chetan (Cognizant)" w:date="2021-01-07T15:36:00Z">
              <w:r w:rsidR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_g</w:t>
              </w:r>
            </w:ins>
            <w:del w:id="4943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G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roup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"B",</w:t>
            </w:r>
          </w:p>
          <w:p w14:paraId="17B61DE5" w14:textId="781321C7" w:rsidR="007171C3" w:rsidRPr="007171C3" w:rsidRDefault="007171C3">
            <w:pPr>
              <w:shd w:val="clear" w:color="auto" w:fill="FBE4D5" w:themeFill="accent2" w:themeFillTint="33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pPrChange w:id="4944" w:author="Yvan Van Hentenryck" w:date="2021-01-06T16:17:00Z">
                <w:pPr/>
              </w:pPrChange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asset</w:t>
            </w:r>
            <w:ins w:id="4945" w:author="Kumar S, Chetan (Cognizant)" w:date="2021-01-07T15:36:00Z">
              <w:r w:rsidR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4946" w:author="Kumar S, Chetan (Cognizant)" w:date="2021-01-07T15:36:00Z">
              <w:r w:rsidRPr="007171C3" w:rsidDel="00AB687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"C",</w:t>
            </w:r>
          </w:p>
          <w:p w14:paraId="40A5990E" w14:textId="643F2143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railway</w:t>
            </w:r>
            <w:ins w:id="4947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proofErr w:type="spellEnd"/>
            <w:del w:id="4948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"1400727",</w:t>
            </w:r>
          </w:p>
          <w:p w14:paraId="2BED9723" w14:textId="4D745678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operational</w:t>
            </w:r>
            <w:ins w:id="4949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4950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tatus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"test",</w:t>
            </w:r>
          </w:p>
          <w:p w14:paraId="54CBE684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"material": " RBE - Aluminium ",</w:t>
            </w:r>
          </w:p>
          <w:p w14:paraId="2D5736C3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"owner": " Environment Agency ",</w:t>
            </w:r>
          </w:p>
          <w:p w14:paraId="05DCA465" w14:textId="69062100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open</w:t>
            </w:r>
            <w:ins w:id="4951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4952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efects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"5",</w:t>
            </w:r>
          </w:p>
          <w:p w14:paraId="7C9B6A17" w14:textId="74826486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all</w:t>
            </w:r>
            <w:ins w:id="4953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4954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efects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"8",</w:t>
            </w:r>
          </w:p>
          <w:p w14:paraId="7141E56B" w14:textId="2E1C74AC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highest</w:t>
            </w:r>
            <w:ins w:id="4955" w:author="Kumar S, Chetan (Cognizant)" w:date="2021-01-07T15:38:00Z">
              <w:r w:rsidR="000B22B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open</w:t>
            </w:r>
            <w:ins w:id="4956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4957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efect</w:t>
            </w:r>
            <w:ins w:id="4958" w:author="Kumar S, Chetan (Cognizant)" w:date="2021-01-07T15:38:00Z">
              <w:r w:rsidR="000B22B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4959" w:author="Kumar S, Chetan (Cognizant)" w:date="2021-01-07T15:38:00Z">
              <w:r w:rsidRPr="007171C3" w:rsidDel="000B22B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core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 20 ",</w:t>
            </w:r>
          </w:p>
          <w:p w14:paraId="080B3DD3" w14:textId="32D89F14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defect</w:t>
            </w:r>
            <w:ins w:id="4960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proofErr w:type="spellEnd"/>
            <w:del w:id="4961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"121",</w:t>
            </w:r>
          </w:p>
          <w:p w14:paraId="324F762F" w14:textId="421F24E6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row</w:t>
            </w:r>
            <w:ins w:id="4962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_n</w:t>
              </w:r>
            </w:ins>
            <w:del w:id="4963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N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umber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"1",</w:t>
            </w:r>
          </w:p>
          <w:p w14:paraId="2D75BB32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"description": " Defective lighting",</w:t>
            </w:r>
          </w:p>
          <w:p w14:paraId="189B4A01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"location": " Height signs ",</w:t>
            </w:r>
          </w:p>
          <w:p w14:paraId="1872BDDD" w14:textId="02378022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location</w:t>
            </w:r>
            <w:ins w:id="4964" w:author="Kumar S, Chetan (Cognizant)" w:date="2021-01-07T15:37:00Z">
              <w:r w:rsidR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_m</w:t>
              </w:r>
            </w:ins>
            <w:del w:id="4965" w:author="Kumar S, Chetan (Cognizant)" w:date="2021-01-07T15:37:00Z">
              <w:r w:rsidRPr="007171C3" w:rsidDel="008D3011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ajor</w:t>
            </w:r>
            <w:ins w:id="4966" w:author="Kumar S, Chetan (Cognizant)" w:date="2021-01-07T15:37:00Z">
              <w:r w:rsidR="008A0D9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_e</w:t>
              </w:r>
            </w:ins>
            <w:del w:id="4967" w:author="Kumar S, Chetan (Cognizant)" w:date="2021-01-07T15:37:00Z">
              <w:r w:rsidRPr="007171C3" w:rsidDel="008A0D9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lement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"test",</w:t>
            </w:r>
          </w:p>
          <w:p w14:paraId="04EA954A" w14:textId="7A36CF5E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location</w:t>
            </w:r>
            <w:ins w:id="4968" w:author="Kumar S, Chetan (Cognizant)" w:date="2021-01-07T15:38:00Z">
              <w:r w:rsidR="008A0D9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_m</w:t>
              </w:r>
            </w:ins>
            <w:del w:id="4969" w:author="Kumar S, Chetan (Cognizant)" w:date="2021-01-07T15:38:00Z">
              <w:r w:rsidRPr="007171C3" w:rsidDel="008A0D9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inor</w:t>
            </w:r>
            <w:ins w:id="4970" w:author="Kumar S, Chetan (Cognizant)" w:date="2021-01-07T15:37:00Z">
              <w:r w:rsidR="008A0D9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_e</w:t>
              </w:r>
            </w:ins>
            <w:ins w:id="4971" w:author="Kumar S, Chetan (Cognizant)" w:date="2021-01-07T15:38:00Z">
              <w:r w:rsidR="008A0D9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l</w:t>
              </w:r>
            </w:ins>
            <w:del w:id="4972" w:author="Kumar S, Chetan (Cognizant)" w:date="2021-01-07T15:37:00Z">
              <w:r w:rsidRPr="007171C3" w:rsidDel="008A0D90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El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ement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"test",</w:t>
            </w:r>
          </w:p>
          <w:p w14:paraId="366DEEBB" w14:textId="0748D4A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4973" w:author="Kumar S, Chetan (Cognizant)" w:date="2021-01-07T15:39:00Z">
              <w:r w:rsidR="001E235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date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"2016-01-20",</w:t>
            </w:r>
          </w:p>
          <w:p w14:paraId="326C5446" w14:textId="3A2956E2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4974" w:author="Kumar S, Chetan (Cognizant)" w:date="2021-01-07T15:39:00Z">
              <w:r w:rsidR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proofErr w:type="spellEnd"/>
            <w:del w:id="4975" w:author="Kumar S, Chetan (Cognizant)" w:date="2021-01-07T15:39:00Z">
              <w:r w:rsidRPr="007171C3" w:rsidDel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 2268526 ",</w:t>
            </w:r>
          </w:p>
          <w:p w14:paraId="00E9E131" w14:textId="44B8BF8A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access</w:t>
            </w:r>
            <w:ins w:id="4976" w:author="Kumar S, Chetan (Cognizant)" w:date="2021-01-07T15:39:00Z">
              <w:r w:rsidR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_g</w:t>
              </w:r>
            </w:ins>
            <w:del w:id="4977" w:author="Kumar S, Chetan (Cognizant)" w:date="2021-01-07T15:39:00Z">
              <w:r w:rsidRPr="007171C3" w:rsidDel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G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ained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"Y",</w:t>
            </w:r>
          </w:p>
          <w:p w14:paraId="2770CD86" w14:textId="4C3BBB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4978" w:author="Kumar S, Chetan (Cognizant)" w:date="2021-01-07T15:39:00Z">
              <w:r w:rsidR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4979" w:author="Kumar S, Chetan (Cognizant)" w:date="2021-01-07T15:39:00Z">
              <w:r w:rsidRPr="007171C3" w:rsidDel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"Detailed",</w:t>
            </w:r>
          </w:p>
          <w:p w14:paraId="2D89546A" w14:textId="2A939621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recommendation</w:t>
            </w:r>
            <w:ins w:id="4980" w:author="Kumar S, Chetan (Cognizant)" w:date="2021-01-07T15:40:00Z">
              <w:r w:rsidR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number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"1",</w:t>
            </w:r>
          </w:p>
          <w:p w14:paraId="08783779" w14:textId="041B4C2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supplier</w:t>
            </w:r>
            <w:ins w:id="4981" w:author="Kumar S, Chetan (Cognizant)" w:date="2021-01-07T15:40:00Z">
              <w:r w:rsidR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_r</w:t>
              </w:r>
            </w:ins>
            <w:del w:id="4982" w:author="Kumar S, Chetan (Cognizant)" w:date="2021-01-07T15:40:00Z">
              <w:r w:rsidRPr="007171C3" w:rsidDel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isk</w:t>
            </w:r>
            <w:ins w:id="4983" w:author="Kumar S, Chetan (Cognizant)" w:date="2021-01-07T15:40:00Z">
              <w:r w:rsidR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4984" w:author="Kumar S, Chetan (Cognizant)" w:date="2021-01-07T15:40:00Z">
              <w:r w:rsidRPr="007171C3" w:rsidDel="0091418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core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"20",</w:t>
            </w:r>
          </w:p>
          <w:p w14:paraId="06F4C755" w14:textId="50D2B9BF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4985" w:author="Kumar S, Chetan (Cognizant)" w:date="2021-01-07T15:40:00Z">
              <w:r w:rsidRPr="007171C3" w:rsidDel="00DE152A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aERiskScore</w:delText>
              </w:r>
            </w:del>
            <w:ins w:id="4986" w:author="Kumar S, Chetan (Cognizant)" w:date="2021-01-07T15:40:00Z">
              <w:r w:rsidR="00DE152A" w:rsidRPr="007171C3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a</w:t>
              </w:r>
              <w:r w:rsidR="00DE152A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eri</w:t>
              </w:r>
              <w:r w:rsidR="00DE152A" w:rsidRPr="007171C3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sk</w:t>
              </w:r>
              <w:r w:rsidR="00DE152A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  <w:r w:rsidR="00DE152A" w:rsidRPr="007171C3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core</w:t>
              </w:r>
            </w:ins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"20",</w:t>
            </w:r>
          </w:p>
          <w:p w14:paraId="778FC3B5" w14:textId="2FA91E4E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access</w:t>
            </w:r>
            <w:ins w:id="4987" w:author="Kumar S, Chetan (Cognizant)" w:date="2021-01-07T15:40:00Z">
              <w:r w:rsidR="00DE152A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_r</w:t>
              </w:r>
            </w:ins>
            <w:del w:id="4988" w:author="Kumar S, Chetan (Cognizant)" w:date="2021-01-07T15:40:00Z">
              <w:r w:rsidRPr="007171C3" w:rsidDel="00DE152A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R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equired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"N",</w:t>
            </w:r>
          </w:p>
          <w:p w14:paraId="6153E54F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"deterioration": " Baseline ",</w:t>
            </w:r>
          </w:p>
          <w:p w14:paraId="6A90F52B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"repaired": "Y",</w:t>
            </w:r>
          </w:p>
          <w:p w14:paraId="561A5AEC" w14:textId="371BA5C4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flagged</w:t>
            </w:r>
            <w:ins w:id="4989" w:author="Kumar S, Chetan (Cognizant)" w:date="2021-01-07T15:41:00Z">
              <w:r w:rsidR="001004E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for</w:t>
            </w:r>
            <w:ins w:id="4990" w:author="Kumar S, Chetan (Cognizant)" w:date="2021-01-07T15:41:00Z">
              <w:r w:rsidR="001004E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_c</w:t>
              </w:r>
            </w:ins>
            <w:del w:id="4991" w:author="Kumar S, Chetan (Cognizant)" w:date="2021-01-07T15:41:00Z">
              <w:r w:rsidRPr="007171C3" w:rsidDel="001004E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losure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"1",</w:t>
            </w:r>
          </w:p>
          <w:p w14:paraId="4C1EE394" w14:textId="0538A6FE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recommendation</w:t>
            </w:r>
            <w:ins w:id="4992" w:author="Kumar S, Chetan (Cognizant)" w:date="2021-01-07T15:41:00Z">
              <w:r w:rsidR="001004E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_c</w:t>
              </w:r>
            </w:ins>
            <w:del w:id="4993" w:author="Kumar S, Chetan (Cognizant)" w:date="2021-01-07T15:41:00Z">
              <w:r w:rsidRPr="007171C3" w:rsidDel="001004EE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omments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": " Clear the watercourse and remove the 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build up</w:t>
            </w:r>
            <w:proofErr w:type="spellEnd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of silt",</w:t>
            </w:r>
          </w:p>
          <w:p w14:paraId="2270D60D" w14:textId="293D769E" w:rsidR="007171C3" w:rsidRPr="007171C3" w:rsidRDefault="007171C3" w:rsidP="007D140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user</w:t>
            </w:r>
            <w:ins w:id="4994" w:author="Kumar S, Chetan (Cognizant)" w:date="2021-01-07T15:41:00Z">
              <w:r w:rsidR="002C34C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proofErr w:type="spellEnd"/>
            <w:del w:id="4995" w:author="Kumar S, Chetan (Cognizant)" w:date="2021-01-07T15:41:00Z">
              <w:r w:rsidRPr="007171C3" w:rsidDel="002C34C8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 " Colin King"</w:t>
            </w:r>
          </w:p>
          <w:p w14:paraId="5DD06818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  <w:p w14:paraId="1F36437A" w14:textId="77777777" w:rsidR="007171C3" w:rsidRPr="007171C3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6CE5D38B" w14:textId="7FC7623A" w:rsidR="00055AB1" w:rsidRPr="00A10A4D" w:rsidRDefault="007171C3" w:rsidP="007171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7171C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</w:tc>
      </w:tr>
      <w:tr w:rsidR="00DE159F" w:rsidRPr="00A10A4D" w14:paraId="127DB157" w14:textId="77777777" w:rsidTr="00B12260">
        <w:tc>
          <w:tcPr>
            <w:tcW w:w="9067" w:type="dxa"/>
            <w:tcPrChange w:id="4996" w:author="Yvan Van Hentenryck" w:date="2020-12-29T11:06:00Z">
              <w:tcPr>
                <w:tcW w:w="9067" w:type="dxa"/>
              </w:tcPr>
            </w:tcPrChange>
          </w:tcPr>
          <w:p w14:paraId="35C64624" w14:textId="77777777" w:rsidR="00DE159F" w:rsidRPr="008A515B" w:rsidRDefault="00DE159F" w:rsidP="008209C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51ADFAD" w14:textId="77777777" w:rsidR="00055AB1" w:rsidRPr="00A10A4D" w:rsidRDefault="00055AB1" w:rsidP="00B12260">
      <w:pPr>
        <w:rPr>
          <w:rFonts w:cstheme="minorHAnsi"/>
        </w:rPr>
      </w:pPr>
    </w:p>
    <w:p w14:paraId="25C48F9F" w14:textId="77777777" w:rsidR="009E7F3C" w:rsidRDefault="009E7F3C" w:rsidP="00B12260">
      <w:pPr>
        <w:rPr>
          <w:ins w:id="4997" w:author="Yvan Van Hentenryck" w:date="2020-12-29T11:00:00Z"/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ins w:id="4998" w:author="Yvan Van Hentenryck" w:date="2020-12-29T11:00:00Z">
        <w:r>
          <w:br w:type="page"/>
        </w:r>
      </w:ins>
    </w:p>
    <w:p w14:paraId="54CD051A" w14:textId="0E928352" w:rsidR="00055AB1" w:rsidRPr="00A10A4D" w:rsidRDefault="00055AB1">
      <w:pPr>
        <w:pStyle w:val="Heading2"/>
        <w:pPrChange w:id="4999" w:author="Kumar, Ashwani (Cognizant)" w:date="2021-01-06T17:22:00Z">
          <w:pPr>
            <w:pStyle w:val="Heading1"/>
          </w:pPr>
        </w:pPrChange>
      </w:pPr>
      <w:bookmarkStart w:id="5000" w:name="_Toc60868897"/>
      <w:r w:rsidRPr="00A10A4D">
        <w:lastRenderedPageBreak/>
        <w:t xml:space="preserve">API Resource Specification - </w:t>
      </w:r>
      <w:r w:rsidR="002450AF" w:rsidRPr="00511AFC">
        <w:rPr>
          <w:rPrChange w:id="5001" w:author="Kumar, Ashwani (Cognizant)" w:date="2021-01-06T17:22:00Z">
            <w:rPr>
              <w:rFonts w:asciiTheme="minorHAnsi" w:hAnsiTheme="minorHAnsi" w:cstheme="minorHAnsi"/>
            </w:rPr>
          </w:rPrChange>
        </w:rPr>
        <w:t>Get Recommendation details</w:t>
      </w:r>
      <w:bookmarkEnd w:id="5000"/>
    </w:p>
    <w:p w14:paraId="584992C1" w14:textId="77777777" w:rsidR="00055AB1" w:rsidRPr="00A10A4D" w:rsidRDefault="00055AB1">
      <w:pPr>
        <w:pStyle w:val="Heading3"/>
        <w:pPrChange w:id="5002" w:author="Kumar, Ashwani (Cognizant)" w:date="2021-01-06T17:22:00Z">
          <w:pPr>
            <w:pStyle w:val="Heading2"/>
          </w:pPr>
        </w:pPrChange>
      </w:pPr>
      <w:bookmarkStart w:id="5003" w:name="_Toc60868898"/>
      <w:r w:rsidRPr="00A10A4D">
        <w:t>Description</w:t>
      </w:r>
      <w:bookmarkEnd w:id="5003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5004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980"/>
        <w:gridCol w:w="7036"/>
        <w:tblGridChange w:id="5005">
          <w:tblGrid>
            <w:gridCol w:w="1980"/>
            <w:gridCol w:w="7036"/>
          </w:tblGrid>
        </w:tblGridChange>
      </w:tblGrid>
      <w:tr w:rsidR="00055AB1" w:rsidRPr="00A10A4D" w14:paraId="4D576BB7" w14:textId="77777777" w:rsidTr="00B12260">
        <w:tc>
          <w:tcPr>
            <w:tcW w:w="1980" w:type="dxa"/>
            <w:shd w:val="clear" w:color="auto" w:fill="D9D9D9" w:themeFill="background1" w:themeFillShade="D9"/>
            <w:tcPrChange w:id="5006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98FEDED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API Name</w:t>
            </w:r>
          </w:p>
        </w:tc>
        <w:tc>
          <w:tcPr>
            <w:tcW w:w="7036" w:type="dxa"/>
            <w:shd w:val="clear" w:color="auto" w:fill="auto"/>
            <w:vAlign w:val="bottom"/>
            <w:tcPrChange w:id="5007" w:author="Yvan Van Hentenryck" w:date="2020-12-29T11:06:00Z">
              <w:tcPr>
                <w:tcW w:w="7036" w:type="dxa"/>
                <w:shd w:val="clear" w:color="auto" w:fill="auto"/>
                <w:vAlign w:val="bottom"/>
              </w:tcPr>
            </w:tcPrChange>
          </w:tcPr>
          <w:p w14:paraId="41A76195" w14:textId="16D69120" w:rsidR="00055AB1" w:rsidRPr="00A10A4D" w:rsidRDefault="00EB14A9" w:rsidP="00055AB1">
            <w:pPr>
              <w:rPr>
                <w:rFonts w:cstheme="minorHAnsi"/>
              </w:rPr>
            </w:pPr>
            <w:proofErr w:type="spellStart"/>
            <w:r w:rsidRPr="00A10A4D">
              <w:rPr>
                <w:rFonts w:cstheme="minorHAnsi"/>
              </w:rPr>
              <w:t>RetrieveRecomendationDetails</w:t>
            </w:r>
            <w:proofErr w:type="spellEnd"/>
          </w:p>
        </w:tc>
      </w:tr>
      <w:tr w:rsidR="00055AB1" w:rsidRPr="00A10A4D" w14:paraId="0FD7347A" w14:textId="77777777" w:rsidTr="00B12260">
        <w:tc>
          <w:tcPr>
            <w:tcW w:w="1980" w:type="dxa"/>
            <w:shd w:val="clear" w:color="auto" w:fill="D9D9D9" w:themeFill="background1" w:themeFillShade="D9"/>
            <w:tcPrChange w:id="5008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2DCC3C79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Resource Name</w:t>
            </w:r>
          </w:p>
        </w:tc>
        <w:tc>
          <w:tcPr>
            <w:tcW w:w="7036" w:type="dxa"/>
            <w:shd w:val="clear" w:color="auto" w:fill="auto"/>
            <w:tcPrChange w:id="5009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F38C481" w14:textId="5C73BE50" w:rsidR="00055AB1" w:rsidRPr="00A10A4D" w:rsidRDefault="002F332F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Defect</w:t>
            </w:r>
          </w:p>
        </w:tc>
      </w:tr>
      <w:tr w:rsidR="00055AB1" w:rsidRPr="00A10A4D" w14:paraId="4A8ECC86" w14:textId="77777777" w:rsidTr="00B12260">
        <w:tc>
          <w:tcPr>
            <w:tcW w:w="1980" w:type="dxa"/>
            <w:shd w:val="clear" w:color="auto" w:fill="D9D9D9" w:themeFill="background1" w:themeFillShade="D9"/>
            <w:tcPrChange w:id="5010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4EBB3CFB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Publisher</w:t>
            </w:r>
          </w:p>
        </w:tc>
        <w:tc>
          <w:tcPr>
            <w:tcW w:w="7036" w:type="dxa"/>
            <w:shd w:val="clear" w:color="auto" w:fill="auto"/>
            <w:tcPrChange w:id="5011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01F4460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Network Rail</w:t>
            </w:r>
          </w:p>
        </w:tc>
      </w:tr>
      <w:tr w:rsidR="00055AB1" w:rsidRPr="00A10A4D" w14:paraId="3B087C69" w14:textId="77777777" w:rsidTr="00B12260">
        <w:tc>
          <w:tcPr>
            <w:tcW w:w="1980" w:type="dxa"/>
            <w:shd w:val="clear" w:color="auto" w:fill="D9D9D9" w:themeFill="background1" w:themeFillShade="D9"/>
            <w:tcPrChange w:id="5012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3490C9E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Subscriber</w:t>
            </w:r>
          </w:p>
        </w:tc>
        <w:tc>
          <w:tcPr>
            <w:tcW w:w="7036" w:type="dxa"/>
            <w:shd w:val="clear" w:color="auto" w:fill="auto"/>
            <w:tcPrChange w:id="5013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0475ECC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Supplier</w:t>
            </w:r>
          </w:p>
        </w:tc>
      </w:tr>
      <w:tr w:rsidR="00121C76" w:rsidRPr="00A10A4D" w14:paraId="2D35261D" w14:textId="77777777" w:rsidTr="00B12260">
        <w:tc>
          <w:tcPr>
            <w:tcW w:w="1980" w:type="dxa"/>
            <w:shd w:val="clear" w:color="auto" w:fill="D9D9D9" w:themeFill="background1" w:themeFillShade="D9"/>
            <w:tcPrChange w:id="5014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DF41CD2" w14:textId="77777777" w:rsidR="00121C76" w:rsidRPr="00A10A4D" w:rsidRDefault="00121C76" w:rsidP="00121C76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Peak Throughput</w:t>
            </w:r>
          </w:p>
        </w:tc>
        <w:tc>
          <w:tcPr>
            <w:tcW w:w="7036" w:type="dxa"/>
            <w:shd w:val="clear" w:color="auto" w:fill="auto"/>
            <w:tcPrChange w:id="5015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39026DA5" w14:textId="4A96F2D1" w:rsidR="00121C76" w:rsidRPr="00A10A4D" w:rsidRDefault="00121C76" w:rsidP="00121C76">
            <w:pPr>
              <w:rPr>
                <w:rFonts w:cstheme="minorHAnsi"/>
              </w:rPr>
            </w:pPr>
            <w:ins w:id="5016" w:author="Kumar, Ashwani (Cognizant)" w:date="2021-01-06T16:18:00Z">
              <w:r>
                <w:rPr>
                  <w:rFonts w:cstheme="minorHAnsi"/>
                </w:rPr>
                <w:t>Web APIs will implement paging to overcome any service limitations</w:t>
              </w:r>
            </w:ins>
            <w:del w:id="5017" w:author="Kumar, Ashwani (Cognizant)" w:date="2021-01-06T16:18:00Z">
              <w:r w:rsidRPr="00A10A4D" w:rsidDel="007657DD">
                <w:rPr>
                  <w:rFonts w:cstheme="minorHAnsi"/>
                </w:rPr>
                <w:delText>Network Rail to confirm. Up to 1000 per Task List. Expect they will all be loaded in a short time period.</w:delText>
              </w:r>
            </w:del>
          </w:p>
        </w:tc>
      </w:tr>
      <w:tr w:rsidR="00121C76" w:rsidRPr="00A10A4D" w14:paraId="66837975" w14:textId="77777777" w:rsidTr="00B12260">
        <w:tc>
          <w:tcPr>
            <w:tcW w:w="1980" w:type="dxa"/>
            <w:shd w:val="clear" w:color="auto" w:fill="D9D9D9" w:themeFill="background1" w:themeFillShade="D9"/>
            <w:tcPrChange w:id="5018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6B03F1D6" w14:textId="77777777" w:rsidR="00121C76" w:rsidRPr="00A10A4D" w:rsidRDefault="00121C76" w:rsidP="00121C76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Granularity</w:t>
            </w:r>
          </w:p>
        </w:tc>
        <w:tc>
          <w:tcPr>
            <w:tcW w:w="7036" w:type="dxa"/>
            <w:shd w:val="clear" w:color="auto" w:fill="auto"/>
            <w:tcPrChange w:id="5019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11618DA4" w14:textId="1FDBDB50" w:rsidR="00121C76" w:rsidRPr="00A10A4D" w:rsidRDefault="00121C76" w:rsidP="00121C76">
            <w:pPr>
              <w:rPr>
                <w:rFonts w:cstheme="minorHAnsi"/>
              </w:rPr>
            </w:pPr>
            <w:r>
              <w:rPr>
                <w:rFonts w:cstheme="minorHAnsi"/>
              </w:rPr>
              <w:t>Task list contains route specifics task for corresponding suppliers</w:t>
            </w:r>
            <w:r>
              <w:rPr>
                <w:rFonts w:cstheme="minorHAnsi"/>
              </w:rPr>
              <w:br/>
              <w:t>Lowest granularity in task list is record at examination level</w:t>
            </w:r>
          </w:p>
        </w:tc>
      </w:tr>
      <w:tr w:rsidR="00121C76" w:rsidRPr="00A10A4D" w14:paraId="24181A08" w14:textId="77777777" w:rsidTr="00B12260">
        <w:tc>
          <w:tcPr>
            <w:tcW w:w="1980" w:type="dxa"/>
            <w:shd w:val="clear" w:color="auto" w:fill="D9D9D9" w:themeFill="background1" w:themeFillShade="D9"/>
            <w:tcPrChange w:id="5020" w:author="Yvan Van Hentenryck" w:date="2020-12-29T11:06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5CD77623" w14:textId="77777777" w:rsidR="00121C76" w:rsidRPr="00A10A4D" w:rsidRDefault="00121C76" w:rsidP="00121C76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Additional notes</w:t>
            </w:r>
          </w:p>
        </w:tc>
        <w:tc>
          <w:tcPr>
            <w:tcW w:w="7036" w:type="dxa"/>
            <w:shd w:val="clear" w:color="auto" w:fill="auto"/>
            <w:tcPrChange w:id="5021" w:author="Yvan Van Hentenryck" w:date="2020-12-29T11:06:00Z">
              <w:tcPr>
                <w:tcW w:w="7036" w:type="dxa"/>
                <w:shd w:val="clear" w:color="auto" w:fill="auto"/>
              </w:tcPr>
            </w:tcPrChange>
          </w:tcPr>
          <w:p w14:paraId="50DC077D" w14:textId="77777777" w:rsidR="00121C76" w:rsidRPr="00A10A4D" w:rsidRDefault="00121C76" w:rsidP="00121C76">
            <w:pPr>
              <w:rPr>
                <w:rFonts w:cstheme="minorHAnsi"/>
              </w:rPr>
            </w:pPr>
          </w:p>
        </w:tc>
      </w:tr>
    </w:tbl>
    <w:p w14:paraId="4BAB73A8" w14:textId="77777777" w:rsidR="00055AB1" w:rsidRPr="00A10A4D" w:rsidRDefault="00055AB1" w:rsidP="00B12260">
      <w:pPr>
        <w:rPr>
          <w:rFonts w:cstheme="minorHAnsi"/>
          <w:sz w:val="24"/>
          <w:szCs w:val="24"/>
        </w:rPr>
      </w:pPr>
    </w:p>
    <w:p w14:paraId="0B80CA34" w14:textId="77777777" w:rsidR="00055AB1" w:rsidRPr="00A10A4D" w:rsidRDefault="00055AB1">
      <w:pPr>
        <w:pStyle w:val="Heading3"/>
        <w:pPrChange w:id="5022" w:author="Kumar, Ashwani (Cognizant)" w:date="2021-01-06T17:22:00Z">
          <w:pPr>
            <w:pStyle w:val="Heading2"/>
          </w:pPr>
        </w:pPrChange>
      </w:pPr>
      <w:bookmarkStart w:id="5023" w:name="_Toc60868899"/>
      <w:r w:rsidRPr="00A10A4D">
        <w:t>Technical Definition</w:t>
      </w:r>
      <w:bookmarkEnd w:id="5023"/>
    </w:p>
    <w:p w14:paraId="66D9DC05" w14:textId="77777777" w:rsidR="00055AB1" w:rsidRPr="00A10A4D" w:rsidRDefault="00055AB1">
      <w:pPr>
        <w:pStyle w:val="Heading4"/>
        <w:pPrChange w:id="5024" w:author="Kumar, Ashwani (Cognizant)" w:date="2021-01-06T17:22:00Z">
          <w:pPr>
            <w:pStyle w:val="Heading3"/>
          </w:pPr>
        </w:pPrChange>
      </w:pPr>
      <w:r w:rsidRPr="00A10A4D">
        <w:t>Access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5025" w:author="Yvan Van Hentenryck" w:date="2020-12-29T11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6044"/>
        <w:tblGridChange w:id="5026">
          <w:tblGrid>
            <w:gridCol w:w="2972"/>
            <w:gridCol w:w="6044"/>
          </w:tblGrid>
        </w:tblGridChange>
      </w:tblGrid>
      <w:tr w:rsidR="00055AB1" w:rsidRPr="00A10A4D" w14:paraId="4BC9820A" w14:textId="77777777" w:rsidTr="00B12260">
        <w:tc>
          <w:tcPr>
            <w:tcW w:w="2972" w:type="dxa"/>
            <w:shd w:val="clear" w:color="auto" w:fill="D9D9D9" w:themeFill="background1" w:themeFillShade="D9"/>
            <w:tcPrChange w:id="5027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4EDA8F52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Path</w:t>
            </w:r>
          </w:p>
          <w:p w14:paraId="31B91F05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(API/Version/Resource)</w:t>
            </w:r>
          </w:p>
        </w:tc>
        <w:tc>
          <w:tcPr>
            <w:tcW w:w="6044" w:type="dxa"/>
            <w:shd w:val="clear" w:color="auto" w:fill="auto"/>
            <w:tcPrChange w:id="5028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25E7E1AD" w14:textId="23C7F3BC" w:rsidR="00055AB1" w:rsidRPr="00A10A4D" w:rsidRDefault="00EB14A9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/Supplier/Recommendations</w:t>
            </w:r>
          </w:p>
        </w:tc>
      </w:tr>
      <w:tr w:rsidR="00055AB1" w:rsidRPr="00A10A4D" w14:paraId="417F6994" w14:textId="77777777" w:rsidTr="00B12260">
        <w:tc>
          <w:tcPr>
            <w:tcW w:w="2972" w:type="dxa"/>
            <w:shd w:val="clear" w:color="auto" w:fill="D9D9D9" w:themeFill="background1" w:themeFillShade="D9"/>
            <w:tcPrChange w:id="5029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0C8E8B75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Verb</w:t>
            </w:r>
          </w:p>
        </w:tc>
        <w:tc>
          <w:tcPr>
            <w:tcW w:w="6044" w:type="dxa"/>
            <w:shd w:val="clear" w:color="auto" w:fill="auto"/>
            <w:tcPrChange w:id="5030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5388C877" w14:textId="4948F97B" w:rsidR="00055AB1" w:rsidRPr="00A10A4D" w:rsidRDefault="00EB14A9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GET</w:t>
            </w:r>
          </w:p>
        </w:tc>
      </w:tr>
      <w:tr w:rsidR="00055AB1" w:rsidRPr="00A10A4D" w14:paraId="64276108" w14:textId="77777777" w:rsidTr="00B12260">
        <w:tc>
          <w:tcPr>
            <w:tcW w:w="2972" w:type="dxa"/>
            <w:shd w:val="clear" w:color="auto" w:fill="D9D9D9" w:themeFill="background1" w:themeFillShade="D9"/>
            <w:tcPrChange w:id="5031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0021F44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Scope</w:t>
            </w:r>
          </w:p>
        </w:tc>
        <w:tc>
          <w:tcPr>
            <w:tcW w:w="6044" w:type="dxa"/>
            <w:shd w:val="clear" w:color="auto" w:fill="auto"/>
            <w:tcPrChange w:id="5032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7C765EFF" w14:textId="0C3BB566" w:rsidR="00055AB1" w:rsidRPr="00A10A4D" w:rsidRDefault="00EB14A9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 xml:space="preserve">Defect </w:t>
            </w:r>
            <w:r w:rsidR="00055AB1" w:rsidRPr="00A10A4D">
              <w:rPr>
                <w:rFonts w:cstheme="minorHAnsi"/>
              </w:rPr>
              <w:t>data</w:t>
            </w:r>
          </w:p>
        </w:tc>
      </w:tr>
      <w:tr w:rsidR="00055AB1" w:rsidRPr="00A10A4D" w14:paraId="4BA6F90B" w14:textId="77777777" w:rsidTr="00B12260">
        <w:tc>
          <w:tcPr>
            <w:tcW w:w="2972" w:type="dxa"/>
            <w:shd w:val="clear" w:color="auto" w:fill="D9D9D9" w:themeFill="background1" w:themeFillShade="D9"/>
            <w:tcPrChange w:id="5033" w:author="Yvan Van Hentenryck" w:date="2020-12-29T11:06:00Z">
              <w:tcPr>
                <w:tcW w:w="2972" w:type="dxa"/>
                <w:shd w:val="clear" w:color="auto" w:fill="D9D9D9" w:themeFill="background1" w:themeFillShade="D9"/>
              </w:tcPr>
            </w:tcPrChange>
          </w:tcPr>
          <w:p w14:paraId="55C26E9C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Response Format</w:t>
            </w:r>
          </w:p>
        </w:tc>
        <w:tc>
          <w:tcPr>
            <w:tcW w:w="6044" w:type="dxa"/>
            <w:shd w:val="clear" w:color="auto" w:fill="auto"/>
            <w:tcPrChange w:id="5034" w:author="Yvan Van Hentenryck" w:date="2020-12-29T11:06:00Z">
              <w:tcPr>
                <w:tcW w:w="6044" w:type="dxa"/>
                <w:shd w:val="clear" w:color="auto" w:fill="auto"/>
              </w:tcPr>
            </w:tcPrChange>
          </w:tcPr>
          <w:p w14:paraId="1F1A366F" w14:textId="77777777" w:rsidR="00055AB1" w:rsidRPr="00A10A4D" w:rsidRDefault="00055AB1" w:rsidP="00055AB1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JSON</w:t>
            </w:r>
          </w:p>
        </w:tc>
      </w:tr>
    </w:tbl>
    <w:p w14:paraId="5FAD0817" w14:textId="77777777" w:rsidR="00055AB1" w:rsidRPr="00A10A4D" w:rsidRDefault="00055AB1" w:rsidP="00B12260">
      <w:pPr>
        <w:rPr>
          <w:rFonts w:cstheme="minorHAnsi"/>
        </w:rPr>
      </w:pPr>
    </w:p>
    <w:p w14:paraId="0C1C462E" w14:textId="77777777" w:rsidR="00055AB1" w:rsidRPr="00A10A4D" w:rsidRDefault="00055AB1" w:rsidP="00B12260">
      <w:pPr>
        <w:rPr>
          <w:rFonts w:eastAsia="MS PGothic" w:cstheme="minorHAnsi"/>
          <w:b/>
          <w:bCs/>
          <w:i/>
          <w:color w:val="505150"/>
          <w:sz w:val="24"/>
          <w:szCs w:val="24"/>
          <w:lang w:val="en-US" w:eastAsia="ja-JP"/>
        </w:rPr>
      </w:pPr>
      <w:r w:rsidRPr="00A10A4D">
        <w:rPr>
          <w:rFonts w:cstheme="minorHAnsi"/>
        </w:rPr>
        <w:br w:type="page"/>
      </w:r>
    </w:p>
    <w:p w14:paraId="33BD14CC" w14:textId="77777777" w:rsidR="00055AB1" w:rsidRPr="00A10A4D" w:rsidRDefault="00055AB1" w:rsidP="00B12260">
      <w:pPr>
        <w:pStyle w:val="Head02"/>
        <w:rPr>
          <w:rFonts w:asciiTheme="minorHAnsi" w:hAnsiTheme="minorHAnsi" w:cstheme="minorHAnsi"/>
        </w:rPr>
      </w:pPr>
    </w:p>
    <w:p w14:paraId="77D3B7E3" w14:textId="77777777" w:rsidR="00055AB1" w:rsidRPr="00A10A4D" w:rsidRDefault="00055AB1">
      <w:pPr>
        <w:pStyle w:val="Heading4"/>
        <w:pPrChange w:id="5035" w:author="Kumar, Ashwani (Cognizant)" w:date="2021-01-06T17:22:00Z">
          <w:pPr>
            <w:pStyle w:val="Heading3"/>
          </w:pPr>
        </w:pPrChange>
      </w:pPr>
      <w:r w:rsidRPr="00A10A4D">
        <w:t>Message Specification</w:t>
      </w:r>
    </w:p>
    <w:tbl>
      <w:tblPr>
        <w:tblW w:w="54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5036" w:author="Yvan Van Hentenryck" w:date="2020-12-29T11:06:00Z">
          <w:tblPr>
            <w:tblW w:w="548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158"/>
        <w:gridCol w:w="2000"/>
        <w:gridCol w:w="1239"/>
        <w:gridCol w:w="1962"/>
        <w:gridCol w:w="1535"/>
        <w:tblGridChange w:id="5037">
          <w:tblGrid>
            <w:gridCol w:w="3158"/>
            <w:gridCol w:w="86"/>
            <w:gridCol w:w="1914"/>
            <w:gridCol w:w="172"/>
            <w:gridCol w:w="1067"/>
            <w:gridCol w:w="172"/>
            <w:gridCol w:w="1706"/>
            <w:gridCol w:w="84"/>
            <w:gridCol w:w="1535"/>
          </w:tblGrid>
        </w:tblGridChange>
      </w:tblGrid>
      <w:tr w:rsidR="004B774F" w:rsidRPr="00A10A4D" w14:paraId="7860BAF2" w14:textId="77777777" w:rsidTr="004E2C21">
        <w:trPr>
          <w:trHeight w:val="296"/>
          <w:trPrChange w:id="5038" w:author="Yvan Van Hentenryck" w:date="2020-12-29T11:06:00Z">
            <w:trPr>
              <w:trHeight w:val="296"/>
            </w:trPr>
          </w:trPrChange>
        </w:trPr>
        <w:tc>
          <w:tcPr>
            <w:tcW w:w="1609" w:type="pct"/>
            <w:shd w:val="clear" w:color="auto" w:fill="CCCCCC"/>
            <w:tcPrChange w:id="5039" w:author="Yvan Van Hentenryck" w:date="2020-12-29T11:06:00Z">
              <w:tcPr>
                <w:tcW w:w="1639" w:type="pct"/>
                <w:gridSpan w:val="2"/>
                <w:shd w:val="clear" w:color="auto" w:fill="CCCCCC"/>
              </w:tcPr>
            </w:tcPrChange>
          </w:tcPr>
          <w:p w14:paraId="5D904BDB" w14:textId="77777777" w:rsidR="004B774F" w:rsidRPr="00A10A4D" w:rsidRDefault="004B774F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Name</w:t>
            </w:r>
          </w:p>
        </w:tc>
        <w:tc>
          <w:tcPr>
            <w:tcW w:w="1024" w:type="pct"/>
            <w:shd w:val="clear" w:color="auto" w:fill="CCCCCC"/>
            <w:tcPrChange w:id="5040" w:author="Yvan Van Hentenryck" w:date="2020-12-29T11:06:00Z">
              <w:tcPr>
                <w:tcW w:w="1054" w:type="pct"/>
                <w:gridSpan w:val="2"/>
                <w:shd w:val="clear" w:color="auto" w:fill="CCCCCC"/>
              </w:tcPr>
            </w:tcPrChange>
          </w:tcPr>
          <w:p w14:paraId="375CDE98" w14:textId="1B8300CD" w:rsidR="004B774F" w:rsidRPr="00A10A4D" w:rsidRDefault="005120B8" w:rsidP="00D050C3">
            <w:pPr>
              <w:tabs>
                <w:tab w:val="left" w:pos="91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Values</w:t>
            </w:r>
          </w:p>
        </w:tc>
        <w:tc>
          <w:tcPr>
            <w:tcW w:w="626" w:type="pct"/>
            <w:shd w:val="clear" w:color="auto" w:fill="CCCCCC"/>
            <w:tcPrChange w:id="5041" w:author="Yvan Van Hentenryck" w:date="2020-12-29T11:06:00Z">
              <w:tcPr>
                <w:tcW w:w="626" w:type="pct"/>
                <w:gridSpan w:val="2"/>
                <w:shd w:val="clear" w:color="auto" w:fill="CCCCCC"/>
              </w:tcPr>
            </w:tcPrChange>
          </w:tcPr>
          <w:p w14:paraId="00D4457D" w14:textId="77777777" w:rsidR="004B774F" w:rsidRPr="00A10A4D" w:rsidRDefault="004B774F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Mandatory</w:t>
            </w:r>
          </w:p>
        </w:tc>
        <w:tc>
          <w:tcPr>
            <w:tcW w:w="952" w:type="pct"/>
            <w:shd w:val="clear" w:color="auto" w:fill="CCCCCC"/>
            <w:tcPrChange w:id="5042" w:author="Yvan Van Hentenryck" w:date="2020-12-29T11:06:00Z">
              <w:tcPr>
                <w:tcW w:w="862" w:type="pct"/>
                <w:shd w:val="clear" w:color="auto" w:fill="CCCCCC"/>
              </w:tcPr>
            </w:tcPrChange>
          </w:tcPr>
          <w:p w14:paraId="096B44CF" w14:textId="2BC47D81" w:rsidR="004B774F" w:rsidRPr="00A10A4D" w:rsidRDefault="004B774F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Value Data type</w:t>
            </w:r>
          </w:p>
        </w:tc>
        <w:tc>
          <w:tcPr>
            <w:tcW w:w="789" w:type="pct"/>
            <w:shd w:val="clear" w:color="auto" w:fill="CCCCCC"/>
            <w:tcPrChange w:id="5043" w:author="Yvan Van Hentenryck" w:date="2020-12-29T11:06:00Z">
              <w:tcPr>
                <w:tcW w:w="818" w:type="pct"/>
                <w:gridSpan w:val="2"/>
                <w:shd w:val="clear" w:color="auto" w:fill="CCCCCC"/>
              </w:tcPr>
            </w:tcPrChange>
          </w:tcPr>
          <w:p w14:paraId="6A7A7ED6" w14:textId="29FA7BC7" w:rsidR="004B774F" w:rsidRPr="00A10A4D" w:rsidRDefault="004B774F" w:rsidP="00D050C3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>Length</w:t>
            </w:r>
          </w:p>
        </w:tc>
      </w:tr>
      <w:tr w:rsidR="004E2C21" w:rsidRPr="00A10A4D" w14:paraId="36C313B9" w14:textId="77777777" w:rsidTr="00AA7634">
        <w:trPr>
          <w:trHeight w:val="260"/>
          <w:trPrChange w:id="5044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FBE4D5" w:themeFill="accent2" w:themeFillTint="33"/>
            <w:vAlign w:val="center"/>
            <w:tcPrChange w:id="5045" w:author="Kumar, Ashwani (Cognizant)" w:date="2021-01-06T16:18:00Z">
              <w:tcPr>
                <w:tcW w:w="1639" w:type="pct"/>
                <w:gridSpan w:val="2"/>
                <w:shd w:val="clear" w:color="auto" w:fill="auto"/>
                <w:vAlign w:val="center"/>
              </w:tcPr>
            </w:tcPrChange>
          </w:tcPr>
          <w:p w14:paraId="31F0CE1A" w14:textId="630B7666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cs="Arial"/>
                <w:color w:val="000000"/>
                <w:sz w:val="18"/>
                <w:szCs w:val="18"/>
              </w:rPr>
              <w:t>Route</w:t>
            </w:r>
          </w:p>
        </w:tc>
        <w:tc>
          <w:tcPr>
            <w:tcW w:w="1024" w:type="pct"/>
            <w:shd w:val="clear" w:color="auto" w:fill="FBE4D5" w:themeFill="accent2" w:themeFillTint="33"/>
            <w:vAlign w:val="center"/>
            <w:tcPrChange w:id="5046" w:author="Kumar, Ashwani (Cognizant)" w:date="2021-01-06T16:18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18F48E21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FBE4D5" w:themeFill="accent2" w:themeFillTint="33"/>
            <w:vAlign w:val="center"/>
            <w:tcPrChange w:id="5047" w:author="Kumar, Ashwani (Cognizant)" w:date="2021-01-06T16:18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78FD54A3" w14:textId="2E533E9D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2" w:type="pct"/>
            <w:shd w:val="clear" w:color="auto" w:fill="FBE4D5" w:themeFill="accent2" w:themeFillTint="33"/>
            <w:vAlign w:val="center"/>
            <w:tcPrChange w:id="5048" w:author="Kumar, Ashwani (Cognizant)" w:date="2021-01-06T16:18:00Z">
              <w:tcPr>
                <w:tcW w:w="862" w:type="pct"/>
                <w:vAlign w:val="bottom"/>
              </w:tcPr>
            </w:tcPrChange>
          </w:tcPr>
          <w:p w14:paraId="47CDF127" w14:textId="6092C3AE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49" w:author="Kumar, Ashwani (Cognizant)" w:date="2021-01-05T13:27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5050" w:author="Kumar, Ashwani (Cognizant)" w:date="2021-01-05T13:27:00Z">
              <w:r w:rsidDel="00AD3E90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789" w:type="pct"/>
            <w:shd w:val="clear" w:color="auto" w:fill="FBE4D5" w:themeFill="accent2" w:themeFillTint="33"/>
            <w:vAlign w:val="bottom"/>
            <w:tcPrChange w:id="5051" w:author="Kumar, Ashwani (Cognizant)" w:date="2021-01-06T16:18:00Z">
              <w:tcPr>
                <w:tcW w:w="818" w:type="pct"/>
                <w:gridSpan w:val="2"/>
                <w:vAlign w:val="bottom"/>
              </w:tcPr>
            </w:tcPrChange>
          </w:tcPr>
          <w:p w14:paraId="29A4EA73" w14:textId="6EAEDD8C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52" w:author="Kumar, Ashwani (Cognizant)" w:date="2021-01-05T13:27:00Z">
              <w:r>
                <w:rPr>
                  <w:rFonts w:ascii="Calibri" w:hAnsi="Calibri"/>
                </w:rPr>
                <w:t>64</w:t>
              </w:r>
            </w:ins>
            <w:del w:id="5053" w:author="Kumar, Ashwani (Cognizant)" w:date="2021-01-05T13:27:00Z">
              <w:r w:rsidDel="00AD3E90">
                <w:rPr>
                  <w:rFonts w:ascii="Calibri" w:hAnsi="Calibri"/>
                </w:rPr>
                <w:delText>18</w:delText>
              </w:r>
            </w:del>
          </w:p>
        </w:tc>
      </w:tr>
      <w:tr w:rsidR="004E2C21" w:rsidRPr="00A10A4D" w14:paraId="383BFED9" w14:textId="77777777" w:rsidTr="00AA7634">
        <w:trPr>
          <w:trHeight w:val="260"/>
          <w:trPrChange w:id="5054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FBE4D5" w:themeFill="accent2" w:themeFillTint="33"/>
            <w:vAlign w:val="center"/>
            <w:tcPrChange w:id="5055" w:author="Kumar, Ashwani (Cognizant)" w:date="2021-01-06T16:18:00Z">
              <w:tcPr>
                <w:tcW w:w="1639" w:type="pct"/>
                <w:gridSpan w:val="2"/>
                <w:shd w:val="clear" w:color="auto" w:fill="auto"/>
                <w:vAlign w:val="center"/>
              </w:tcPr>
            </w:tcPrChange>
          </w:tcPr>
          <w:p w14:paraId="74D860CB" w14:textId="49CA143A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cs="Arial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1024" w:type="pct"/>
            <w:shd w:val="clear" w:color="auto" w:fill="FBE4D5" w:themeFill="accent2" w:themeFillTint="33"/>
            <w:vAlign w:val="center"/>
            <w:tcPrChange w:id="5056" w:author="Kumar, Ashwani (Cognizant)" w:date="2021-01-06T16:18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0629D739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FBE4D5" w:themeFill="accent2" w:themeFillTint="33"/>
            <w:vAlign w:val="center"/>
            <w:tcPrChange w:id="5057" w:author="Kumar, Ashwani (Cognizant)" w:date="2021-01-06T16:18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0E324960" w14:textId="4A95D44B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2" w:type="pct"/>
            <w:shd w:val="clear" w:color="auto" w:fill="FBE4D5" w:themeFill="accent2" w:themeFillTint="33"/>
            <w:vAlign w:val="center"/>
            <w:tcPrChange w:id="5058" w:author="Kumar, Ashwani (Cognizant)" w:date="2021-01-06T16:18:00Z">
              <w:tcPr>
                <w:tcW w:w="862" w:type="pct"/>
                <w:vAlign w:val="center"/>
              </w:tcPr>
            </w:tcPrChange>
          </w:tcPr>
          <w:p w14:paraId="70AC8F5D" w14:textId="65C4A40E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59" w:author="Kumar, Ashwani (Cognizant)" w:date="2021-01-05T13:27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5060" w:author="Kumar, Ashwani (Cognizant)" w:date="2021-01-05T13:27:00Z">
              <w:r w:rsidDel="00AD3E90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9" w:type="pct"/>
            <w:shd w:val="clear" w:color="auto" w:fill="FBE4D5" w:themeFill="accent2" w:themeFillTint="33"/>
            <w:vAlign w:val="bottom"/>
            <w:tcPrChange w:id="5061" w:author="Kumar, Ashwani (Cognizant)" w:date="2021-01-06T16:18:00Z">
              <w:tcPr>
                <w:tcW w:w="818" w:type="pct"/>
                <w:gridSpan w:val="2"/>
                <w:vAlign w:val="bottom"/>
              </w:tcPr>
            </w:tcPrChange>
          </w:tcPr>
          <w:p w14:paraId="3A35AD09" w14:textId="4870173C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62" w:author="Kumar, Ashwani (Cognizant)" w:date="2021-01-05T13:27:00Z">
              <w:r>
                <w:rPr>
                  <w:rFonts w:ascii="Calibri" w:hAnsi="Calibri"/>
                  <w:highlight w:val="yellow"/>
                </w:rPr>
                <w:t>6</w:t>
              </w:r>
              <w:r w:rsidRPr="00AB485F">
                <w:rPr>
                  <w:rFonts w:ascii="Calibri" w:hAnsi="Calibri"/>
                  <w:highlight w:val="yellow"/>
                </w:rPr>
                <w:t>4</w:t>
              </w:r>
            </w:ins>
            <w:del w:id="5063" w:author="Kumar, Ashwani (Cognizant)" w:date="2021-01-05T13:27:00Z">
              <w:r w:rsidDel="00AD3E90">
                <w:rPr>
                  <w:rFonts w:ascii="Calibri" w:hAnsi="Calibri"/>
                </w:rPr>
                <w:delText>256</w:delText>
              </w:r>
            </w:del>
          </w:p>
        </w:tc>
      </w:tr>
      <w:tr w:rsidR="004E2C21" w:rsidRPr="00A10A4D" w14:paraId="74BA1BA3" w14:textId="77777777" w:rsidTr="00AA7634">
        <w:trPr>
          <w:trHeight w:val="260"/>
          <w:trPrChange w:id="5064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FBE4D5" w:themeFill="accent2" w:themeFillTint="33"/>
            <w:vAlign w:val="center"/>
            <w:tcPrChange w:id="5065" w:author="Kumar, Ashwani (Cognizant)" w:date="2021-01-06T16:18:00Z">
              <w:tcPr>
                <w:tcW w:w="1639" w:type="pct"/>
                <w:gridSpan w:val="2"/>
                <w:shd w:val="clear" w:color="auto" w:fill="auto"/>
                <w:vAlign w:val="center"/>
              </w:tcPr>
            </w:tcPrChange>
          </w:tcPr>
          <w:p w14:paraId="70AC96BB" w14:textId="6876C17F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cs="Arial"/>
                <w:color w:val="000000"/>
                <w:sz w:val="18"/>
                <w:szCs w:val="18"/>
              </w:rPr>
              <w:t>ELR</w:t>
            </w:r>
          </w:p>
        </w:tc>
        <w:tc>
          <w:tcPr>
            <w:tcW w:w="1024" w:type="pct"/>
            <w:shd w:val="clear" w:color="auto" w:fill="FBE4D5" w:themeFill="accent2" w:themeFillTint="33"/>
            <w:vAlign w:val="center"/>
            <w:tcPrChange w:id="5066" w:author="Kumar, Ashwani (Cognizant)" w:date="2021-01-06T16:18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5C1FE442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FBE4D5" w:themeFill="accent2" w:themeFillTint="33"/>
            <w:vAlign w:val="center"/>
            <w:tcPrChange w:id="5067" w:author="Kumar, Ashwani (Cognizant)" w:date="2021-01-06T16:18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4E848D3F" w14:textId="70FE111E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2" w:type="pct"/>
            <w:shd w:val="clear" w:color="auto" w:fill="FBE4D5" w:themeFill="accent2" w:themeFillTint="33"/>
            <w:vAlign w:val="bottom"/>
            <w:tcPrChange w:id="5068" w:author="Kumar, Ashwani (Cognizant)" w:date="2021-01-06T16:18:00Z">
              <w:tcPr>
                <w:tcW w:w="862" w:type="pct"/>
                <w:vAlign w:val="bottom"/>
              </w:tcPr>
            </w:tcPrChange>
          </w:tcPr>
          <w:p w14:paraId="7F2930D0" w14:textId="31861D3E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69" w:author="Kumar, Ashwani (Cognizant)" w:date="2021-01-05T13:28:00Z">
              <w:r>
                <w:rPr>
                  <w:rFonts w:ascii="Calibri" w:hAnsi="Calibri"/>
                </w:rPr>
                <w:t>VARCHAR</w:t>
              </w:r>
            </w:ins>
            <w:del w:id="5070" w:author="Kumar, Ashwani (Cognizant)" w:date="2021-01-05T13:27:00Z">
              <w:r w:rsidDel="00AD3E90">
                <w:rPr>
                  <w:rFonts w:ascii="Calibri" w:hAnsi="Calibri"/>
                </w:rPr>
                <w:delText>VARCHAR</w:delText>
              </w:r>
            </w:del>
          </w:p>
        </w:tc>
        <w:tc>
          <w:tcPr>
            <w:tcW w:w="789" w:type="pct"/>
            <w:shd w:val="clear" w:color="auto" w:fill="FBE4D5" w:themeFill="accent2" w:themeFillTint="33"/>
            <w:vAlign w:val="bottom"/>
            <w:tcPrChange w:id="5071" w:author="Kumar, Ashwani (Cognizant)" w:date="2021-01-06T16:18:00Z">
              <w:tcPr>
                <w:tcW w:w="818" w:type="pct"/>
                <w:gridSpan w:val="2"/>
                <w:vAlign w:val="bottom"/>
              </w:tcPr>
            </w:tcPrChange>
          </w:tcPr>
          <w:p w14:paraId="4E2B787C" w14:textId="44B214C4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72" w:author="Kumar, Ashwani (Cognizant)" w:date="2021-01-05T13:28:00Z">
              <w:r>
                <w:rPr>
                  <w:rFonts w:ascii="Calibri" w:hAnsi="Calibri"/>
                </w:rPr>
                <w:t>4</w:t>
              </w:r>
            </w:ins>
            <w:del w:id="5073" w:author="Kumar, Ashwani (Cognizant)" w:date="2021-01-05T13:27:00Z">
              <w:r w:rsidDel="00AD3E90">
                <w:rPr>
                  <w:rFonts w:ascii="Calibri" w:hAnsi="Calibri"/>
                </w:rPr>
                <w:delText>128</w:delText>
              </w:r>
            </w:del>
          </w:p>
        </w:tc>
      </w:tr>
      <w:tr w:rsidR="004E2C21" w:rsidRPr="00A10A4D" w14:paraId="6399E691" w14:textId="77777777" w:rsidTr="00AA7634">
        <w:trPr>
          <w:trHeight w:val="260"/>
          <w:trPrChange w:id="5074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FBE4D5" w:themeFill="accent2" w:themeFillTint="33"/>
            <w:vAlign w:val="bottom"/>
            <w:tcPrChange w:id="5075" w:author="Kumar, Ashwani (Cognizant)" w:date="2021-01-06T16:18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22C34051" w14:textId="2EEA0978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Start Mileage</w:t>
            </w:r>
          </w:p>
        </w:tc>
        <w:tc>
          <w:tcPr>
            <w:tcW w:w="1024" w:type="pct"/>
            <w:shd w:val="clear" w:color="auto" w:fill="FBE4D5" w:themeFill="accent2" w:themeFillTint="33"/>
            <w:vAlign w:val="center"/>
            <w:tcPrChange w:id="5076" w:author="Kumar, Ashwani (Cognizant)" w:date="2021-01-06T16:18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55DF5E12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FBE4D5" w:themeFill="accent2" w:themeFillTint="33"/>
            <w:vAlign w:val="center"/>
            <w:tcPrChange w:id="5077" w:author="Kumar, Ashwani (Cognizant)" w:date="2021-01-06T16:18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7528B61F" w14:textId="5DE39DDD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2" w:type="pct"/>
            <w:shd w:val="clear" w:color="auto" w:fill="FBE4D5" w:themeFill="accent2" w:themeFillTint="33"/>
            <w:vAlign w:val="bottom"/>
            <w:tcPrChange w:id="5078" w:author="Kumar, Ashwani (Cognizant)" w:date="2021-01-06T16:18:00Z">
              <w:tcPr>
                <w:tcW w:w="862" w:type="pct"/>
                <w:vAlign w:val="bottom"/>
              </w:tcPr>
            </w:tcPrChange>
          </w:tcPr>
          <w:p w14:paraId="16CEF1DB" w14:textId="5D361E42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79" w:author="Kumar, Ashwani (Cognizant)" w:date="2021-01-05T13:28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  <w:del w:id="5080" w:author="Kumar, Ashwani (Cognizant)" w:date="2021-01-05T13:27:00Z">
              <w:r w:rsidDel="00AD3E90">
                <w:rPr>
                  <w:rFonts w:ascii="Calibri" w:hAnsi="Calibri"/>
                </w:rPr>
                <w:delText>VARCHAR</w:delText>
              </w:r>
            </w:del>
          </w:p>
        </w:tc>
        <w:tc>
          <w:tcPr>
            <w:tcW w:w="789" w:type="pct"/>
            <w:shd w:val="clear" w:color="auto" w:fill="FBE4D5" w:themeFill="accent2" w:themeFillTint="33"/>
            <w:vAlign w:val="bottom"/>
            <w:tcPrChange w:id="5081" w:author="Kumar, Ashwani (Cognizant)" w:date="2021-01-06T16:18:00Z">
              <w:tcPr>
                <w:tcW w:w="818" w:type="pct"/>
                <w:gridSpan w:val="2"/>
                <w:vAlign w:val="bottom"/>
              </w:tcPr>
            </w:tcPrChange>
          </w:tcPr>
          <w:p w14:paraId="35DFBE72" w14:textId="5B1FD811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82" w:author="Kumar, Ashwani (Cognizant)" w:date="2021-01-05T13:28:00Z">
              <w:r w:rsidRPr="00AB485F">
                <w:rPr>
                  <w:rFonts w:ascii="Calibri" w:hAnsi="Calibri"/>
                  <w:highlight w:val="yellow"/>
                </w:rPr>
                <w:t>5</w:t>
              </w:r>
            </w:ins>
            <w:del w:id="5083" w:author="Kumar, Ashwani (Cognizant)" w:date="2021-01-05T13:27:00Z">
              <w:r w:rsidDel="00AD3E90">
                <w:rPr>
                  <w:rFonts w:ascii="Calibri" w:hAnsi="Calibri"/>
                </w:rPr>
                <w:delText>128</w:delText>
              </w:r>
            </w:del>
          </w:p>
        </w:tc>
      </w:tr>
      <w:tr w:rsidR="004E2C21" w:rsidRPr="00A10A4D" w14:paraId="7802AD51" w14:textId="77777777" w:rsidTr="00AA7634">
        <w:trPr>
          <w:trHeight w:val="260"/>
          <w:trPrChange w:id="5084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FBE4D5" w:themeFill="accent2" w:themeFillTint="33"/>
            <w:vAlign w:val="bottom"/>
            <w:tcPrChange w:id="5085" w:author="Kumar, Ashwani (Cognizant)" w:date="2021-01-06T16:18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222F29A3" w14:textId="6379FC62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Start Yard</w:t>
            </w:r>
          </w:p>
        </w:tc>
        <w:tc>
          <w:tcPr>
            <w:tcW w:w="1024" w:type="pct"/>
            <w:shd w:val="clear" w:color="auto" w:fill="FBE4D5" w:themeFill="accent2" w:themeFillTint="33"/>
            <w:vAlign w:val="center"/>
            <w:tcPrChange w:id="5086" w:author="Kumar, Ashwani (Cognizant)" w:date="2021-01-06T16:18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39EF6621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FBE4D5" w:themeFill="accent2" w:themeFillTint="33"/>
            <w:vAlign w:val="center"/>
            <w:tcPrChange w:id="5087" w:author="Kumar, Ashwani (Cognizant)" w:date="2021-01-06T16:18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302DCB71" w14:textId="002C0BC5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2" w:type="pct"/>
            <w:shd w:val="clear" w:color="auto" w:fill="FBE4D5" w:themeFill="accent2" w:themeFillTint="33"/>
            <w:vAlign w:val="bottom"/>
            <w:tcPrChange w:id="5088" w:author="Kumar, Ashwani (Cognizant)" w:date="2021-01-06T16:18:00Z">
              <w:tcPr>
                <w:tcW w:w="862" w:type="pct"/>
                <w:vAlign w:val="bottom"/>
              </w:tcPr>
            </w:tcPrChange>
          </w:tcPr>
          <w:p w14:paraId="3B47DA3F" w14:textId="77EEAA1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89" w:author="Kumar, Ashwani (Cognizant)" w:date="2021-01-05T13:28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  <w:del w:id="5090" w:author="Kumar, Ashwani (Cognizant)" w:date="2021-01-05T13:27:00Z">
              <w:r w:rsidDel="00AD3E90">
                <w:rPr>
                  <w:rFonts w:ascii="Calibri" w:hAnsi="Calibri"/>
                </w:rPr>
                <w:delText>VARCHAR</w:delText>
              </w:r>
            </w:del>
          </w:p>
        </w:tc>
        <w:tc>
          <w:tcPr>
            <w:tcW w:w="789" w:type="pct"/>
            <w:shd w:val="clear" w:color="auto" w:fill="FBE4D5" w:themeFill="accent2" w:themeFillTint="33"/>
            <w:vAlign w:val="bottom"/>
            <w:tcPrChange w:id="5091" w:author="Kumar, Ashwani (Cognizant)" w:date="2021-01-06T16:18:00Z">
              <w:tcPr>
                <w:tcW w:w="818" w:type="pct"/>
                <w:gridSpan w:val="2"/>
                <w:vAlign w:val="bottom"/>
              </w:tcPr>
            </w:tcPrChange>
          </w:tcPr>
          <w:p w14:paraId="67E28484" w14:textId="13B6B1AB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92" w:author="Kumar, Ashwani (Cognizant)" w:date="2021-01-05T13:28:00Z">
              <w:r w:rsidRPr="001562D2">
                <w:rPr>
                  <w:rFonts w:ascii="Calibri" w:hAnsi="Calibri"/>
                </w:rPr>
                <w:t>5</w:t>
              </w:r>
            </w:ins>
            <w:del w:id="5093" w:author="Kumar, Ashwani (Cognizant)" w:date="2021-01-05T13:27:00Z">
              <w:r w:rsidDel="00AD3E90">
                <w:rPr>
                  <w:rFonts w:ascii="Calibri" w:hAnsi="Calibri"/>
                </w:rPr>
                <w:delText>128</w:delText>
              </w:r>
            </w:del>
          </w:p>
        </w:tc>
      </w:tr>
      <w:tr w:rsidR="004E2C21" w:rsidRPr="00A10A4D" w14:paraId="68401D80" w14:textId="77777777" w:rsidTr="00AA7634">
        <w:trPr>
          <w:trHeight w:val="260"/>
          <w:trPrChange w:id="5094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FBE4D5" w:themeFill="accent2" w:themeFillTint="33"/>
            <w:vAlign w:val="bottom"/>
            <w:tcPrChange w:id="5095" w:author="Kumar, Ashwani (Cognizant)" w:date="2021-01-06T16:18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19BFF5D0" w14:textId="59D439DB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Asset Group</w:t>
            </w:r>
          </w:p>
        </w:tc>
        <w:tc>
          <w:tcPr>
            <w:tcW w:w="1024" w:type="pct"/>
            <w:shd w:val="clear" w:color="auto" w:fill="FBE4D5" w:themeFill="accent2" w:themeFillTint="33"/>
            <w:vAlign w:val="center"/>
            <w:tcPrChange w:id="5096" w:author="Kumar, Ashwani (Cognizant)" w:date="2021-01-06T16:18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392C203C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FBE4D5" w:themeFill="accent2" w:themeFillTint="33"/>
            <w:vAlign w:val="center"/>
            <w:tcPrChange w:id="5097" w:author="Kumar, Ashwani (Cognizant)" w:date="2021-01-06T16:18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6CDD7071" w14:textId="34CC27EF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shd w:val="clear" w:color="auto" w:fill="FBE4D5" w:themeFill="accent2" w:themeFillTint="33"/>
            <w:vAlign w:val="center"/>
            <w:tcPrChange w:id="5098" w:author="Kumar, Ashwani (Cognizant)" w:date="2021-01-06T16:18:00Z">
              <w:tcPr>
                <w:tcW w:w="862" w:type="pct"/>
              </w:tcPr>
            </w:tcPrChange>
          </w:tcPr>
          <w:p w14:paraId="7B1BC576" w14:textId="5B6E9F1A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099" w:author="Kumar, Ashwani (Cognizant)" w:date="2021-01-05T13:29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ins w:id="5100" w:author="Kumar, Ashwani (Cognizant)" w:date="2021-01-05T13:28:00Z">
              <w:r w:rsidDel="00616E38">
                <w:rPr>
                  <w:rFonts w:ascii="Calibri" w:hAnsi="Calibri"/>
                  <w:sz w:val="20"/>
                  <w:szCs w:val="20"/>
                </w:rPr>
                <w:t xml:space="preserve"> </w:t>
              </w:r>
            </w:ins>
            <w:del w:id="5101" w:author="Kumar, Ashwani (Cognizant)" w:date="2021-01-05T13:27:00Z">
              <w:r w:rsidDel="00AD3E90">
                <w:rPr>
                  <w:rFonts w:cstheme="minorHAnsi"/>
                  <w:sz w:val="20"/>
                  <w:szCs w:val="20"/>
                </w:rPr>
                <w:delText>DATE</w:delText>
              </w:r>
            </w:del>
          </w:p>
        </w:tc>
        <w:tc>
          <w:tcPr>
            <w:tcW w:w="789" w:type="pct"/>
            <w:shd w:val="clear" w:color="auto" w:fill="FBE4D5" w:themeFill="accent2" w:themeFillTint="33"/>
            <w:vAlign w:val="bottom"/>
            <w:tcPrChange w:id="5102" w:author="Kumar, Ashwani (Cognizant)" w:date="2021-01-06T16:18:00Z">
              <w:tcPr>
                <w:tcW w:w="818" w:type="pct"/>
                <w:gridSpan w:val="2"/>
              </w:tcPr>
            </w:tcPrChange>
          </w:tcPr>
          <w:p w14:paraId="062F864E" w14:textId="49FB1326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03" w:author="Kumar, Ashwani (Cognizant)" w:date="2021-01-05T13:29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4E2C21" w:rsidRPr="00A10A4D" w14:paraId="6D8F2DDB" w14:textId="77777777" w:rsidTr="00AA7634">
        <w:trPr>
          <w:trHeight w:val="260"/>
          <w:trPrChange w:id="5104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FBE4D5" w:themeFill="accent2" w:themeFillTint="33"/>
            <w:vAlign w:val="bottom"/>
            <w:tcPrChange w:id="5105" w:author="Kumar, Ashwani (Cognizant)" w:date="2021-01-06T16:18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7EB8960E" w14:textId="3DBC62DF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Asset Type</w:t>
            </w:r>
          </w:p>
        </w:tc>
        <w:tc>
          <w:tcPr>
            <w:tcW w:w="1024" w:type="pct"/>
            <w:shd w:val="clear" w:color="auto" w:fill="FBE4D5" w:themeFill="accent2" w:themeFillTint="33"/>
            <w:vAlign w:val="center"/>
            <w:tcPrChange w:id="5106" w:author="Kumar, Ashwani (Cognizant)" w:date="2021-01-06T16:18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5E48F45E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FBE4D5" w:themeFill="accent2" w:themeFillTint="33"/>
            <w:vAlign w:val="center"/>
            <w:tcPrChange w:id="5107" w:author="Kumar, Ashwani (Cognizant)" w:date="2021-01-06T16:18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2FD3A6F2" w14:textId="1724CB7A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shd w:val="clear" w:color="auto" w:fill="FBE4D5" w:themeFill="accent2" w:themeFillTint="33"/>
            <w:vAlign w:val="center"/>
            <w:tcPrChange w:id="5108" w:author="Kumar, Ashwani (Cognizant)" w:date="2021-01-06T16:18:00Z">
              <w:tcPr>
                <w:tcW w:w="862" w:type="pct"/>
                <w:vAlign w:val="bottom"/>
              </w:tcPr>
            </w:tcPrChange>
          </w:tcPr>
          <w:p w14:paraId="23F58C53" w14:textId="23ADF371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09" w:author="Kumar, Ashwani (Cognizant)" w:date="2021-01-05T13:29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5110" w:author="Kumar, Ashwani (Cognizant)" w:date="2021-01-05T13:27:00Z">
              <w:r w:rsidDel="00AD3E90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789" w:type="pct"/>
            <w:shd w:val="clear" w:color="auto" w:fill="FBE4D5" w:themeFill="accent2" w:themeFillTint="33"/>
            <w:vAlign w:val="bottom"/>
            <w:tcPrChange w:id="5111" w:author="Kumar, Ashwani (Cognizant)" w:date="2021-01-06T16:18:00Z">
              <w:tcPr>
                <w:tcW w:w="818" w:type="pct"/>
                <w:gridSpan w:val="2"/>
                <w:vAlign w:val="bottom"/>
              </w:tcPr>
            </w:tcPrChange>
          </w:tcPr>
          <w:p w14:paraId="65B861DC" w14:textId="3E68D950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12" w:author="Kumar, Ashwani (Cognizant)" w:date="2021-01-05T13:29:00Z">
              <w:r>
                <w:rPr>
                  <w:rFonts w:ascii="Calibri" w:hAnsi="Calibri"/>
                </w:rPr>
                <w:t>64</w:t>
              </w:r>
            </w:ins>
            <w:del w:id="5113" w:author="Kumar, Ashwani (Cognizant)" w:date="2021-01-05T13:27:00Z">
              <w:r w:rsidDel="00AD3E90">
                <w:rPr>
                  <w:rFonts w:ascii="Calibri" w:hAnsi="Calibri"/>
                </w:rPr>
                <w:delText>18</w:delText>
              </w:r>
            </w:del>
          </w:p>
        </w:tc>
      </w:tr>
      <w:tr w:rsidR="00AA7634" w:rsidRPr="00A10A4D" w14:paraId="373FB339" w14:textId="77777777" w:rsidTr="006159E3">
        <w:trPr>
          <w:trHeight w:val="260"/>
          <w:ins w:id="5114" w:author="Kumar, Ashwani (Cognizant)" w:date="2021-01-06T16:18:00Z"/>
          <w:trPrChange w:id="5115" w:author="Kumar, Ashwani (Cognizant)" w:date="2021-01-06T16:18:00Z">
            <w:trPr>
              <w:trHeight w:val="260"/>
            </w:trPr>
          </w:trPrChange>
        </w:trPr>
        <w:tc>
          <w:tcPr>
            <w:tcW w:w="1609" w:type="pct"/>
            <w:shd w:val="clear" w:color="auto" w:fill="E2EFD9" w:themeFill="accent6" w:themeFillTint="33"/>
            <w:vAlign w:val="bottom"/>
            <w:tcPrChange w:id="5116" w:author="Kumar, Ashwani (Cognizant)" w:date="2021-01-06T16:18:00Z">
              <w:tcPr>
                <w:tcW w:w="1609" w:type="pct"/>
                <w:shd w:val="clear" w:color="auto" w:fill="FBE4D5" w:themeFill="accent2" w:themeFillTint="33"/>
                <w:vAlign w:val="bottom"/>
              </w:tcPr>
            </w:tcPrChange>
          </w:tcPr>
          <w:p w14:paraId="55477637" w14:textId="685281E3" w:rsidR="00AA7634" w:rsidRPr="00424FD1" w:rsidRDefault="00AA7634" w:rsidP="004E2C21">
            <w:pPr>
              <w:rPr>
                <w:ins w:id="5117" w:author="Kumar, Ashwani (Cognizant)" w:date="2021-01-06T16:18:00Z"/>
                <w:rFonts w:ascii="Calibri" w:hAnsi="Calibri" w:cs="Calibri"/>
                <w:color w:val="000000"/>
              </w:rPr>
            </w:pPr>
            <w:proofErr w:type="spellStart"/>
            <w:ins w:id="5118" w:author="Kumar, Ashwani (Cognizant)" w:date="2021-01-06T16:18:00Z">
              <w:r>
                <w:rPr>
                  <w:rFonts w:ascii="Calibri" w:hAnsi="Calibri" w:cs="Calibri"/>
                  <w:color w:val="000000"/>
                </w:rPr>
                <w:t>AssetGuid</w:t>
              </w:r>
              <w:proofErr w:type="spellEnd"/>
            </w:ins>
          </w:p>
        </w:tc>
        <w:tc>
          <w:tcPr>
            <w:tcW w:w="1024" w:type="pct"/>
            <w:shd w:val="clear" w:color="auto" w:fill="E2EFD9" w:themeFill="accent6" w:themeFillTint="33"/>
            <w:vAlign w:val="center"/>
            <w:tcPrChange w:id="5119" w:author="Kumar, Ashwani (Cognizant)" w:date="2021-01-06T16:18:00Z">
              <w:tcPr>
                <w:tcW w:w="1024" w:type="pct"/>
                <w:gridSpan w:val="2"/>
                <w:shd w:val="clear" w:color="auto" w:fill="FBE4D5" w:themeFill="accent2" w:themeFillTint="33"/>
                <w:vAlign w:val="center"/>
              </w:tcPr>
            </w:tcPrChange>
          </w:tcPr>
          <w:p w14:paraId="318F0DCC" w14:textId="77777777" w:rsidR="00AA7634" w:rsidRPr="00A10A4D" w:rsidRDefault="00AA7634" w:rsidP="004E2C21">
            <w:pPr>
              <w:rPr>
                <w:ins w:id="5120" w:author="Kumar, Ashwani (Cognizant)" w:date="2021-01-06T16:18:00Z"/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E2EFD9" w:themeFill="accent6" w:themeFillTint="33"/>
            <w:vAlign w:val="center"/>
            <w:tcPrChange w:id="5121" w:author="Kumar, Ashwani (Cognizant)" w:date="2021-01-06T16:18:00Z">
              <w:tcPr>
                <w:tcW w:w="626" w:type="pct"/>
                <w:gridSpan w:val="2"/>
                <w:shd w:val="clear" w:color="auto" w:fill="FBE4D5" w:themeFill="accent2" w:themeFillTint="33"/>
                <w:vAlign w:val="center"/>
              </w:tcPr>
            </w:tcPrChange>
          </w:tcPr>
          <w:p w14:paraId="58112193" w14:textId="77777777" w:rsidR="00AA7634" w:rsidRPr="00A10A4D" w:rsidRDefault="00AA7634" w:rsidP="004E2C21">
            <w:pPr>
              <w:rPr>
                <w:ins w:id="5122" w:author="Kumar, Ashwani (Cognizant)" w:date="2021-01-06T16:18:00Z"/>
                <w:rFonts w:cstheme="minorHAnsi"/>
              </w:rPr>
            </w:pPr>
          </w:p>
        </w:tc>
        <w:tc>
          <w:tcPr>
            <w:tcW w:w="952" w:type="pct"/>
            <w:shd w:val="clear" w:color="auto" w:fill="E2EFD9" w:themeFill="accent6" w:themeFillTint="33"/>
            <w:vAlign w:val="center"/>
            <w:tcPrChange w:id="5123" w:author="Kumar, Ashwani (Cognizant)" w:date="2021-01-06T16:18:00Z">
              <w:tcPr>
                <w:tcW w:w="952" w:type="pct"/>
                <w:gridSpan w:val="3"/>
                <w:shd w:val="clear" w:color="auto" w:fill="FBE4D5" w:themeFill="accent2" w:themeFillTint="33"/>
                <w:vAlign w:val="center"/>
              </w:tcPr>
            </w:tcPrChange>
          </w:tcPr>
          <w:p w14:paraId="2441F5C5" w14:textId="2407C2B8" w:rsidR="00AA7634" w:rsidRDefault="00AA7634" w:rsidP="004E2C21">
            <w:pPr>
              <w:rPr>
                <w:ins w:id="5124" w:author="Kumar, Ashwani (Cognizant)" w:date="2021-01-06T16:18:00Z"/>
                <w:rFonts w:ascii="Calibri" w:hAnsi="Calibri"/>
                <w:sz w:val="20"/>
                <w:szCs w:val="20"/>
              </w:rPr>
            </w:pPr>
            <w:ins w:id="5125" w:author="Kumar, Ashwani (Cognizant)" w:date="2021-01-06T16:18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9" w:type="pct"/>
            <w:shd w:val="clear" w:color="auto" w:fill="E2EFD9" w:themeFill="accent6" w:themeFillTint="33"/>
            <w:vAlign w:val="bottom"/>
            <w:tcPrChange w:id="5126" w:author="Kumar, Ashwani (Cognizant)" w:date="2021-01-06T16:18:00Z">
              <w:tcPr>
                <w:tcW w:w="789" w:type="pct"/>
                <w:shd w:val="clear" w:color="auto" w:fill="FBE4D5" w:themeFill="accent2" w:themeFillTint="33"/>
                <w:vAlign w:val="bottom"/>
              </w:tcPr>
            </w:tcPrChange>
          </w:tcPr>
          <w:p w14:paraId="117E5997" w14:textId="38B175F5" w:rsidR="00AA7634" w:rsidRDefault="00AA7634" w:rsidP="004E2C21">
            <w:pPr>
              <w:rPr>
                <w:ins w:id="5127" w:author="Kumar, Ashwani (Cognizant)" w:date="2021-01-06T16:18:00Z"/>
                <w:rFonts w:ascii="Calibri" w:hAnsi="Calibri"/>
              </w:rPr>
            </w:pPr>
            <w:ins w:id="5128" w:author="Kumar, Ashwani (Cognizant)" w:date="2021-01-06T16:18:00Z">
              <w:r>
                <w:rPr>
                  <w:rFonts w:ascii="Calibri" w:hAnsi="Calibri"/>
                </w:rPr>
                <w:t>32</w:t>
              </w:r>
            </w:ins>
          </w:p>
        </w:tc>
      </w:tr>
      <w:tr w:rsidR="004E2C21" w:rsidRPr="00A10A4D" w14:paraId="375D40C2" w14:textId="77777777" w:rsidTr="004E2C21">
        <w:trPr>
          <w:trHeight w:val="260"/>
          <w:trPrChange w:id="5129" w:author="Kumar, Ashwani (Cognizant)" w:date="2021-01-05T13:27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30" w:author="Kumar, Ashwani (Cognizant)" w:date="2021-01-05T13:27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28DF0AD8" w14:textId="7F29D675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Railway ID</w:t>
            </w:r>
          </w:p>
        </w:tc>
        <w:tc>
          <w:tcPr>
            <w:tcW w:w="1024" w:type="pct"/>
            <w:shd w:val="clear" w:color="auto" w:fill="auto"/>
            <w:vAlign w:val="center"/>
            <w:tcPrChange w:id="5131" w:author="Kumar, Ashwani (Cognizant)" w:date="2021-01-05T13:27:00Z">
              <w:tcPr>
                <w:tcW w:w="1054" w:type="pct"/>
                <w:gridSpan w:val="2"/>
                <w:shd w:val="clear" w:color="auto" w:fill="auto"/>
                <w:vAlign w:val="center"/>
              </w:tcPr>
            </w:tcPrChange>
          </w:tcPr>
          <w:p w14:paraId="64F2C16D" w14:textId="77777777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32" w:author="Kumar, Ashwani (Cognizant)" w:date="2021-01-05T13:27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4FF35CEC" w14:textId="799ECC6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center"/>
            <w:tcPrChange w:id="5133" w:author="Kumar, Ashwani (Cognizant)" w:date="2021-01-05T13:27:00Z">
              <w:tcPr>
                <w:tcW w:w="862" w:type="pct"/>
                <w:vAlign w:val="bottom"/>
              </w:tcPr>
            </w:tcPrChange>
          </w:tcPr>
          <w:p w14:paraId="29C470F3" w14:textId="0E346E1D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34" w:author="Kumar, Ashwani (Cognizant)" w:date="2021-01-05T13:28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5135" w:author="Kumar, Ashwani (Cognizant)" w:date="2021-01-05T13:27:00Z">
              <w:r w:rsidDel="00AD3E90">
                <w:rPr>
                  <w:rFonts w:ascii="Calibri" w:hAnsi="Calibri"/>
                  <w:color w:val="000000"/>
                </w:rPr>
                <w:delText>VARCHAR</w:delText>
              </w:r>
            </w:del>
          </w:p>
        </w:tc>
        <w:tc>
          <w:tcPr>
            <w:tcW w:w="789" w:type="pct"/>
            <w:vAlign w:val="bottom"/>
            <w:tcPrChange w:id="5136" w:author="Kumar, Ashwani (Cognizant)" w:date="2021-01-05T13:27:00Z">
              <w:tcPr>
                <w:tcW w:w="818" w:type="pct"/>
                <w:gridSpan w:val="2"/>
                <w:vAlign w:val="bottom"/>
              </w:tcPr>
            </w:tcPrChange>
          </w:tcPr>
          <w:p w14:paraId="464099E8" w14:textId="69919A4A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37" w:author="Kumar, Ashwani (Cognizant)" w:date="2021-01-05T13:28:00Z">
              <w:r>
                <w:rPr>
                  <w:rFonts w:ascii="Calibri" w:hAnsi="Calibri"/>
                </w:rPr>
                <w:t>64</w:t>
              </w:r>
            </w:ins>
            <w:del w:id="5138" w:author="Kumar, Ashwani (Cognizant)" w:date="2021-01-05T13:27:00Z">
              <w:r w:rsidDel="00AD3E90">
                <w:rPr>
                  <w:rFonts w:ascii="Calibri" w:hAnsi="Calibri"/>
                </w:rPr>
                <w:delText>5</w:delText>
              </w:r>
            </w:del>
          </w:p>
        </w:tc>
      </w:tr>
      <w:tr w:rsidR="004E2C21" w:rsidRPr="00A10A4D" w14:paraId="1151D263" w14:textId="77777777" w:rsidTr="004E2C21">
        <w:trPr>
          <w:trHeight w:val="260"/>
          <w:trPrChange w:id="5139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40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0F8A2666" w14:textId="0315315B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024" w:type="pct"/>
            <w:shd w:val="clear" w:color="auto" w:fill="auto"/>
            <w:vAlign w:val="bottom"/>
            <w:tcPrChange w:id="5141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29BD781C" w14:textId="1835076E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42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64B5A129" w14:textId="5C147763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center"/>
            <w:tcPrChange w:id="5143" w:author="Yvan Van Hentenryck" w:date="2020-12-29T11:06:00Z">
              <w:tcPr>
                <w:tcW w:w="862" w:type="pct"/>
                <w:vAlign w:val="center"/>
              </w:tcPr>
            </w:tcPrChange>
          </w:tcPr>
          <w:p w14:paraId="2D76BA85" w14:textId="6F0208A3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44" w:author="Kumar, Ashwani (Cognizant)" w:date="2021-01-05T13:27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  <w:del w:id="5145" w:author="Kumar, Ashwani (Cognizant)" w:date="2021-01-05T13:27:00Z">
              <w:r w:rsidDel="00AD3E90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</w:p>
        </w:tc>
        <w:tc>
          <w:tcPr>
            <w:tcW w:w="789" w:type="pct"/>
            <w:vAlign w:val="bottom"/>
            <w:tcPrChange w:id="5146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26F49DAE" w14:textId="008D467C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47" w:author="Kumar, Ashwani (Cognizant)" w:date="2021-01-05T13:29:00Z">
              <w:r>
                <w:rPr>
                  <w:rFonts w:ascii="Calibri" w:hAnsi="Calibri"/>
                </w:rPr>
                <w:t>128</w:t>
              </w:r>
            </w:ins>
            <w:del w:id="5148" w:author="Kumar, Ashwani (Cognizant)" w:date="2021-01-05T13:27:00Z">
              <w:r w:rsidDel="00AD3E90">
                <w:rPr>
                  <w:rFonts w:ascii="Calibri" w:hAnsi="Calibri"/>
                </w:rPr>
                <w:delText>32</w:delText>
              </w:r>
            </w:del>
          </w:p>
        </w:tc>
      </w:tr>
      <w:tr w:rsidR="004E2C21" w:rsidRPr="00A10A4D" w14:paraId="4AED35F0" w14:textId="77777777" w:rsidTr="004E2C21">
        <w:trPr>
          <w:trHeight w:val="260"/>
          <w:trPrChange w:id="5149" w:author="Kumar, Ashwani (Cognizant)" w:date="2021-01-05T13:27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50" w:author="Kumar, Ashwani (Cognizant)" w:date="2021-01-05T13:27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0B00DFF5" w14:textId="5F13246F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Exam ID</w:t>
            </w:r>
          </w:p>
        </w:tc>
        <w:tc>
          <w:tcPr>
            <w:tcW w:w="1024" w:type="pct"/>
            <w:shd w:val="clear" w:color="auto" w:fill="auto"/>
            <w:vAlign w:val="bottom"/>
            <w:tcPrChange w:id="5151" w:author="Kumar, Ashwani (Cognizant)" w:date="2021-01-05T13:27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7BD31155" w14:textId="2B7F00DA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52" w:author="Kumar, Ashwani (Cognizant)" w:date="2021-01-05T13:27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6B4CF6AB" w14:textId="456AC11B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center"/>
            <w:tcPrChange w:id="5153" w:author="Kumar, Ashwani (Cognizant)" w:date="2021-01-05T13:27:00Z">
              <w:tcPr>
                <w:tcW w:w="862" w:type="pct"/>
                <w:vAlign w:val="bottom"/>
              </w:tcPr>
            </w:tcPrChange>
          </w:tcPr>
          <w:p w14:paraId="72CE06DB" w14:textId="38B5DB9B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54" w:author="Kumar, Ashwani (Cognizant)" w:date="2021-01-05T13:29:00Z">
              <w:r>
                <w:rPr>
                  <w:rFonts w:ascii="Calibri" w:hAnsi="Calibri"/>
                  <w:sz w:val="20"/>
                  <w:szCs w:val="20"/>
                </w:rPr>
                <w:t xml:space="preserve">DECIMAL </w:t>
              </w:r>
            </w:ins>
            <w:del w:id="5155" w:author="Kumar, Ashwani (Cognizant)" w:date="2021-01-05T13:27:00Z">
              <w:r w:rsidDel="00AD3E90">
                <w:rPr>
                  <w:rFonts w:ascii="Calibri" w:hAnsi="Calibri"/>
                  <w:sz w:val="20"/>
                  <w:szCs w:val="20"/>
                </w:rPr>
                <w:delText>DECIMAL</w:delText>
              </w:r>
            </w:del>
          </w:p>
        </w:tc>
        <w:tc>
          <w:tcPr>
            <w:tcW w:w="789" w:type="pct"/>
            <w:vAlign w:val="bottom"/>
            <w:tcPrChange w:id="5156" w:author="Kumar, Ashwani (Cognizant)" w:date="2021-01-05T13:27:00Z">
              <w:tcPr>
                <w:tcW w:w="818" w:type="pct"/>
                <w:gridSpan w:val="2"/>
                <w:vAlign w:val="bottom"/>
              </w:tcPr>
            </w:tcPrChange>
          </w:tcPr>
          <w:p w14:paraId="029FE3A7" w14:textId="57F86B9C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ins w:id="5157" w:author="Kumar, Ashwani (Cognizant)" w:date="2021-01-05T13:29:00Z">
              <w:r>
                <w:rPr>
                  <w:rFonts w:ascii="Calibri" w:hAnsi="Calibri"/>
                </w:rPr>
                <w:t>18</w:t>
              </w:r>
            </w:ins>
            <w:del w:id="5158" w:author="Kumar, Ashwani (Cognizant)" w:date="2021-01-05T13:27:00Z">
              <w:r w:rsidDel="00AD3E90">
                <w:rPr>
                  <w:rFonts w:ascii="Calibri" w:hAnsi="Calibri"/>
                </w:rPr>
                <w:delText>18</w:delText>
              </w:r>
            </w:del>
          </w:p>
        </w:tc>
      </w:tr>
      <w:tr w:rsidR="004E2C21" w:rsidRPr="00A10A4D" w14:paraId="71363506" w14:textId="77777777" w:rsidTr="004E2C21">
        <w:trPr>
          <w:trHeight w:val="260"/>
          <w:trPrChange w:id="5159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60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093B21D8" w14:textId="7C698EE3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Exam Type</w:t>
            </w:r>
          </w:p>
        </w:tc>
        <w:tc>
          <w:tcPr>
            <w:tcW w:w="1024" w:type="pct"/>
            <w:shd w:val="clear" w:color="auto" w:fill="auto"/>
            <w:vAlign w:val="bottom"/>
            <w:tcPrChange w:id="5161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2F399E99" w14:textId="22C241D6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62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508624F4" w14:textId="42506F15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center"/>
            <w:tcPrChange w:id="5163" w:author="Yvan Van Hentenryck" w:date="2020-12-29T11:06:00Z">
              <w:tcPr>
                <w:tcW w:w="862" w:type="pct"/>
                <w:vAlign w:val="center"/>
              </w:tcPr>
            </w:tcPrChange>
          </w:tcPr>
          <w:p w14:paraId="7F30F727" w14:textId="4ECEE62A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789" w:type="pct"/>
            <w:vAlign w:val="bottom"/>
            <w:tcPrChange w:id="5164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45448885" w14:textId="68A9F88B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165" w:author="Kumar, Ashwani (Cognizant)" w:date="2021-01-05T13:30:00Z">
              <w:r w:rsidDel="004E2C21">
                <w:rPr>
                  <w:rFonts w:ascii="Calibri" w:hAnsi="Calibri"/>
                </w:rPr>
                <w:delText>10</w:delText>
              </w:r>
            </w:del>
            <w:ins w:id="5166" w:author="Kumar, Ashwani (Cognizant)" w:date="2021-01-05T13:30:00Z">
              <w:r>
                <w:rPr>
                  <w:rFonts w:ascii="Calibri" w:hAnsi="Calibri"/>
                </w:rPr>
                <w:t>32</w:t>
              </w:r>
            </w:ins>
          </w:p>
        </w:tc>
      </w:tr>
      <w:tr w:rsidR="004E2C21" w:rsidRPr="00A10A4D" w14:paraId="4978B157" w14:textId="77777777" w:rsidTr="004E2C21">
        <w:trPr>
          <w:trHeight w:val="260"/>
          <w:trPrChange w:id="5167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68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479D17CC" w14:textId="789BA621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Supplier</w:t>
            </w:r>
          </w:p>
        </w:tc>
        <w:tc>
          <w:tcPr>
            <w:tcW w:w="1024" w:type="pct"/>
            <w:shd w:val="clear" w:color="auto" w:fill="auto"/>
            <w:vAlign w:val="bottom"/>
            <w:tcPrChange w:id="5169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4936A96F" w14:textId="55C2115D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70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510ED061" w14:textId="116473FB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171" w:author="Yvan Van Hentenryck" w:date="2020-12-29T11:06:00Z">
              <w:tcPr>
                <w:tcW w:w="862" w:type="pct"/>
                <w:vAlign w:val="bottom"/>
              </w:tcPr>
            </w:tcPrChange>
          </w:tcPr>
          <w:p w14:paraId="0A7FCD4C" w14:textId="045325C8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789" w:type="pct"/>
            <w:vAlign w:val="bottom"/>
            <w:tcPrChange w:id="5172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405CF6E6" w14:textId="2D213D79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173" w:author="Kumar, Ashwani (Cognizant)" w:date="2021-01-05T13:30:00Z">
              <w:r w:rsidDel="004E2C21">
                <w:rPr>
                  <w:rFonts w:ascii="Calibri" w:hAnsi="Calibri"/>
                </w:rPr>
                <w:delText>5</w:delText>
              </w:r>
            </w:del>
            <w:ins w:id="5174" w:author="Kumar, Ashwani (Cognizant)" w:date="2021-01-05T13:30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4E2C21" w:rsidRPr="00A10A4D" w14:paraId="02B2BD21" w14:textId="77777777" w:rsidTr="004E2C21">
        <w:trPr>
          <w:trHeight w:val="260"/>
          <w:trPrChange w:id="5175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76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36384400" w14:textId="06413003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Actual Exam Date</w:t>
            </w:r>
          </w:p>
        </w:tc>
        <w:tc>
          <w:tcPr>
            <w:tcW w:w="1024" w:type="pct"/>
            <w:shd w:val="clear" w:color="auto" w:fill="auto"/>
            <w:vAlign w:val="bottom"/>
            <w:tcPrChange w:id="5177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308EB5D9" w14:textId="3BAD26C0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78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6DE302BF" w14:textId="11210AEF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179" w:author="Yvan Van Hentenryck" w:date="2020-12-29T11:06:00Z">
              <w:tcPr>
                <w:tcW w:w="862" w:type="pct"/>
                <w:vAlign w:val="bottom"/>
              </w:tcPr>
            </w:tcPrChange>
          </w:tcPr>
          <w:p w14:paraId="146C70D4" w14:textId="01A5168A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180" w:author="Kumar, Ashwani (Cognizant)" w:date="2021-01-05T13:30:00Z">
              <w:r w:rsidDel="004E2C21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ins w:id="5181" w:author="Kumar, Ashwani (Cognizant)" w:date="2021-01-05T13:30:00Z">
              <w:r>
                <w:rPr>
                  <w:rFonts w:ascii="Calibri" w:hAnsi="Calibri"/>
                  <w:sz w:val="20"/>
                  <w:szCs w:val="20"/>
                </w:rPr>
                <w:t>DATE</w:t>
              </w:r>
            </w:ins>
          </w:p>
        </w:tc>
        <w:tc>
          <w:tcPr>
            <w:tcW w:w="789" w:type="pct"/>
            <w:vAlign w:val="bottom"/>
            <w:tcPrChange w:id="5182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38ED4D14" w14:textId="355E6BF9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183" w:author="Kumar, Ashwani (Cognizant)" w:date="2021-01-05T13:30:00Z">
              <w:r w:rsidDel="004E2C21">
                <w:rPr>
                  <w:rFonts w:ascii="Calibri" w:hAnsi="Calibri"/>
                </w:rPr>
                <w:delText>64</w:delText>
              </w:r>
            </w:del>
          </w:p>
        </w:tc>
      </w:tr>
      <w:tr w:rsidR="004E2C21" w:rsidRPr="00A10A4D" w14:paraId="3BDE3FA0" w14:textId="77777777" w:rsidTr="004E2C21">
        <w:trPr>
          <w:trHeight w:val="260"/>
          <w:trPrChange w:id="5184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85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1E0E4BB2" w14:textId="0DDB857C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 w:rsidRPr="00424FD1">
              <w:rPr>
                <w:rFonts w:ascii="Calibri" w:hAnsi="Calibri" w:cs="Calibri"/>
                <w:color w:val="000000"/>
              </w:rPr>
              <w:t>Signed off By</w:t>
            </w:r>
          </w:p>
        </w:tc>
        <w:tc>
          <w:tcPr>
            <w:tcW w:w="1024" w:type="pct"/>
            <w:shd w:val="clear" w:color="auto" w:fill="auto"/>
            <w:vAlign w:val="bottom"/>
            <w:tcPrChange w:id="5186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6C99CC5A" w14:textId="3027F3AD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87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63419CB8" w14:textId="7CB468DD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center"/>
            <w:tcPrChange w:id="5188" w:author="Yvan Van Hentenryck" w:date="2020-12-29T11:06:00Z">
              <w:tcPr>
                <w:tcW w:w="862" w:type="pct"/>
                <w:vAlign w:val="center"/>
              </w:tcPr>
            </w:tcPrChange>
          </w:tcPr>
          <w:p w14:paraId="3C1C193F" w14:textId="2B38C359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789" w:type="pct"/>
            <w:vAlign w:val="bottom"/>
            <w:tcPrChange w:id="5189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67261AC7" w14:textId="607EA482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190" w:author="Kumar, Ashwani (Cognizant)" w:date="2021-01-05T13:30:00Z">
              <w:r w:rsidDel="004E2C21">
                <w:rPr>
                  <w:rFonts w:ascii="Calibri" w:hAnsi="Calibri"/>
                </w:rPr>
                <w:delText>10</w:delText>
              </w:r>
            </w:del>
            <w:ins w:id="5191" w:author="Kumar, Ashwani (Cognizant)" w:date="2021-01-05T13:30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4E2C21" w:rsidRPr="00A10A4D" w14:paraId="25E51EAF" w14:textId="77777777" w:rsidTr="004E2C21">
        <w:trPr>
          <w:trHeight w:val="260"/>
          <w:trPrChange w:id="5192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193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583BB637" w14:textId="399CA7D6" w:rsidR="004E2C21" w:rsidRPr="001A089B" w:rsidRDefault="004E2C21" w:rsidP="004E2C21">
            <w:pPr>
              <w:rPr>
                <w:rFonts w:cs="Arial"/>
                <w:sz w:val="18"/>
                <w:szCs w:val="18"/>
              </w:rPr>
            </w:pPr>
            <w:r w:rsidRPr="00424FD1"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1024" w:type="pct"/>
            <w:shd w:val="clear" w:color="auto" w:fill="auto"/>
            <w:vAlign w:val="bottom"/>
            <w:tcPrChange w:id="5194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39546CE7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195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76E2A465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196" w:author="Yvan Van Hentenryck" w:date="2020-12-29T11:06:00Z">
              <w:tcPr>
                <w:tcW w:w="862" w:type="pct"/>
                <w:vAlign w:val="bottom"/>
              </w:tcPr>
            </w:tcPrChange>
          </w:tcPr>
          <w:p w14:paraId="59B0C982" w14:textId="521C0A8A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VARCHAR</w:t>
            </w:r>
          </w:p>
        </w:tc>
        <w:tc>
          <w:tcPr>
            <w:tcW w:w="789" w:type="pct"/>
            <w:vAlign w:val="bottom"/>
            <w:tcPrChange w:id="5197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6FC9A5A8" w14:textId="4513E4C2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198" w:author="Kumar, Ashwani (Cognizant)" w:date="2021-01-05T13:31:00Z">
              <w:r w:rsidDel="004E2C21">
                <w:rPr>
                  <w:rFonts w:ascii="Calibri" w:hAnsi="Calibri"/>
                </w:rPr>
                <w:delText>5</w:delText>
              </w:r>
            </w:del>
            <w:ins w:id="5199" w:author="Kumar, Ashwani (Cognizant)" w:date="2021-01-05T13:31:00Z">
              <w:r>
                <w:rPr>
                  <w:rFonts w:ascii="Calibri" w:hAnsi="Calibri"/>
                </w:rPr>
                <w:t>4000</w:t>
              </w:r>
            </w:ins>
          </w:p>
        </w:tc>
      </w:tr>
      <w:tr w:rsidR="004E2C21" w:rsidRPr="00A10A4D" w14:paraId="37D28004" w14:textId="77777777" w:rsidTr="004E2C21">
        <w:trPr>
          <w:trHeight w:val="260"/>
          <w:trPrChange w:id="5200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01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61D6F4C4" w14:textId="49DF82A6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  <w:r w:rsidRPr="00424FD1">
              <w:rPr>
                <w:rFonts w:ascii="Calibri" w:hAnsi="Calibri" w:cs="Calibri"/>
                <w:color w:val="000000"/>
              </w:rPr>
              <w:t xml:space="preserve">Recommendation </w:t>
            </w: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024" w:type="pct"/>
            <w:shd w:val="clear" w:color="auto" w:fill="auto"/>
            <w:vAlign w:val="bottom"/>
            <w:tcPrChange w:id="5202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50C9FDE1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03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701D7E19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center"/>
            <w:tcPrChange w:id="5204" w:author="Yvan Van Hentenryck" w:date="2020-12-29T11:06:00Z">
              <w:tcPr>
                <w:tcW w:w="862" w:type="pct"/>
                <w:vAlign w:val="center"/>
              </w:tcPr>
            </w:tcPrChange>
          </w:tcPr>
          <w:p w14:paraId="2A096B10" w14:textId="14972241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205" w:author="Kumar, Ashwani (Cognizant)" w:date="2021-01-05T13:31:00Z">
              <w:r w:rsidDel="004E2C21">
                <w:rPr>
                  <w:rFonts w:ascii="Calibri" w:hAnsi="Calibri"/>
                  <w:sz w:val="20"/>
                  <w:szCs w:val="20"/>
                </w:rPr>
                <w:delText>VARCHAR</w:delText>
              </w:r>
            </w:del>
            <w:ins w:id="5206" w:author="Kumar, Ashwani (Cognizant)" w:date="2021-01-05T13:31:00Z">
              <w:r>
                <w:rPr>
                  <w:rFonts w:ascii="Calibri" w:hAnsi="Calibri"/>
                  <w:sz w:val="20"/>
                  <w:szCs w:val="20"/>
                </w:rPr>
                <w:t>DECIMAL</w:t>
              </w:r>
            </w:ins>
          </w:p>
        </w:tc>
        <w:tc>
          <w:tcPr>
            <w:tcW w:w="789" w:type="pct"/>
            <w:vAlign w:val="bottom"/>
            <w:tcPrChange w:id="5207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367B6B5C" w14:textId="16D1E72D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208" w:author="Kumar, Ashwani (Cognizant)" w:date="2021-01-05T13:31:00Z">
              <w:r w:rsidDel="004E2C21">
                <w:rPr>
                  <w:rFonts w:ascii="Calibri" w:hAnsi="Calibri"/>
                </w:rPr>
                <w:delText>1000</w:delText>
              </w:r>
            </w:del>
            <w:ins w:id="5209" w:author="Kumar, Ashwani (Cognizant)" w:date="2021-01-05T13:31:00Z">
              <w:r>
                <w:rPr>
                  <w:rFonts w:ascii="Calibri" w:hAnsi="Calibri"/>
                </w:rPr>
                <w:t>18</w:t>
              </w:r>
            </w:ins>
          </w:p>
        </w:tc>
      </w:tr>
      <w:tr w:rsidR="004E2C21" w:rsidRPr="00A10A4D" w14:paraId="4D98B79E" w14:textId="77777777" w:rsidTr="004E2C21">
        <w:trPr>
          <w:trHeight w:val="260"/>
          <w:trPrChange w:id="5210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11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2185D9E5" w14:textId="1EA40634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  <w:r w:rsidRPr="00424FD1">
              <w:rPr>
                <w:rFonts w:ascii="Calibri" w:hAnsi="Calibri" w:cs="Calibri"/>
                <w:color w:val="000000"/>
              </w:rPr>
              <w:t xml:space="preserve">Recommendation </w:t>
            </w:r>
            <w:proofErr w:type="spellStart"/>
            <w:r w:rsidRPr="00424FD1">
              <w:rPr>
                <w:rFonts w:ascii="Calibri" w:hAnsi="Calibri" w:cs="Calibri"/>
                <w:color w:val="000000"/>
              </w:rPr>
              <w:t>Desc</w:t>
            </w:r>
            <w:proofErr w:type="spellEnd"/>
          </w:p>
        </w:tc>
        <w:tc>
          <w:tcPr>
            <w:tcW w:w="1024" w:type="pct"/>
            <w:shd w:val="clear" w:color="auto" w:fill="auto"/>
            <w:vAlign w:val="bottom"/>
            <w:tcPrChange w:id="5212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0155B8D4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13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50A05F54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14" w:author="Yvan Van Hentenryck" w:date="2020-12-29T11:06:00Z">
              <w:tcPr>
                <w:tcW w:w="862" w:type="pct"/>
                <w:vAlign w:val="bottom"/>
              </w:tcPr>
            </w:tcPrChange>
          </w:tcPr>
          <w:p w14:paraId="7D84BD4D" w14:textId="5A51641E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</w:t>
            </w:r>
          </w:p>
        </w:tc>
        <w:tc>
          <w:tcPr>
            <w:tcW w:w="789" w:type="pct"/>
            <w:vAlign w:val="bottom"/>
            <w:tcPrChange w:id="5215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3375E9D7" w14:textId="35FF60F0" w:rsidR="004E2C21" w:rsidRPr="00A10A4D" w:rsidRDefault="004E2C21" w:rsidP="004E2C21">
            <w:pPr>
              <w:rPr>
                <w:rFonts w:cstheme="minorHAnsi"/>
                <w:sz w:val="20"/>
                <w:szCs w:val="20"/>
              </w:rPr>
            </w:pPr>
            <w:del w:id="5216" w:author="Kumar, Ashwani (Cognizant)" w:date="2021-01-05T13:31:00Z">
              <w:r w:rsidDel="004E2C21">
                <w:rPr>
                  <w:rFonts w:ascii="Calibri" w:hAnsi="Calibri"/>
                </w:rPr>
                <w:delText>64</w:delText>
              </w:r>
            </w:del>
            <w:ins w:id="5217" w:author="Kumar, Ashwani (Cognizant)" w:date="2021-01-05T13:31:00Z">
              <w:r>
                <w:rPr>
                  <w:rFonts w:ascii="Calibri" w:hAnsi="Calibri"/>
                </w:rPr>
                <w:t>1000</w:t>
              </w:r>
            </w:ins>
          </w:p>
        </w:tc>
      </w:tr>
      <w:tr w:rsidR="004E2C21" w:rsidRPr="00A10A4D" w14:paraId="45595929" w14:textId="77777777" w:rsidTr="004E2C21">
        <w:trPr>
          <w:trHeight w:val="260"/>
          <w:trPrChange w:id="5218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19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11F5D516" w14:textId="0FBE5250" w:rsidR="004E2C21" w:rsidRPr="00424FD1" w:rsidRDefault="004E2C21" w:rsidP="004E2C21">
            <w:pPr>
              <w:rPr>
                <w:rFonts w:ascii="Calibri" w:hAnsi="Calibri" w:cs="Calibri"/>
                <w:color w:val="000000"/>
              </w:rPr>
            </w:pPr>
            <w:r w:rsidRPr="00424FD1">
              <w:rPr>
                <w:rFonts w:ascii="Calibri" w:hAnsi="Calibri" w:cs="Calibri"/>
                <w:color w:val="000000"/>
              </w:rPr>
              <w:t>Location</w:t>
            </w:r>
          </w:p>
        </w:tc>
        <w:tc>
          <w:tcPr>
            <w:tcW w:w="1024" w:type="pct"/>
            <w:shd w:val="clear" w:color="auto" w:fill="auto"/>
            <w:vAlign w:val="bottom"/>
            <w:tcPrChange w:id="5220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1EFC69E9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21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5477DCF8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22" w:author="Yvan Van Hentenryck" w:date="2020-12-29T11:06:00Z">
              <w:tcPr>
                <w:tcW w:w="862" w:type="pct"/>
                <w:vAlign w:val="bottom"/>
              </w:tcPr>
            </w:tcPrChange>
          </w:tcPr>
          <w:p w14:paraId="15650152" w14:textId="3DE34EF6" w:rsidR="004E2C21" w:rsidRDefault="004E2C21" w:rsidP="004E2C21">
            <w:pPr>
              <w:rPr>
                <w:rFonts w:ascii="Calibri" w:hAnsi="Calibri"/>
                <w:sz w:val="20"/>
                <w:szCs w:val="20"/>
              </w:rPr>
            </w:pPr>
            <w:ins w:id="5223" w:author="Kumar, Ashwani (Cognizant)" w:date="2021-01-05T13:31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9" w:type="pct"/>
            <w:vAlign w:val="bottom"/>
            <w:tcPrChange w:id="5224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5EF0577E" w14:textId="3C2BE207" w:rsidR="004E2C21" w:rsidRDefault="004E2C21" w:rsidP="004E2C21">
            <w:pPr>
              <w:rPr>
                <w:rFonts w:ascii="Calibri" w:hAnsi="Calibri"/>
              </w:rPr>
            </w:pPr>
            <w:ins w:id="5225" w:author="Kumar, Ashwani (Cognizant)" w:date="2021-01-05T13:31:00Z">
              <w:r>
                <w:rPr>
                  <w:rFonts w:ascii="Calibri" w:hAnsi="Calibri"/>
                </w:rPr>
                <w:t>128</w:t>
              </w:r>
            </w:ins>
          </w:p>
        </w:tc>
      </w:tr>
      <w:tr w:rsidR="004E2C21" w:rsidRPr="00A10A4D" w14:paraId="4A82E71A" w14:textId="77777777" w:rsidTr="004E2C21">
        <w:trPr>
          <w:trHeight w:val="260"/>
          <w:trPrChange w:id="5226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27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0793B2AD" w14:textId="1AE8B993" w:rsidR="004E2C21" w:rsidRPr="00424FD1" w:rsidRDefault="004E2C21" w:rsidP="004E2C21">
            <w:pPr>
              <w:rPr>
                <w:rFonts w:ascii="Calibri" w:hAnsi="Calibri" w:cs="Calibri"/>
                <w:color w:val="000000"/>
              </w:rPr>
            </w:pPr>
            <w:r w:rsidRPr="00424FD1">
              <w:rPr>
                <w:rFonts w:ascii="Calibri" w:hAnsi="Calibri" w:cs="Calibri"/>
                <w:color w:val="000000"/>
              </w:rPr>
              <w:t>Working Category</w:t>
            </w:r>
          </w:p>
        </w:tc>
        <w:tc>
          <w:tcPr>
            <w:tcW w:w="1024" w:type="pct"/>
            <w:shd w:val="clear" w:color="auto" w:fill="auto"/>
            <w:vAlign w:val="bottom"/>
            <w:tcPrChange w:id="5228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483A3A70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29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7CE0BF3D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30" w:author="Yvan Van Hentenryck" w:date="2020-12-29T11:06:00Z">
              <w:tcPr>
                <w:tcW w:w="862" w:type="pct"/>
                <w:vAlign w:val="bottom"/>
              </w:tcPr>
            </w:tcPrChange>
          </w:tcPr>
          <w:p w14:paraId="55157E38" w14:textId="44BE80E6" w:rsidR="004E2C21" w:rsidRDefault="004E2C21" w:rsidP="004E2C21">
            <w:pPr>
              <w:rPr>
                <w:rFonts w:ascii="Calibri" w:hAnsi="Calibri"/>
                <w:sz w:val="20"/>
                <w:szCs w:val="20"/>
              </w:rPr>
            </w:pPr>
            <w:ins w:id="5231" w:author="Kumar, Ashwani (Cognizant)" w:date="2021-01-05T13:31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9" w:type="pct"/>
            <w:vAlign w:val="bottom"/>
            <w:tcPrChange w:id="5232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34981C50" w14:textId="20817490" w:rsidR="004E2C21" w:rsidRDefault="004E2C21" w:rsidP="004E2C21">
            <w:pPr>
              <w:rPr>
                <w:rFonts w:ascii="Calibri" w:hAnsi="Calibri"/>
              </w:rPr>
            </w:pPr>
            <w:ins w:id="5233" w:author="Kumar, Ashwani (Cognizant)" w:date="2021-01-05T13:31:00Z">
              <w:r>
                <w:rPr>
                  <w:rFonts w:ascii="Calibri" w:hAnsi="Calibri"/>
                </w:rPr>
                <w:t>64</w:t>
              </w:r>
            </w:ins>
          </w:p>
        </w:tc>
      </w:tr>
      <w:tr w:rsidR="004E2C21" w:rsidRPr="00A10A4D" w14:paraId="32C8FD6C" w14:textId="77777777" w:rsidTr="004E2C21">
        <w:trPr>
          <w:trHeight w:val="260"/>
          <w:trPrChange w:id="5234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35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12A96917" w14:textId="63AEF3A5" w:rsidR="004E2C21" w:rsidRPr="00424FD1" w:rsidRDefault="004E2C21" w:rsidP="004E2C21">
            <w:pPr>
              <w:rPr>
                <w:rFonts w:ascii="Calibri" w:hAnsi="Calibri" w:cs="Calibri"/>
                <w:color w:val="000000"/>
              </w:rPr>
            </w:pPr>
            <w:r w:rsidRPr="00424FD1">
              <w:rPr>
                <w:rFonts w:ascii="Calibri" w:hAnsi="Calibri" w:cs="Calibri"/>
                <w:color w:val="000000"/>
              </w:rPr>
              <w:t>Quantity</w:t>
            </w:r>
          </w:p>
        </w:tc>
        <w:tc>
          <w:tcPr>
            <w:tcW w:w="1024" w:type="pct"/>
            <w:shd w:val="clear" w:color="auto" w:fill="auto"/>
            <w:vAlign w:val="bottom"/>
            <w:tcPrChange w:id="5236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08315014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37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66D9D5FF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38" w:author="Yvan Van Hentenryck" w:date="2020-12-29T11:06:00Z">
              <w:tcPr>
                <w:tcW w:w="862" w:type="pct"/>
                <w:vAlign w:val="bottom"/>
              </w:tcPr>
            </w:tcPrChange>
          </w:tcPr>
          <w:p w14:paraId="4DF38375" w14:textId="3DF328B7" w:rsidR="004E2C21" w:rsidRDefault="00F900E4" w:rsidP="004E2C21">
            <w:pPr>
              <w:rPr>
                <w:rFonts w:ascii="Calibri" w:hAnsi="Calibri"/>
                <w:sz w:val="20"/>
                <w:szCs w:val="20"/>
              </w:rPr>
            </w:pPr>
            <w:ins w:id="5239" w:author="Kumar, Ashwani (Cognizant)" w:date="2021-01-05T13:32:00Z">
              <w:r>
                <w:rPr>
                  <w:rFonts w:ascii="Calibri" w:hAnsi="Calibri"/>
                  <w:sz w:val="20"/>
                  <w:szCs w:val="20"/>
                </w:rPr>
                <w:t xml:space="preserve">DECIMAL </w:t>
              </w:r>
            </w:ins>
          </w:p>
        </w:tc>
        <w:tc>
          <w:tcPr>
            <w:tcW w:w="789" w:type="pct"/>
            <w:vAlign w:val="bottom"/>
            <w:tcPrChange w:id="5240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120707F5" w14:textId="70EE6C38" w:rsidR="004E2C21" w:rsidRDefault="00F900E4" w:rsidP="004E2C21">
            <w:pPr>
              <w:rPr>
                <w:rFonts w:ascii="Calibri" w:hAnsi="Calibri"/>
              </w:rPr>
            </w:pPr>
            <w:ins w:id="5241" w:author="Kumar, Ashwani (Cognizant)" w:date="2021-01-05T13:32:00Z">
              <w:r>
                <w:rPr>
                  <w:rFonts w:ascii="Calibri" w:hAnsi="Calibri"/>
                </w:rPr>
                <w:t>18</w:t>
              </w:r>
              <w:r w:rsidR="00180751">
                <w:rPr>
                  <w:rFonts w:ascii="Calibri" w:hAnsi="Calibri"/>
                </w:rPr>
                <w:t>,2</w:t>
              </w:r>
            </w:ins>
          </w:p>
        </w:tc>
      </w:tr>
      <w:tr w:rsidR="004E2C21" w:rsidRPr="00A10A4D" w14:paraId="033EA380" w14:textId="77777777" w:rsidTr="004E2C21">
        <w:trPr>
          <w:trHeight w:val="260"/>
          <w:trPrChange w:id="5242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43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0D2ADF59" w14:textId="151325CB" w:rsidR="004E2C21" w:rsidRPr="00424FD1" w:rsidRDefault="004E2C21" w:rsidP="004E2C21">
            <w:pPr>
              <w:rPr>
                <w:rFonts w:ascii="Calibri" w:hAnsi="Calibri" w:cs="Calibri"/>
                <w:color w:val="000000"/>
              </w:rPr>
            </w:pPr>
            <w:r w:rsidRPr="00424FD1">
              <w:rPr>
                <w:rFonts w:ascii="Calibri" w:hAnsi="Calibri" w:cs="Calibri"/>
                <w:color w:val="000000"/>
              </w:rPr>
              <w:t>Units</w:t>
            </w:r>
          </w:p>
        </w:tc>
        <w:tc>
          <w:tcPr>
            <w:tcW w:w="1024" w:type="pct"/>
            <w:shd w:val="clear" w:color="auto" w:fill="auto"/>
            <w:vAlign w:val="bottom"/>
            <w:tcPrChange w:id="5244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40C71580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45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3090A3DF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46" w:author="Yvan Van Hentenryck" w:date="2020-12-29T11:06:00Z">
              <w:tcPr>
                <w:tcW w:w="862" w:type="pct"/>
                <w:vAlign w:val="bottom"/>
              </w:tcPr>
            </w:tcPrChange>
          </w:tcPr>
          <w:p w14:paraId="37EB69B8" w14:textId="2E390CBE" w:rsidR="004E2C21" w:rsidRDefault="00F900E4" w:rsidP="004E2C21">
            <w:pPr>
              <w:rPr>
                <w:rFonts w:ascii="Calibri" w:hAnsi="Calibri"/>
                <w:sz w:val="20"/>
                <w:szCs w:val="20"/>
              </w:rPr>
            </w:pPr>
            <w:ins w:id="5247" w:author="Kumar, Ashwani (Cognizant)" w:date="2021-01-05T13:32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9" w:type="pct"/>
            <w:vAlign w:val="bottom"/>
            <w:tcPrChange w:id="5248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5D438B2A" w14:textId="7457303E" w:rsidR="004E2C21" w:rsidRDefault="00F900E4" w:rsidP="004E2C21">
            <w:pPr>
              <w:rPr>
                <w:rFonts w:ascii="Calibri" w:hAnsi="Calibri"/>
              </w:rPr>
            </w:pPr>
            <w:ins w:id="5249" w:author="Kumar, Ashwani (Cognizant)" w:date="2021-01-05T13:32:00Z">
              <w:r>
                <w:rPr>
                  <w:rFonts w:ascii="Calibri" w:hAnsi="Calibri"/>
                </w:rPr>
                <w:t>32</w:t>
              </w:r>
            </w:ins>
          </w:p>
        </w:tc>
      </w:tr>
      <w:tr w:rsidR="004E2C21" w:rsidRPr="00A10A4D" w14:paraId="35390E94" w14:textId="77777777" w:rsidTr="004E2C21">
        <w:trPr>
          <w:trHeight w:val="260"/>
          <w:trPrChange w:id="5250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51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1A9C395B" w14:textId="68F11CEE" w:rsidR="004E2C21" w:rsidRPr="00424FD1" w:rsidRDefault="004E2C21" w:rsidP="004E2C21">
            <w:pPr>
              <w:rPr>
                <w:rFonts w:ascii="Calibri" w:hAnsi="Calibri" w:cs="Calibri"/>
                <w:color w:val="000000"/>
              </w:rPr>
            </w:pPr>
            <w:r w:rsidRPr="00424FD1">
              <w:rPr>
                <w:rFonts w:ascii="Calibri" w:hAnsi="Calibri" w:cs="Calibri"/>
                <w:color w:val="000000"/>
              </w:rPr>
              <w:t>Est Cost K</w:t>
            </w:r>
          </w:p>
        </w:tc>
        <w:tc>
          <w:tcPr>
            <w:tcW w:w="1024" w:type="pct"/>
            <w:shd w:val="clear" w:color="auto" w:fill="auto"/>
            <w:vAlign w:val="bottom"/>
            <w:tcPrChange w:id="5252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76511E0A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53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20FA5880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54" w:author="Yvan Van Hentenryck" w:date="2020-12-29T11:06:00Z">
              <w:tcPr>
                <w:tcW w:w="862" w:type="pct"/>
                <w:vAlign w:val="bottom"/>
              </w:tcPr>
            </w:tcPrChange>
          </w:tcPr>
          <w:p w14:paraId="3F21EB82" w14:textId="0F958FC0" w:rsidR="004E2C21" w:rsidRDefault="00180751" w:rsidP="004E2C21">
            <w:pPr>
              <w:rPr>
                <w:rFonts w:ascii="Calibri" w:hAnsi="Calibri"/>
                <w:sz w:val="20"/>
                <w:szCs w:val="20"/>
              </w:rPr>
            </w:pPr>
            <w:ins w:id="5255" w:author="Kumar, Ashwani (Cognizant)" w:date="2021-01-05T13:32:00Z">
              <w:r>
                <w:rPr>
                  <w:rFonts w:ascii="Calibri" w:hAnsi="Calibri"/>
                  <w:sz w:val="20"/>
                  <w:szCs w:val="20"/>
                </w:rPr>
                <w:t xml:space="preserve">DECIMAL </w:t>
              </w:r>
            </w:ins>
          </w:p>
        </w:tc>
        <w:tc>
          <w:tcPr>
            <w:tcW w:w="789" w:type="pct"/>
            <w:vAlign w:val="bottom"/>
            <w:tcPrChange w:id="5256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1354BF3C" w14:textId="2162D038" w:rsidR="004E2C21" w:rsidRDefault="00180751" w:rsidP="004E2C21">
            <w:pPr>
              <w:rPr>
                <w:rFonts w:ascii="Calibri" w:hAnsi="Calibri"/>
              </w:rPr>
            </w:pPr>
            <w:ins w:id="5257" w:author="Kumar, Ashwani (Cognizant)" w:date="2021-01-05T13:32:00Z">
              <w:r>
                <w:rPr>
                  <w:rFonts w:ascii="Calibri" w:hAnsi="Calibri"/>
                </w:rPr>
                <w:t>18,2</w:t>
              </w:r>
            </w:ins>
          </w:p>
        </w:tc>
      </w:tr>
      <w:tr w:rsidR="004E2C21" w:rsidRPr="00A10A4D" w14:paraId="5CB87CD2" w14:textId="77777777" w:rsidTr="004E2C21">
        <w:trPr>
          <w:trHeight w:val="260"/>
          <w:trPrChange w:id="5258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59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537F84E2" w14:textId="2C996207" w:rsidR="004E2C21" w:rsidRPr="00424FD1" w:rsidRDefault="004E2C21" w:rsidP="004E2C21">
            <w:pPr>
              <w:rPr>
                <w:rFonts w:ascii="Calibri" w:hAnsi="Calibri" w:cs="Calibri"/>
                <w:color w:val="000000"/>
              </w:rPr>
            </w:pPr>
            <w:r w:rsidRPr="00424FD1">
              <w:rPr>
                <w:rFonts w:ascii="Calibri" w:hAnsi="Calibri" w:cs="Calibri"/>
                <w:color w:val="000000"/>
              </w:rPr>
              <w:t>Risk Score Status</w:t>
            </w:r>
          </w:p>
        </w:tc>
        <w:tc>
          <w:tcPr>
            <w:tcW w:w="1024" w:type="pct"/>
            <w:shd w:val="clear" w:color="auto" w:fill="auto"/>
            <w:vAlign w:val="bottom"/>
            <w:tcPrChange w:id="5260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5E19AC04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61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19E8EE19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62" w:author="Yvan Van Hentenryck" w:date="2020-12-29T11:06:00Z">
              <w:tcPr>
                <w:tcW w:w="862" w:type="pct"/>
                <w:vAlign w:val="bottom"/>
              </w:tcPr>
            </w:tcPrChange>
          </w:tcPr>
          <w:p w14:paraId="1802E3FD" w14:textId="05BAA652" w:rsidR="004E2C21" w:rsidRDefault="00180751" w:rsidP="004E2C21">
            <w:pPr>
              <w:rPr>
                <w:rFonts w:ascii="Calibri" w:hAnsi="Calibri"/>
                <w:sz w:val="20"/>
                <w:szCs w:val="20"/>
              </w:rPr>
            </w:pPr>
            <w:ins w:id="5263" w:author="Kumar, Ashwani (Cognizant)" w:date="2021-01-05T13:3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9" w:type="pct"/>
            <w:vAlign w:val="bottom"/>
            <w:tcPrChange w:id="5264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41F12F83" w14:textId="77777777" w:rsidR="004E2C21" w:rsidRDefault="004E2C21" w:rsidP="004E2C21">
            <w:pPr>
              <w:rPr>
                <w:rFonts w:ascii="Calibri" w:hAnsi="Calibri"/>
              </w:rPr>
            </w:pPr>
          </w:p>
        </w:tc>
      </w:tr>
      <w:tr w:rsidR="004E2C21" w:rsidRPr="00A10A4D" w14:paraId="21F9BF83" w14:textId="77777777" w:rsidTr="004E2C21">
        <w:trPr>
          <w:trHeight w:val="260"/>
          <w:trPrChange w:id="5265" w:author="Yvan Van Hentenryck" w:date="2020-12-29T11:06:00Z">
            <w:trPr>
              <w:trHeight w:val="260"/>
            </w:trPr>
          </w:trPrChange>
        </w:trPr>
        <w:tc>
          <w:tcPr>
            <w:tcW w:w="1609" w:type="pct"/>
            <w:shd w:val="clear" w:color="auto" w:fill="auto"/>
            <w:vAlign w:val="bottom"/>
            <w:tcPrChange w:id="5266" w:author="Yvan Van Hentenryck" w:date="2020-12-29T11:06:00Z">
              <w:tcPr>
                <w:tcW w:w="1639" w:type="pct"/>
                <w:gridSpan w:val="2"/>
                <w:shd w:val="clear" w:color="auto" w:fill="auto"/>
                <w:vAlign w:val="bottom"/>
              </w:tcPr>
            </w:tcPrChange>
          </w:tcPr>
          <w:p w14:paraId="56A41180" w14:textId="0534C209" w:rsidR="004E2C21" w:rsidRPr="00424FD1" w:rsidRDefault="004E2C21" w:rsidP="004E2C21">
            <w:pPr>
              <w:rPr>
                <w:rFonts w:ascii="Calibri" w:hAnsi="Calibri" w:cs="Calibri"/>
                <w:color w:val="000000"/>
              </w:rPr>
            </w:pPr>
            <w:r w:rsidRPr="00424FD1">
              <w:rPr>
                <w:rFonts w:ascii="Calibri" w:hAnsi="Calibri" w:cs="Calibri"/>
                <w:color w:val="000000"/>
              </w:rPr>
              <w:t>Feedback</w:t>
            </w:r>
          </w:p>
        </w:tc>
        <w:tc>
          <w:tcPr>
            <w:tcW w:w="1024" w:type="pct"/>
            <w:shd w:val="clear" w:color="auto" w:fill="auto"/>
            <w:vAlign w:val="bottom"/>
            <w:tcPrChange w:id="5267" w:author="Yvan Van Hentenryck" w:date="2020-12-29T11:06:00Z">
              <w:tcPr>
                <w:tcW w:w="1054" w:type="pct"/>
                <w:gridSpan w:val="2"/>
                <w:shd w:val="clear" w:color="auto" w:fill="auto"/>
                <w:vAlign w:val="bottom"/>
              </w:tcPr>
            </w:tcPrChange>
          </w:tcPr>
          <w:p w14:paraId="6F40351D" w14:textId="77777777" w:rsidR="004E2C21" w:rsidRPr="001A089B" w:rsidRDefault="004E2C21" w:rsidP="004E2C21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shd w:val="clear" w:color="auto" w:fill="auto"/>
            <w:vAlign w:val="center"/>
            <w:tcPrChange w:id="5268" w:author="Yvan Van Hentenryck" w:date="2020-12-29T11:06:00Z">
              <w:tcPr>
                <w:tcW w:w="626" w:type="pct"/>
                <w:gridSpan w:val="2"/>
                <w:shd w:val="clear" w:color="auto" w:fill="auto"/>
                <w:vAlign w:val="center"/>
              </w:tcPr>
            </w:tcPrChange>
          </w:tcPr>
          <w:p w14:paraId="0D427CAB" w14:textId="77777777" w:rsidR="004E2C21" w:rsidRPr="00A10A4D" w:rsidRDefault="004E2C21" w:rsidP="004E2C21">
            <w:pPr>
              <w:rPr>
                <w:rFonts w:cstheme="minorHAnsi"/>
              </w:rPr>
            </w:pPr>
          </w:p>
        </w:tc>
        <w:tc>
          <w:tcPr>
            <w:tcW w:w="952" w:type="pct"/>
            <w:vAlign w:val="bottom"/>
            <w:tcPrChange w:id="5269" w:author="Yvan Van Hentenryck" w:date="2020-12-29T11:06:00Z">
              <w:tcPr>
                <w:tcW w:w="862" w:type="pct"/>
                <w:vAlign w:val="bottom"/>
              </w:tcPr>
            </w:tcPrChange>
          </w:tcPr>
          <w:p w14:paraId="4AB56B96" w14:textId="648B4292" w:rsidR="004E2C21" w:rsidRDefault="00180751" w:rsidP="004E2C21">
            <w:pPr>
              <w:rPr>
                <w:rFonts w:ascii="Calibri" w:hAnsi="Calibri"/>
                <w:sz w:val="20"/>
                <w:szCs w:val="20"/>
              </w:rPr>
            </w:pPr>
            <w:ins w:id="5270" w:author="Kumar, Ashwani (Cognizant)" w:date="2021-01-05T13:33:00Z">
              <w:r>
                <w:rPr>
                  <w:rFonts w:ascii="Calibri" w:hAnsi="Calibri"/>
                  <w:sz w:val="20"/>
                  <w:szCs w:val="20"/>
                </w:rPr>
                <w:t>VARCHAR</w:t>
              </w:r>
            </w:ins>
          </w:p>
        </w:tc>
        <w:tc>
          <w:tcPr>
            <w:tcW w:w="789" w:type="pct"/>
            <w:vAlign w:val="bottom"/>
            <w:tcPrChange w:id="5271" w:author="Yvan Van Hentenryck" w:date="2020-12-29T11:06:00Z">
              <w:tcPr>
                <w:tcW w:w="818" w:type="pct"/>
                <w:gridSpan w:val="2"/>
                <w:vAlign w:val="bottom"/>
              </w:tcPr>
            </w:tcPrChange>
          </w:tcPr>
          <w:p w14:paraId="2CED2D90" w14:textId="77777777" w:rsidR="004E2C21" w:rsidRDefault="004E2C21" w:rsidP="004E2C21">
            <w:pPr>
              <w:rPr>
                <w:rFonts w:ascii="Calibri" w:hAnsi="Calibri"/>
              </w:rPr>
            </w:pPr>
          </w:p>
        </w:tc>
      </w:tr>
    </w:tbl>
    <w:p w14:paraId="019CAE7E" w14:textId="77777777" w:rsidR="00055AB1" w:rsidRPr="00A10A4D" w:rsidRDefault="00055AB1" w:rsidP="00B12260"/>
    <w:p w14:paraId="72DED031" w14:textId="77777777" w:rsidR="00055AB1" w:rsidRPr="00A10A4D" w:rsidRDefault="00055AB1" w:rsidP="00B12260">
      <w:pPr>
        <w:pStyle w:val="Head02"/>
        <w:rPr>
          <w:rFonts w:asciiTheme="minorHAnsi" w:hAnsiTheme="minorHAnsi" w:cstheme="minorHAnsi"/>
        </w:rPr>
      </w:pPr>
    </w:p>
    <w:p w14:paraId="68E5DF63" w14:textId="77777777" w:rsidR="00055AB1" w:rsidRPr="00A10A4D" w:rsidRDefault="00055AB1">
      <w:pPr>
        <w:pStyle w:val="Heading4"/>
        <w:rPr>
          <w:rFonts w:asciiTheme="minorHAnsi" w:hAnsiTheme="minorHAnsi" w:cstheme="minorHAnsi"/>
        </w:rPr>
        <w:pPrChange w:id="5272" w:author="Kumar, Ashwani (Cognizant)" w:date="2021-01-06T17:22:00Z">
          <w:pPr>
            <w:pStyle w:val="Heading3"/>
          </w:pPr>
        </w:pPrChange>
      </w:pPr>
      <w:r w:rsidRPr="00706E71">
        <w:rPr>
          <w:rStyle w:val="Heading4Char"/>
          <w:rPrChange w:id="5273" w:author="Kumar, Ashwani (Cognizant)" w:date="2021-01-06T17:22:00Z">
            <w:rPr>
              <w:rFonts w:asciiTheme="minorHAnsi" w:hAnsiTheme="minorHAnsi" w:cstheme="minorHAnsi"/>
            </w:rPr>
          </w:rPrChange>
        </w:rPr>
        <w:t>Sample Request and Respons</w:t>
      </w:r>
      <w:r w:rsidRPr="00A10A4D">
        <w:rPr>
          <w:rFonts w:asciiTheme="minorHAnsi" w:hAnsiTheme="minorHAnsi" w:cstheme="minorHAnsi"/>
        </w:rPr>
        <w:t>e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PrChange w:id="5274" w:author="Yvan Van Hentenryck" w:date="2020-12-29T11:06:00Z">
          <w:tblPr>
            <w:tblStyle w:val="TableGrid"/>
            <w:tblW w:w="9067" w:type="dxa"/>
            <w:tblLook w:val="04A0" w:firstRow="1" w:lastRow="0" w:firstColumn="1" w:lastColumn="0" w:noHBand="0" w:noVBand="1"/>
          </w:tblPr>
        </w:tblPrChange>
      </w:tblPr>
      <w:tblGrid>
        <w:gridCol w:w="9067"/>
        <w:tblGridChange w:id="5275">
          <w:tblGrid>
            <w:gridCol w:w="9067"/>
          </w:tblGrid>
        </w:tblGridChange>
      </w:tblGrid>
      <w:tr w:rsidR="00055AB1" w:rsidRPr="00A10A4D" w14:paraId="04788D52" w14:textId="77777777" w:rsidTr="00B12260">
        <w:tc>
          <w:tcPr>
            <w:tcW w:w="9067" w:type="dxa"/>
            <w:tcPrChange w:id="5276" w:author="Yvan Van Hentenryck" w:date="2020-12-29T11:06:00Z">
              <w:tcPr>
                <w:tcW w:w="9067" w:type="dxa"/>
              </w:tcPr>
            </w:tcPrChange>
          </w:tcPr>
          <w:p w14:paraId="55B7BA72" w14:textId="77777777" w:rsidR="00055AB1" w:rsidRPr="00A10A4D" w:rsidRDefault="00055AB1" w:rsidP="00055AB1">
            <w:pPr>
              <w:rPr>
                <w:rFonts w:cstheme="minorHAnsi"/>
                <w:b/>
              </w:rPr>
            </w:pPr>
            <w:r w:rsidRPr="00A10A4D">
              <w:rPr>
                <w:rFonts w:cstheme="minorHAnsi"/>
                <w:b/>
              </w:rPr>
              <w:t xml:space="preserve">Request </w:t>
            </w:r>
          </w:p>
        </w:tc>
      </w:tr>
      <w:tr w:rsidR="00055AB1" w:rsidRPr="00A10A4D" w14:paraId="44A7CC97" w14:textId="77777777" w:rsidTr="00B12260">
        <w:tc>
          <w:tcPr>
            <w:tcW w:w="9067" w:type="dxa"/>
            <w:tcPrChange w:id="5277" w:author="Yvan Van Hentenryck" w:date="2020-12-29T11:06:00Z">
              <w:tcPr>
                <w:tcW w:w="9067" w:type="dxa"/>
              </w:tcPr>
            </w:tcPrChange>
          </w:tcPr>
          <w:p w14:paraId="4308D387" w14:textId="07B30B00" w:rsidR="00055AB1" w:rsidRPr="00A10A4D" w:rsidRDefault="00055AB1" w:rsidP="00055AB1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055AB1" w:rsidRPr="00A10A4D" w14:paraId="3A3128F0" w14:textId="77777777" w:rsidTr="00B12260">
        <w:tc>
          <w:tcPr>
            <w:tcW w:w="9067" w:type="dxa"/>
            <w:tcPrChange w:id="5278" w:author="Yvan Van Hentenryck" w:date="2020-12-29T11:06:00Z">
              <w:tcPr>
                <w:tcW w:w="9067" w:type="dxa"/>
              </w:tcPr>
            </w:tcPrChange>
          </w:tcPr>
          <w:p w14:paraId="7460A1EE" w14:textId="77777777" w:rsidR="00055AB1" w:rsidRPr="00A10A4D" w:rsidRDefault="00055AB1" w:rsidP="00055AB1">
            <w:pPr>
              <w:rPr>
                <w:rFonts w:cstheme="minorHAnsi"/>
                <w:sz w:val="20"/>
                <w:szCs w:val="20"/>
              </w:rPr>
            </w:pPr>
            <w:r w:rsidRPr="00A10A4D">
              <w:rPr>
                <w:rFonts w:cstheme="minorHAnsi"/>
                <w:b/>
                <w:sz w:val="20"/>
                <w:szCs w:val="20"/>
              </w:rPr>
              <w:t>Response</w:t>
            </w:r>
          </w:p>
        </w:tc>
      </w:tr>
      <w:tr w:rsidR="009C5C1D" w:rsidRPr="00A10A4D" w14:paraId="145963C3" w14:textId="77777777" w:rsidTr="00B12260">
        <w:tc>
          <w:tcPr>
            <w:tcW w:w="9067" w:type="dxa"/>
            <w:tcPrChange w:id="5279" w:author="Yvan Van Hentenryck" w:date="2020-12-29T11:06:00Z">
              <w:tcPr>
                <w:tcW w:w="9067" w:type="dxa"/>
              </w:tcPr>
            </w:tcPrChange>
          </w:tcPr>
          <w:p w14:paraId="56075517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{</w:t>
            </w:r>
          </w:p>
          <w:p w14:paraId="7258404C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"success": “true”,</w:t>
            </w:r>
          </w:p>
          <w:p w14:paraId="3EA7A7DC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"message": "Defect Tracker list received",</w:t>
            </w:r>
          </w:p>
          <w:p w14:paraId="40DF6D53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"data": {</w:t>
            </w:r>
          </w:p>
          <w:p w14:paraId="5671F127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{</w:t>
            </w:r>
          </w:p>
          <w:p w14:paraId="6C3D4380" w14:textId="606FB3DF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route":"Anglia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280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55379A5" w14:textId="7C18D9FD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"area":" West Midlands &amp; Chilterns "</w:t>
            </w:r>
            <w:ins w:id="5281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E6E5108" w14:textId="622D3A0C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del w:id="5282" w:author="Kumar S, Chetan (Cognizant)" w:date="2021-01-07T15:42:00Z">
              <w:r w:rsidRPr="00443AF5" w:rsidDel="00F213D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eLR</w:delText>
              </w:r>
            </w:del>
            <w:ins w:id="5283" w:author="Kumar S, Chetan (Cognizant)" w:date="2021-01-07T15:42:00Z">
              <w:r w:rsidR="00F213D4" w:rsidRPr="00443AF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e</w:t>
              </w:r>
              <w:r w:rsidR="00F213D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lr</w:t>
              </w:r>
            </w:ins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OWW"</w:t>
            </w:r>
            <w:ins w:id="5284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927928D" w14:textId="2E5DDE7D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"start</w:t>
            </w:r>
            <w:ins w:id="5285" w:author="Kumar S, Chetan (Cognizant)" w:date="2021-01-07T15:42:00Z">
              <w:r w:rsidR="00F213D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_m</w:t>
              </w:r>
            </w:ins>
            <w:del w:id="5286" w:author="Kumar S, Chetan (Cognizant)" w:date="2021-01-07T15:42:00Z">
              <w:r w:rsidRPr="00443AF5" w:rsidDel="00F213D4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M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ileage":"140"</w:t>
            </w:r>
            <w:ins w:id="528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E2DDB67" w14:textId="788556BF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"start</w:t>
            </w:r>
            <w:ins w:id="5288" w:author="Kumar S, Chetan (Cognizant)" w:date="2021-01-07T15:42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_y</w:t>
              </w:r>
            </w:ins>
            <w:del w:id="5289" w:author="Kumar S, Chetan (Cognizant)" w:date="2021-01-07T15:42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Y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ard":"727"</w:t>
            </w:r>
            <w:ins w:id="5290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046D063" w14:textId="6AC090F1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asset</w:t>
            </w:r>
            <w:ins w:id="5291" w:author="Kumar S, Chetan (Cognizant)" w:date="2021-01-07T15:42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_g</w:t>
              </w:r>
            </w:ins>
            <w:del w:id="5292" w:author="Kumar S, Chetan (Cognizant)" w:date="2021-01-07T15:42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G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roup":"B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293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7B55B3B" w14:textId="695B3301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asset</w:t>
            </w:r>
            <w:ins w:id="5294" w:author="Kumar S, Chetan (Cognizant)" w:date="2021-01-07T15:42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5295" w:author="Kumar S, Chetan (Cognizant)" w:date="2021-01-07T15:42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ype":"C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296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2379A42D" w14:textId="6406864D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"railway</w:t>
            </w:r>
            <w:ins w:id="5297" w:author="Kumar S, Chetan (Cognizant)" w:date="2021-01-07T15:42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del w:id="5298" w:author="Kumar S, Chetan (Cognizant)" w:date="2021-01-07T15:42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":"1400727"</w:t>
            </w:r>
            <w:ins w:id="5299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C9C1F9A" w14:textId="08F96E3B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"description":" Defective lighting "</w:t>
            </w:r>
            <w:ins w:id="5300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C7514D6" w14:textId="502DD2B6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5301" w:author="Kumar S, Chetan (Cognizant)" w:date="2021-01-07T15:42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_id</w:t>
              </w:r>
            </w:ins>
            <w:proofErr w:type="spellEnd"/>
            <w:del w:id="5302" w:author="Kumar S, Chetan (Cognizant)" w:date="2021-01-07T15:42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ID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 2268526 "</w:t>
            </w:r>
            <w:ins w:id="5303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2AD30EF" w14:textId="2597EB62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exam</w:t>
            </w:r>
            <w:ins w:id="5304" w:author="Kumar S, Chetan (Cognizant)" w:date="2021-01-07T15:43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_t</w:t>
              </w:r>
            </w:ins>
            <w:del w:id="5305" w:author="Kumar S, Chetan (Cognizant)" w:date="2021-01-07T15:43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T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ype":"Detailed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306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93AF67A" w14:textId="44C07010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supplier":"AMY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30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60E5BE6" w14:textId="192BEA19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"actual</w:t>
            </w:r>
            <w:ins w:id="5308" w:author="Kumar S, Chetan (Cognizant)" w:date="2021-01-07T15:43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_e</w:t>
              </w:r>
            </w:ins>
            <w:del w:id="5309" w:author="Kumar S, Chetan (Cognizant)" w:date="2021-01-07T15:43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E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xam</w:t>
            </w:r>
            <w:ins w:id="5310" w:author="Kumar S, Chetan (Cognizant)" w:date="2021-01-07T15:43:00Z">
              <w:r w:rsidR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5311" w:author="Kumar S, Chetan (Cognizant)" w:date="2021-01-07T15:43:00Z">
              <w:r w:rsidRPr="00443AF5" w:rsidDel="00CF5B27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ate":"2016-01-20"</w:t>
            </w:r>
            <w:ins w:id="5312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6FE83528" w14:textId="78C0D803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signed</w:t>
            </w:r>
            <w:ins w:id="5313" w:author="Kumar S, Chetan (Cognizant)" w:date="2021-01-07T15:43:00Z">
              <w:r w:rsidR="00762BA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</w:t>
              </w:r>
            </w:ins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off</w:t>
            </w:r>
            <w:ins w:id="5314" w:author="Kumar S, Chetan (Cognizant)" w:date="2021-01-07T15:43:00Z">
              <w:r w:rsidR="00762BA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_b</w:t>
              </w:r>
            </w:ins>
            <w:del w:id="5315" w:author="Kumar S, Chetan (Cognizant)" w:date="2021-01-07T15:43:00Z">
              <w:r w:rsidRPr="00443AF5" w:rsidDel="00762BA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B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y":"Colin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King"</w:t>
            </w:r>
            <w:ins w:id="5316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A4C3EFC" w14:textId="5278A0E2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notes":"Baseline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31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A192257" w14:textId="32AA833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"recommendation</w:t>
            </w:r>
            <w:ins w:id="5318" w:author="Kumar S, Chetan (Cognizant)" w:date="2021-01-07T15:43:00Z">
              <w:r w:rsidR="00762BA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_n</w:t>
              </w:r>
            </w:ins>
            <w:del w:id="5319" w:author="Kumar S, Chetan (Cognizant)" w:date="2021-01-07T15:43:00Z">
              <w:r w:rsidRPr="00443AF5" w:rsidDel="00762BAC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N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o":"140"</w:t>
            </w:r>
            <w:ins w:id="5320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51472072" w14:textId="7BB3900F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recommendation</w:t>
            </w:r>
            <w:ins w:id="5321" w:author="Kumar S, Chetan (Cognizant)" w:date="2021-01-07T15:44:00Z">
              <w:r w:rsidR="00DD507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_d</w:t>
              </w:r>
            </w:ins>
            <w:del w:id="5322" w:author="Kumar S, Chetan (Cognizant)" w:date="2021-01-07T15:44:00Z">
              <w:r w:rsidRPr="00443AF5" w:rsidDel="00DD5079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D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esc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":" Clear the watercourse and remove the 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build up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of silt "</w:t>
            </w:r>
            <w:ins w:id="5323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0B4A223" w14:textId="399DF45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location":"Height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signs"</w:t>
            </w:r>
            <w:ins w:id="5324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CBCE1B3" w14:textId="13F1AD9C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working</w:t>
            </w:r>
            <w:ins w:id="5325" w:author="Kumar S, Chetan (Cognizant)" w:date="2021-01-07T15:44:00Z">
              <w:r w:rsidR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_c</w:t>
              </w:r>
            </w:ins>
            <w:del w:id="5326" w:author="Kumar S, Chetan (Cognizant)" w:date="2021-01-07T15:44:00Z">
              <w:r w:rsidRPr="00443AF5" w:rsidDel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ategory":"Detailed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327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152B405C" w14:textId="6E7EDD03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"quantity":"121"</w:t>
            </w:r>
            <w:ins w:id="5328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750C2F8" w14:textId="70D31FFB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"units":"1"</w:t>
            </w:r>
            <w:ins w:id="5329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0546AC1" w14:textId="31504E28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"est</w:t>
            </w:r>
            <w:ins w:id="5330" w:author="Kumar S, Chetan (Cognizant)" w:date="2021-01-07T15:44:00Z">
              <w:r w:rsidR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_c</w:t>
              </w:r>
            </w:ins>
            <w:del w:id="5331" w:author="Kumar S, Chetan (Cognizant)" w:date="2021-01-07T15:44:00Z">
              <w:r w:rsidRPr="00443AF5" w:rsidDel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C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ost</w:t>
            </w:r>
            <w:ins w:id="5332" w:author="Kumar S, Chetan (Cognizant)" w:date="2021-01-07T15:44:00Z">
              <w:r w:rsidR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_k</w:t>
              </w:r>
            </w:ins>
            <w:del w:id="5333" w:author="Kumar S, Chetan (Cognizant)" w:date="2021-01-07T15:44:00Z">
              <w:r w:rsidRPr="00443AF5" w:rsidDel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K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":"20"</w:t>
            </w:r>
            <w:ins w:id="5334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31902C9B" w14:textId="7E66301A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"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risk</w:t>
            </w:r>
            <w:ins w:id="5335" w:author="Kumar S, Chetan (Cognizant)" w:date="2021-01-07T15:44:00Z">
              <w:r w:rsidR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5336" w:author="Kumar S, Chetan (Cognizant)" w:date="2021-01-07T15:44:00Z">
              <w:r w:rsidRPr="00443AF5" w:rsidDel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core</w:t>
            </w:r>
            <w:ins w:id="5337" w:author="Kumar S, Chetan (Cognizant)" w:date="2021-01-07T15:44:00Z">
              <w:r w:rsidR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_s</w:t>
              </w:r>
            </w:ins>
            <w:del w:id="5338" w:author="Kumar S, Chetan (Cognizant)" w:date="2021-01-07T15:44:00Z">
              <w:r w:rsidRPr="00443AF5" w:rsidDel="00236726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delText>S</w:delText>
              </w:r>
            </w:del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tatus":"test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"</w:t>
            </w:r>
            <w:ins w:id="5339" w:author="Kumar S, Chetan (Cognizant)" w:date="2021-01-07T15:45:00Z">
              <w:r w:rsidR="00B14E35">
                <w:rPr>
                  <w:rFonts w:eastAsia="Times New Roman" w:cstheme="minorHAnsi"/>
                  <w:color w:val="000000"/>
                  <w:sz w:val="20"/>
                  <w:szCs w:val="20"/>
                  <w:lang w:eastAsia="en-GB"/>
                </w:rPr>
                <w:t>,</w:t>
              </w:r>
            </w:ins>
          </w:p>
          <w:p w14:paraId="030BFC85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 xml:space="preserve">"feedback":" Clear the watercourse and remove the </w:t>
            </w:r>
            <w:proofErr w:type="spellStart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build up</w:t>
            </w:r>
            <w:proofErr w:type="spellEnd"/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of silt "</w:t>
            </w:r>
          </w:p>
          <w:p w14:paraId="7DE3355B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1082E95D" w14:textId="77777777" w:rsidR="00443AF5" w:rsidRPr="00443AF5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</w: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ab/>
              <w:t>}</w:t>
            </w:r>
          </w:p>
          <w:p w14:paraId="414F255E" w14:textId="093F3E39" w:rsidR="009C5C1D" w:rsidRPr="00A10A4D" w:rsidRDefault="00443AF5" w:rsidP="00443AF5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43AF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}</w:t>
            </w:r>
          </w:p>
        </w:tc>
      </w:tr>
    </w:tbl>
    <w:p w14:paraId="4454F6CC" w14:textId="77777777" w:rsidR="00055AB1" w:rsidRPr="00A10A4D" w:rsidRDefault="00055AB1" w:rsidP="00B12260">
      <w:pPr>
        <w:rPr>
          <w:rFonts w:cstheme="minorHAnsi"/>
        </w:rPr>
      </w:pPr>
    </w:p>
    <w:p w14:paraId="2F4919FE" w14:textId="77777777" w:rsidR="00FC6FFE" w:rsidRPr="00A10A4D" w:rsidRDefault="00FC6FFE" w:rsidP="00B12260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 w:rsidRPr="00A10A4D">
        <w:rPr>
          <w:rFonts w:cstheme="minorHAnsi"/>
        </w:rPr>
        <w:br w:type="page"/>
      </w:r>
    </w:p>
    <w:p w14:paraId="2910C90F" w14:textId="7FEC75AB" w:rsidR="00325103" w:rsidRDefault="00325103" w:rsidP="00B12260">
      <w:pPr>
        <w:pStyle w:val="Heading1"/>
      </w:pPr>
      <w:bookmarkStart w:id="5340" w:name="_Toc60868900"/>
      <w:r w:rsidRPr="004471A5">
        <w:rPr>
          <w:rFonts w:asciiTheme="minorHAnsi" w:hAnsiTheme="minorHAnsi" w:cstheme="minorHAnsi"/>
        </w:rPr>
        <w:lastRenderedPageBreak/>
        <w:t>A</w:t>
      </w:r>
      <w:r w:rsidR="004471A5">
        <w:rPr>
          <w:rFonts w:asciiTheme="minorHAnsi" w:hAnsiTheme="minorHAnsi" w:cstheme="minorHAnsi"/>
        </w:rPr>
        <w:t>uthentication and A</w:t>
      </w:r>
      <w:r w:rsidR="004471A5" w:rsidRPr="004471A5">
        <w:rPr>
          <w:rFonts w:asciiTheme="minorHAnsi" w:hAnsiTheme="minorHAnsi" w:cstheme="minorHAnsi"/>
        </w:rPr>
        <w:t>uthorization</w:t>
      </w:r>
      <w:bookmarkEnd w:id="5340"/>
    </w:p>
    <w:p w14:paraId="1AE174B0" w14:textId="77777777" w:rsidR="00325103" w:rsidRDefault="00325103" w:rsidP="00B12260">
      <w:pPr>
        <w:ind w:left="432"/>
      </w:pPr>
    </w:p>
    <w:p w14:paraId="61500B75" w14:textId="77777777" w:rsidR="00571011" w:rsidRDefault="00571011" w:rsidP="00B12260"/>
    <w:p w14:paraId="56D47858" w14:textId="77777777" w:rsidR="00571011" w:rsidRDefault="00571011" w:rsidP="00B12260">
      <w:r>
        <w:t>High level design</w:t>
      </w:r>
    </w:p>
    <w:p w14:paraId="3019B6F0" w14:textId="77777777" w:rsidR="00571011" w:rsidRDefault="00571011" w:rsidP="00B12260"/>
    <w:p w14:paraId="658BEF66" w14:textId="12563687" w:rsidR="00571011" w:rsidRDefault="00571011" w:rsidP="00B12260">
      <w:r>
        <w:rPr>
          <w:noProof/>
          <w:lang w:val="en-US"/>
        </w:rPr>
        <w:drawing>
          <wp:inline distT="0" distB="0" distL="0" distR="0" wp14:anchorId="3A29668D" wp14:editId="320559E3">
            <wp:extent cx="6050915" cy="3402965"/>
            <wp:effectExtent l="0" t="0" r="6985" b="6985"/>
            <wp:docPr id="1" name="Picture 1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de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1091" w14:textId="77777777" w:rsidR="00571011" w:rsidRDefault="00571011" w:rsidP="00B12260"/>
    <w:p w14:paraId="00C475D4" w14:textId="77777777" w:rsidR="00571011" w:rsidRDefault="00571011" w:rsidP="00B12260">
      <w:r w:rsidRPr="005C0FE5">
        <w:rPr>
          <w:sz w:val="20"/>
          <w:szCs w:val="20"/>
        </w:rPr>
        <w:t>Steps</w:t>
      </w:r>
      <w:r>
        <w:t>:</w:t>
      </w:r>
    </w:p>
    <w:p w14:paraId="0BE8EFC1" w14:textId="77777777" w:rsidR="00571011" w:rsidRPr="005C0FE5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 w:rsidRPr="005C0FE5">
        <w:rPr>
          <w:rFonts w:cstheme="minorHAnsi"/>
          <w:szCs w:val="20"/>
        </w:rPr>
        <w:t>User</w:t>
      </w:r>
      <w:r>
        <w:rPr>
          <w:rFonts w:cstheme="minorHAnsi"/>
          <w:szCs w:val="20"/>
        </w:rPr>
        <w:t xml:space="preserve"> </w:t>
      </w:r>
      <w:r w:rsidRPr="005C0FE5">
        <w:rPr>
          <w:rFonts w:cstheme="minorHAnsi"/>
          <w:szCs w:val="20"/>
        </w:rPr>
        <w:t>(CES UI/SES/Suppliers) will submit valid service principles to AAD URI for Authentication token.</w:t>
      </w:r>
    </w:p>
    <w:p w14:paraId="02427943" w14:textId="77777777" w:rsidR="00571011" w:rsidRPr="005C0FE5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 w:rsidRPr="005C0FE5">
        <w:rPr>
          <w:rFonts w:cstheme="minorHAnsi"/>
          <w:szCs w:val="20"/>
        </w:rPr>
        <w:t>On successful authentication- AAD will return valid authorization token.</w:t>
      </w:r>
    </w:p>
    <w:p w14:paraId="4B32BC85" w14:textId="77777777" w:rsidR="00571011" w:rsidRPr="005C0FE5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 w:rsidRPr="005C0FE5">
        <w:rPr>
          <w:rFonts w:cstheme="minorHAnsi"/>
          <w:szCs w:val="20"/>
        </w:rPr>
        <w:t>User will make a request to APIs using valid authorization token received at step 2.</w:t>
      </w:r>
    </w:p>
    <w:p w14:paraId="74770CD9" w14:textId="77777777" w:rsidR="00571011" w:rsidRPr="005C0FE5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 w:rsidRPr="005C0FE5">
        <w:rPr>
          <w:rFonts w:cstheme="minorHAnsi"/>
          <w:szCs w:val="20"/>
        </w:rPr>
        <w:t>API request will be validated</w:t>
      </w:r>
      <w:r>
        <w:rPr>
          <w:rFonts w:cstheme="minorHAnsi"/>
          <w:szCs w:val="20"/>
        </w:rPr>
        <w:t xml:space="preserve"> </w:t>
      </w:r>
      <w:r w:rsidRPr="005C0FE5">
        <w:rPr>
          <w:rFonts w:cstheme="minorHAnsi"/>
          <w:szCs w:val="20"/>
        </w:rPr>
        <w:t>(token validation) against the OAuth Server.</w:t>
      </w:r>
    </w:p>
    <w:p w14:paraId="1634E7C8" w14:textId="77777777" w:rsidR="00571011" w:rsidRPr="005C0FE5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Based on successful validation request will be routed to backend API.</w:t>
      </w:r>
    </w:p>
    <w:p w14:paraId="06AC9C61" w14:textId="77777777" w:rsidR="00571011" w:rsidRPr="005C0FE5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Connectivity to </w:t>
      </w:r>
      <w:r w:rsidRPr="005C0FE5">
        <w:rPr>
          <w:rFonts w:cstheme="minorHAnsi"/>
          <w:szCs w:val="20"/>
        </w:rPr>
        <w:t>backend service</w:t>
      </w:r>
      <w:r>
        <w:rPr>
          <w:rFonts w:cstheme="minorHAnsi"/>
          <w:szCs w:val="20"/>
        </w:rPr>
        <w:t xml:space="preserve"> will be maintained</w:t>
      </w:r>
      <w:r w:rsidRPr="005C0FE5">
        <w:rPr>
          <w:rFonts w:cstheme="minorHAnsi"/>
          <w:szCs w:val="20"/>
        </w:rPr>
        <w:t>.</w:t>
      </w:r>
    </w:p>
    <w:p w14:paraId="26F7FBF9" w14:textId="77777777" w:rsidR="00571011" w:rsidRPr="004427C7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 w:rsidRPr="005C0FE5">
        <w:rPr>
          <w:rFonts w:cstheme="minorHAnsi"/>
          <w:szCs w:val="20"/>
        </w:rPr>
        <w:t>Response from the</w:t>
      </w:r>
      <w:r>
        <w:rPr>
          <w:rFonts w:cstheme="minorHAnsi"/>
          <w:szCs w:val="20"/>
        </w:rPr>
        <w:t xml:space="preserve"> Backend APIs will route to API</w:t>
      </w:r>
      <w:r w:rsidRPr="005C0FE5">
        <w:rPr>
          <w:rFonts w:cstheme="minorHAnsi"/>
          <w:szCs w:val="20"/>
        </w:rPr>
        <w:t>.</w:t>
      </w:r>
    </w:p>
    <w:p w14:paraId="128A44EB" w14:textId="77777777" w:rsidR="00571011" w:rsidRDefault="00571011" w:rsidP="00B12260">
      <w:pPr>
        <w:pStyle w:val="ListParagraph"/>
        <w:numPr>
          <w:ilvl w:val="0"/>
          <w:numId w:val="59"/>
        </w:numPr>
        <w:spacing w:before="60" w:after="60" w:line="240" w:lineRule="auto"/>
        <w:rPr>
          <w:rFonts w:cstheme="minorHAnsi"/>
          <w:szCs w:val="20"/>
        </w:rPr>
      </w:pPr>
      <w:r w:rsidRPr="005C0FE5">
        <w:rPr>
          <w:rFonts w:cstheme="minorHAnsi"/>
          <w:szCs w:val="20"/>
        </w:rPr>
        <w:t>Response from the Backend APIs will route to User.</w:t>
      </w:r>
    </w:p>
    <w:p w14:paraId="5D82AD75" w14:textId="19645B77" w:rsidR="00571011" w:rsidRDefault="00571011" w:rsidP="00B12260">
      <w:pPr>
        <w:pStyle w:val="ListParagraph"/>
        <w:ind w:left="1080"/>
        <w:rPr>
          <w:rFonts w:cstheme="minorHAnsi"/>
          <w:szCs w:val="20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3A15AF16" wp14:editId="6CEAA413">
            <wp:extent cx="4910400" cy="358624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04" cy="367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D68F" w14:textId="7A083CC8" w:rsidR="004209A2" w:rsidRPr="00A10A4D" w:rsidRDefault="70E6B7BD" w:rsidP="00B12260">
      <w:pPr>
        <w:pStyle w:val="Heading1"/>
        <w:rPr>
          <w:rFonts w:asciiTheme="minorHAnsi" w:hAnsiTheme="minorHAnsi" w:cstheme="minorHAnsi"/>
        </w:rPr>
      </w:pPr>
      <w:bookmarkStart w:id="5341" w:name="_Toc60868901"/>
      <w:r w:rsidRPr="00A10A4D">
        <w:rPr>
          <w:rFonts w:asciiTheme="minorHAnsi" w:hAnsiTheme="minorHAnsi" w:cstheme="minorHAnsi"/>
        </w:rPr>
        <w:t>Document History</w:t>
      </w:r>
      <w:bookmarkEnd w:id="5341"/>
    </w:p>
    <w:p w14:paraId="160097C0" w14:textId="77777777" w:rsidR="004209A2" w:rsidRPr="00A10A4D" w:rsidRDefault="004209A2" w:rsidP="00B12260">
      <w:pPr>
        <w:rPr>
          <w:rFonts w:cstheme="minorHAnsi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  <w:tblPrChange w:id="5342" w:author="Yvan Van Hentenryck" w:date="2020-12-29T11:0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32"/>
        <w:gridCol w:w="1593"/>
        <w:gridCol w:w="2080"/>
        <w:gridCol w:w="4011"/>
        <w:tblGridChange w:id="5343">
          <w:tblGrid>
            <w:gridCol w:w="1332"/>
            <w:gridCol w:w="1593"/>
            <w:gridCol w:w="2080"/>
            <w:gridCol w:w="4011"/>
          </w:tblGrid>
        </w:tblGridChange>
      </w:tblGrid>
      <w:tr w:rsidR="00963C45" w:rsidRPr="00A10A4D" w14:paraId="7F1CD3D3" w14:textId="77777777" w:rsidTr="00B12260">
        <w:tc>
          <w:tcPr>
            <w:tcW w:w="1332" w:type="dxa"/>
            <w:shd w:val="clear" w:color="auto" w:fill="D9D9D9" w:themeFill="background1" w:themeFillShade="D9"/>
            <w:tcPrChange w:id="5344" w:author="Yvan Van Hentenryck" w:date="2020-12-29T11:06:00Z">
              <w:tcPr>
                <w:tcW w:w="1332" w:type="dxa"/>
                <w:shd w:val="clear" w:color="auto" w:fill="D9D9D9" w:themeFill="background1" w:themeFillShade="D9"/>
              </w:tcPr>
            </w:tcPrChange>
          </w:tcPr>
          <w:p w14:paraId="098AABBE" w14:textId="1C5FE483" w:rsidR="00963C45" w:rsidRPr="00A10A4D" w:rsidRDefault="00963C45" w:rsidP="70E6B7BD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593" w:type="dxa"/>
            <w:shd w:val="clear" w:color="auto" w:fill="D9D9D9" w:themeFill="background1" w:themeFillShade="D9"/>
            <w:tcPrChange w:id="5345" w:author="Yvan Van Hentenryck" w:date="2020-12-29T11:06:00Z">
              <w:tcPr>
                <w:tcW w:w="1593" w:type="dxa"/>
                <w:shd w:val="clear" w:color="auto" w:fill="D9D9D9" w:themeFill="background1" w:themeFillShade="D9"/>
              </w:tcPr>
            </w:tcPrChange>
          </w:tcPr>
          <w:p w14:paraId="124F4FA4" w14:textId="58AD405A" w:rsidR="00963C45" w:rsidRPr="00A10A4D" w:rsidRDefault="00963C45" w:rsidP="70E6B7BD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2080" w:type="dxa"/>
            <w:shd w:val="clear" w:color="auto" w:fill="D9D9D9" w:themeFill="background1" w:themeFillShade="D9"/>
            <w:tcPrChange w:id="5346" w:author="Yvan Van Hentenryck" w:date="2020-12-29T11:06:00Z">
              <w:tcPr>
                <w:tcW w:w="2080" w:type="dxa"/>
                <w:shd w:val="clear" w:color="auto" w:fill="D9D9D9" w:themeFill="background1" w:themeFillShade="D9"/>
              </w:tcPr>
            </w:tcPrChange>
          </w:tcPr>
          <w:p w14:paraId="07AEEF1E" w14:textId="45D73556" w:rsidR="00963C45" w:rsidRPr="00A10A4D" w:rsidRDefault="00963C45" w:rsidP="70E6B7BD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Changed By</w:t>
            </w:r>
          </w:p>
        </w:tc>
        <w:tc>
          <w:tcPr>
            <w:tcW w:w="4011" w:type="dxa"/>
            <w:shd w:val="clear" w:color="auto" w:fill="D9D9D9" w:themeFill="background1" w:themeFillShade="D9"/>
            <w:tcPrChange w:id="5347" w:author="Yvan Van Hentenryck" w:date="2020-12-29T11:06:00Z">
              <w:tcPr>
                <w:tcW w:w="4011" w:type="dxa"/>
                <w:shd w:val="clear" w:color="auto" w:fill="D9D9D9" w:themeFill="background1" w:themeFillShade="D9"/>
              </w:tcPr>
            </w:tcPrChange>
          </w:tcPr>
          <w:p w14:paraId="5D180FA3" w14:textId="622F5128" w:rsidR="00963C45" w:rsidRPr="00A10A4D" w:rsidRDefault="00963C45" w:rsidP="70E6B7BD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Description of Change</w:t>
            </w:r>
          </w:p>
        </w:tc>
      </w:tr>
      <w:tr w:rsidR="00963C45" w:rsidRPr="00A10A4D" w14:paraId="7EF587CA" w14:textId="77777777" w:rsidTr="00B12260">
        <w:tc>
          <w:tcPr>
            <w:tcW w:w="1332" w:type="dxa"/>
            <w:tcPrChange w:id="5348" w:author="Yvan Van Hentenryck" w:date="2020-12-29T11:06:00Z">
              <w:tcPr>
                <w:tcW w:w="1332" w:type="dxa"/>
              </w:tcPr>
            </w:tcPrChange>
          </w:tcPr>
          <w:p w14:paraId="09D5F280" w14:textId="25CE3727" w:rsidR="00963C45" w:rsidRPr="00A10A4D" w:rsidRDefault="00963C45" w:rsidP="00865880">
            <w:pPr>
              <w:rPr>
                <w:rFonts w:cstheme="minorHAnsi"/>
              </w:rPr>
            </w:pPr>
            <w:r w:rsidRPr="00A10A4D">
              <w:rPr>
                <w:rFonts w:cstheme="minorHAnsi"/>
              </w:rPr>
              <w:t>0.1</w:t>
            </w:r>
          </w:p>
        </w:tc>
        <w:tc>
          <w:tcPr>
            <w:tcW w:w="1593" w:type="dxa"/>
            <w:tcPrChange w:id="5349" w:author="Yvan Van Hentenryck" w:date="2020-12-29T11:06:00Z">
              <w:tcPr>
                <w:tcW w:w="1593" w:type="dxa"/>
              </w:tcPr>
            </w:tcPrChange>
          </w:tcPr>
          <w:p w14:paraId="09E60763" w14:textId="1E268657" w:rsidR="00963C45" w:rsidRPr="00A10A4D" w:rsidRDefault="00C85CC8" w:rsidP="00DE4E78">
            <w:pPr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963C45" w:rsidRPr="00A10A4D">
              <w:rPr>
                <w:rFonts w:cstheme="minorHAnsi"/>
              </w:rPr>
              <w:t>/0</w:t>
            </w:r>
            <w:r w:rsidR="00AF7B24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/2020</w:t>
            </w:r>
          </w:p>
        </w:tc>
        <w:tc>
          <w:tcPr>
            <w:tcW w:w="2080" w:type="dxa"/>
            <w:tcPrChange w:id="5350" w:author="Yvan Van Hentenryck" w:date="2020-12-29T11:06:00Z">
              <w:tcPr>
                <w:tcW w:w="2080" w:type="dxa"/>
              </w:tcPr>
            </w:tcPrChange>
          </w:tcPr>
          <w:p w14:paraId="58B60A06" w14:textId="330A5F69" w:rsidR="00963C45" w:rsidRPr="00A10A4D" w:rsidRDefault="00C85CC8" w:rsidP="004209A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Ruban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chandar</w:t>
            </w:r>
            <w:proofErr w:type="spellEnd"/>
          </w:p>
        </w:tc>
        <w:tc>
          <w:tcPr>
            <w:tcW w:w="4011" w:type="dxa"/>
            <w:tcPrChange w:id="5351" w:author="Yvan Van Hentenryck" w:date="2020-12-29T11:06:00Z">
              <w:tcPr>
                <w:tcW w:w="4011" w:type="dxa"/>
              </w:tcPr>
            </w:tcPrChange>
          </w:tcPr>
          <w:p w14:paraId="5AAB76B3" w14:textId="26AF7ED9" w:rsidR="00963C45" w:rsidRPr="00A10A4D" w:rsidRDefault="00C85CC8" w:rsidP="004209A2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 draft</w:t>
            </w:r>
          </w:p>
        </w:tc>
      </w:tr>
      <w:tr w:rsidR="00310306" w:rsidRPr="00A10A4D" w14:paraId="6E830276" w14:textId="77777777" w:rsidTr="00B12260">
        <w:tc>
          <w:tcPr>
            <w:tcW w:w="1332" w:type="dxa"/>
            <w:tcPrChange w:id="5352" w:author="Yvan Van Hentenryck" w:date="2020-12-29T11:06:00Z">
              <w:tcPr>
                <w:tcW w:w="1332" w:type="dxa"/>
              </w:tcPr>
            </w:tcPrChange>
          </w:tcPr>
          <w:p w14:paraId="6E7868F8" w14:textId="33157DF7" w:rsidR="00310306" w:rsidRPr="00A10A4D" w:rsidRDefault="00472062" w:rsidP="00310306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593" w:type="dxa"/>
            <w:tcPrChange w:id="5353" w:author="Yvan Van Hentenryck" w:date="2020-12-29T11:06:00Z">
              <w:tcPr>
                <w:tcW w:w="1593" w:type="dxa"/>
              </w:tcPr>
            </w:tcPrChange>
          </w:tcPr>
          <w:p w14:paraId="12125778" w14:textId="45A40448" w:rsidR="00310306" w:rsidRPr="00A10A4D" w:rsidRDefault="00472062" w:rsidP="00310306">
            <w:pPr>
              <w:rPr>
                <w:rFonts w:cstheme="minorHAnsi"/>
              </w:rPr>
            </w:pPr>
            <w:r>
              <w:rPr>
                <w:rFonts w:cstheme="minorHAnsi"/>
              </w:rPr>
              <w:t>27/08/2020</w:t>
            </w:r>
          </w:p>
        </w:tc>
        <w:tc>
          <w:tcPr>
            <w:tcW w:w="2080" w:type="dxa"/>
            <w:tcPrChange w:id="5354" w:author="Yvan Van Hentenryck" w:date="2020-12-29T11:06:00Z">
              <w:tcPr>
                <w:tcW w:w="2080" w:type="dxa"/>
              </w:tcPr>
            </w:tcPrChange>
          </w:tcPr>
          <w:p w14:paraId="64B25408" w14:textId="39DEA2A4" w:rsidR="00310306" w:rsidRPr="00A10A4D" w:rsidRDefault="00472062" w:rsidP="003103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Kumarapathy</w:t>
            </w:r>
            <w:proofErr w:type="spellEnd"/>
          </w:p>
        </w:tc>
        <w:tc>
          <w:tcPr>
            <w:tcW w:w="4011" w:type="dxa"/>
            <w:tcPrChange w:id="5355" w:author="Yvan Van Hentenryck" w:date="2020-12-29T11:06:00Z">
              <w:tcPr>
                <w:tcW w:w="4011" w:type="dxa"/>
              </w:tcPr>
            </w:tcPrChange>
          </w:tcPr>
          <w:p w14:paraId="284EB503" w14:textId="5A1FBF62" w:rsidR="00310306" w:rsidRPr="00A10A4D" w:rsidRDefault="00472062" w:rsidP="00310306">
            <w:pPr>
              <w:rPr>
                <w:rFonts w:cstheme="minorHAnsi"/>
              </w:rPr>
            </w:pPr>
            <w:r>
              <w:rPr>
                <w:rFonts w:cstheme="minorHAnsi"/>
              </w:rPr>
              <w:t>Added sample data and data type</w:t>
            </w:r>
          </w:p>
        </w:tc>
      </w:tr>
      <w:tr w:rsidR="00490D7C" w:rsidRPr="00A10A4D" w14:paraId="7B027BED" w14:textId="77777777" w:rsidTr="00B12260">
        <w:tc>
          <w:tcPr>
            <w:tcW w:w="1332" w:type="dxa"/>
            <w:tcPrChange w:id="5356" w:author="Yvan Van Hentenryck" w:date="2020-12-29T11:06:00Z">
              <w:tcPr>
                <w:tcW w:w="1332" w:type="dxa"/>
              </w:tcPr>
            </w:tcPrChange>
          </w:tcPr>
          <w:p w14:paraId="7FA552B6" w14:textId="6303DAC4" w:rsidR="00490D7C" w:rsidRPr="00A10A4D" w:rsidRDefault="00490D7C" w:rsidP="00310306">
            <w:pPr>
              <w:rPr>
                <w:rFonts w:cstheme="minorHAnsi"/>
              </w:rPr>
            </w:pPr>
          </w:p>
        </w:tc>
        <w:tc>
          <w:tcPr>
            <w:tcW w:w="1593" w:type="dxa"/>
            <w:tcPrChange w:id="5357" w:author="Yvan Van Hentenryck" w:date="2020-12-29T11:06:00Z">
              <w:tcPr>
                <w:tcW w:w="1593" w:type="dxa"/>
              </w:tcPr>
            </w:tcPrChange>
          </w:tcPr>
          <w:p w14:paraId="0462FE1E" w14:textId="058F3C2A" w:rsidR="00490D7C" w:rsidRPr="00A10A4D" w:rsidRDefault="00490D7C" w:rsidP="00310306">
            <w:pPr>
              <w:rPr>
                <w:rFonts w:cstheme="minorHAnsi"/>
              </w:rPr>
            </w:pPr>
          </w:p>
        </w:tc>
        <w:tc>
          <w:tcPr>
            <w:tcW w:w="2080" w:type="dxa"/>
            <w:tcPrChange w:id="5358" w:author="Yvan Van Hentenryck" w:date="2020-12-29T11:06:00Z">
              <w:tcPr>
                <w:tcW w:w="2080" w:type="dxa"/>
              </w:tcPr>
            </w:tcPrChange>
          </w:tcPr>
          <w:p w14:paraId="64BB6AE3" w14:textId="5BA5E000" w:rsidR="00490D7C" w:rsidRPr="00A10A4D" w:rsidRDefault="00490D7C" w:rsidP="00310306">
            <w:pPr>
              <w:rPr>
                <w:rFonts w:cstheme="minorHAnsi"/>
              </w:rPr>
            </w:pPr>
          </w:p>
        </w:tc>
        <w:tc>
          <w:tcPr>
            <w:tcW w:w="4011" w:type="dxa"/>
            <w:tcPrChange w:id="5359" w:author="Yvan Van Hentenryck" w:date="2020-12-29T11:06:00Z">
              <w:tcPr>
                <w:tcW w:w="4011" w:type="dxa"/>
              </w:tcPr>
            </w:tcPrChange>
          </w:tcPr>
          <w:p w14:paraId="050063D4" w14:textId="5CBD0CEE" w:rsidR="00490D7C" w:rsidRPr="00A10A4D" w:rsidRDefault="00490D7C" w:rsidP="00310306">
            <w:pPr>
              <w:rPr>
                <w:rFonts w:cstheme="minorHAnsi"/>
              </w:rPr>
            </w:pPr>
          </w:p>
        </w:tc>
      </w:tr>
      <w:tr w:rsidR="009B3C48" w:rsidRPr="00A10A4D" w14:paraId="1769E634" w14:textId="77777777" w:rsidTr="00B12260">
        <w:tc>
          <w:tcPr>
            <w:tcW w:w="1332" w:type="dxa"/>
            <w:tcPrChange w:id="5360" w:author="Yvan Van Hentenryck" w:date="2020-12-29T11:06:00Z">
              <w:tcPr>
                <w:tcW w:w="1332" w:type="dxa"/>
              </w:tcPr>
            </w:tcPrChange>
          </w:tcPr>
          <w:p w14:paraId="7A41F223" w14:textId="5CF27F4C" w:rsidR="009B3C48" w:rsidRPr="00A10A4D" w:rsidRDefault="009B3C48" w:rsidP="00963C45">
            <w:pPr>
              <w:rPr>
                <w:rFonts w:cstheme="minorHAnsi"/>
              </w:rPr>
            </w:pPr>
          </w:p>
        </w:tc>
        <w:tc>
          <w:tcPr>
            <w:tcW w:w="1593" w:type="dxa"/>
            <w:tcPrChange w:id="5361" w:author="Yvan Van Hentenryck" w:date="2020-12-29T11:06:00Z">
              <w:tcPr>
                <w:tcW w:w="1593" w:type="dxa"/>
              </w:tcPr>
            </w:tcPrChange>
          </w:tcPr>
          <w:p w14:paraId="4EF329BE" w14:textId="66621CA9" w:rsidR="009B3C48" w:rsidRPr="00A10A4D" w:rsidRDefault="009B3C48" w:rsidP="00963C45">
            <w:pPr>
              <w:rPr>
                <w:rFonts w:cstheme="minorHAnsi"/>
              </w:rPr>
            </w:pPr>
          </w:p>
        </w:tc>
        <w:tc>
          <w:tcPr>
            <w:tcW w:w="2080" w:type="dxa"/>
            <w:tcPrChange w:id="5362" w:author="Yvan Van Hentenryck" w:date="2020-12-29T11:06:00Z">
              <w:tcPr>
                <w:tcW w:w="2080" w:type="dxa"/>
              </w:tcPr>
            </w:tcPrChange>
          </w:tcPr>
          <w:p w14:paraId="61952FC5" w14:textId="7D9C0B15" w:rsidR="009B3C48" w:rsidRPr="00A10A4D" w:rsidRDefault="009B3C48" w:rsidP="00963C45">
            <w:pPr>
              <w:rPr>
                <w:rFonts w:cstheme="minorHAnsi"/>
              </w:rPr>
            </w:pPr>
          </w:p>
        </w:tc>
        <w:tc>
          <w:tcPr>
            <w:tcW w:w="4011" w:type="dxa"/>
            <w:tcPrChange w:id="5363" w:author="Yvan Van Hentenryck" w:date="2020-12-29T11:06:00Z">
              <w:tcPr>
                <w:tcW w:w="4011" w:type="dxa"/>
              </w:tcPr>
            </w:tcPrChange>
          </w:tcPr>
          <w:p w14:paraId="335678ED" w14:textId="25EC844B" w:rsidR="009B3C48" w:rsidRPr="00A10A4D" w:rsidRDefault="009B3C48" w:rsidP="00963C45">
            <w:pPr>
              <w:rPr>
                <w:rFonts w:cstheme="minorHAnsi"/>
              </w:rPr>
            </w:pPr>
          </w:p>
        </w:tc>
      </w:tr>
      <w:tr w:rsidR="007974A0" w:rsidRPr="00A10A4D" w14:paraId="708E03FE" w14:textId="77777777" w:rsidTr="00B12260">
        <w:tc>
          <w:tcPr>
            <w:tcW w:w="1332" w:type="dxa"/>
            <w:tcPrChange w:id="5364" w:author="Yvan Van Hentenryck" w:date="2020-12-29T11:06:00Z">
              <w:tcPr>
                <w:tcW w:w="1332" w:type="dxa"/>
              </w:tcPr>
            </w:tcPrChange>
          </w:tcPr>
          <w:p w14:paraId="3763684E" w14:textId="10C1AC23" w:rsidR="007974A0" w:rsidRPr="00A10A4D" w:rsidRDefault="007974A0" w:rsidP="00963C45">
            <w:pPr>
              <w:rPr>
                <w:rFonts w:cstheme="minorHAnsi"/>
              </w:rPr>
            </w:pPr>
          </w:p>
        </w:tc>
        <w:tc>
          <w:tcPr>
            <w:tcW w:w="1593" w:type="dxa"/>
            <w:tcPrChange w:id="5365" w:author="Yvan Van Hentenryck" w:date="2020-12-29T11:06:00Z">
              <w:tcPr>
                <w:tcW w:w="1593" w:type="dxa"/>
              </w:tcPr>
            </w:tcPrChange>
          </w:tcPr>
          <w:p w14:paraId="7BA54D44" w14:textId="648300C7" w:rsidR="007974A0" w:rsidRPr="00A10A4D" w:rsidRDefault="007974A0" w:rsidP="00963C45">
            <w:pPr>
              <w:rPr>
                <w:rFonts w:cstheme="minorHAnsi"/>
              </w:rPr>
            </w:pPr>
          </w:p>
        </w:tc>
        <w:tc>
          <w:tcPr>
            <w:tcW w:w="2080" w:type="dxa"/>
            <w:tcPrChange w:id="5366" w:author="Yvan Van Hentenryck" w:date="2020-12-29T11:06:00Z">
              <w:tcPr>
                <w:tcW w:w="2080" w:type="dxa"/>
              </w:tcPr>
            </w:tcPrChange>
          </w:tcPr>
          <w:p w14:paraId="0F921275" w14:textId="4F7C0971" w:rsidR="007974A0" w:rsidRPr="00A10A4D" w:rsidRDefault="007974A0" w:rsidP="00963C45">
            <w:pPr>
              <w:rPr>
                <w:rFonts w:cstheme="minorHAnsi"/>
              </w:rPr>
            </w:pPr>
          </w:p>
        </w:tc>
        <w:tc>
          <w:tcPr>
            <w:tcW w:w="4011" w:type="dxa"/>
            <w:tcPrChange w:id="5367" w:author="Yvan Van Hentenryck" w:date="2020-12-29T11:06:00Z">
              <w:tcPr>
                <w:tcW w:w="4011" w:type="dxa"/>
              </w:tcPr>
            </w:tcPrChange>
          </w:tcPr>
          <w:p w14:paraId="71DAC394" w14:textId="5E0A62C5" w:rsidR="007974A0" w:rsidRPr="00A10A4D" w:rsidRDefault="007974A0" w:rsidP="00963C45">
            <w:pPr>
              <w:rPr>
                <w:rFonts w:cstheme="minorHAnsi"/>
              </w:rPr>
            </w:pPr>
          </w:p>
        </w:tc>
      </w:tr>
      <w:tr w:rsidR="007974A0" w:rsidRPr="00A10A4D" w14:paraId="0764FFFB" w14:textId="77777777" w:rsidTr="00B12260">
        <w:tc>
          <w:tcPr>
            <w:tcW w:w="1332" w:type="dxa"/>
            <w:tcPrChange w:id="5368" w:author="Yvan Van Hentenryck" w:date="2020-12-29T11:06:00Z">
              <w:tcPr>
                <w:tcW w:w="1332" w:type="dxa"/>
              </w:tcPr>
            </w:tcPrChange>
          </w:tcPr>
          <w:p w14:paraId="4A541566" w14:textId="77777777" w:rsidR="007974A0" w:rsidRPr="00A10A4D" w:rsidRDefault="007974A0" w:rsidP="00963C45">
            <w:pPr>
              <w:rPr>
                <w:rFonts w:cstheme="minorHAnsi"/>
              </w:rPr>
            </w:pPr>
          </w:p>
        </w:tc>
        <w:tc>
          <w:tcPr>
            <w:tcW w:w="1593" w:type="dxa"/>
            <w:tcPrChange w:id="5369" w:author="Yvan Van Hentenryck" w:date="2020-12-29T11:06:00Z">
              <w:tcPr>
                <w:tcW w:w="1593" w:type="dxa"/>
              </w:tcPr>
            </w:tcPrChange>
          </w:tcPr>
          <w:p w14:paraId="16C5C146" w14:textId="77777777" w:rsidR="007974A0" w:rsidRPr="00A10A4D" w:rsidRDefault="007974A0" w:rsidP="00963C45">
            <w:pPr>
              <w:rPr>
                <w:rFonts w:cstheme="minorHAnsi"/>
              </w:rPr>
            </w:pPr>
          </w:p>
        </w:tc>
        <w:tc>
          <w:tcPr>
            <w:tcW w:w="2080" w:type="dxa"/>
            <w:tcPrChange w:id="5370" w:author="Yvan Van Hentenryck" w:date="2020-12-29T11:06:00Z">
              <w:tcPr>
                <w:tcW w:w="2080" w:type="dxa"/>
              </w:tcPr>
            </w:tcPrChange>
          </w:tcPr>
          <w:p w14:paraId="3B945E64" w14:textId="77777777" w:rsidR="007974A0" w:rsidRPr="00A10A4D" w:rsidRDefault="007974A0" w:rsidP="00963C45">
            <w:pPr>
              <w:rPr>
                <w:rFonts w:cstheme="minorHAnsi"/>
              </w:rPr>
            </w:pPr>
          </w:p>
        </w:tc>
        <w:tc>
          <w:tcPr>
            <w:tcW w:w="4011" w:type="dxa"/>
            <w:tcPrChange w:id="5371" w:author="Yvan Van Hentenryck" w:date="2020-12-29T11:06:00Z">
              <w:tcPr>
                <w:tcW w:w="4011" w:type="dxa"/>
              </w:tcPr>
            </w:tcPrChange>
          </w:tcPr>
          <w:p w14:paraId="45F5F280" w14:textId="77777777" w:rsidR="007974A0" w:rsidRPr="00A10A4D" w:rsidRDefault="007974A0" w:rsidP="00963C45">
            <w:pPr>
              <w:rPr>
                <w:rFonts w:cstheme="minorHAnsi"/>
              </w:rPr>
            </w:pPr>
          </w:p>
        </w:tc>
      </w:tr>
    </w:tbl>
    <w:p w14:paraId="753DB485" w14:textId="28C7EFAB" w:rsidR="004209A2" w:rsidRPr="00A10A4D" w:rsidRDefault="004209A2" w:rsidP="00B12260">
      <w:pPr>
        <w:rPr>
          <w:rFonts w:cstheme="minorHAnsi"/>
        </w:rPr>
      </w:pPr>
    </w:p>
    <w:p w14:paraId="1DAC60C5" w14:textId="77777777" w:rsidR="000608BF" w:rsidRPr="00A10A4D" w:rsidRDefault="000608BF" w:rsidP="00B12260">
      <w:pPr>
        <w:pStyle w:val="Heading1"/>
        <w:rPr>
          <w:rFonts w:asciiTheme="minorHAnsi" w:hAnsiTheme="minorHAnsi" w:cstheme="minorHAnsi"/>
        </w:rPr>
      </w:pPr>
      <w:bookmarkStart w:id="5372" w:name="_Toc60868902"/>
      <w:r w:rsidRPr="00A10A4D">
        <w:rPr>
          <w:rFonts w:asciiTheme="minorHAnsi" w:hAnsiTheme="minorHAnsi" w:cstheme="minorHAnsi"/>
        </w:rPr>
        <w:t>Review History</w:t>
      </w:r>
      <w:bookmarkEnd w:id="5372"/>
    </w:p>
    <w:p w14:paraId="79091A63" w14:textId="77777777" w:rsidR="000608BF" w:rsidRPr="00A10A4D" w:rsidRDefault="000608BF" w:rsidP="00B12260">
      <w:pPr>
        <w:rPr>
          <w:rFonts w:cstheme="minorHAnsi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  <w:tblPrChange w:id="5373" w:author="Yvan Van Hentenryck" w:date="2020-12-29T11:0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87"/>
        <w:gridCol w:w="1901"/>
        <w:gridCol w:w="3049"/>
        <w:gridCol w:w="2579"/>
        <w:tblGridChange w:id="5374">
          <w:tblGrid>
            <w:gridCol w:w="1487"/>
            <w:gridCol w:w="1901"/>
            <w:gridCol w:w="3049"/>
            <w:gridCol w:w="2579"/>
          </w:tblGrid>
        </w:tblGridChange>
      </w:tblGrid>
      <w:tr w:rsidR="000608BF" w:rsidRPr="00A10A4D" w14:paraId="6F1D5664" w14:textId="77777777" w:rsidTr="00B12260">
        <w:tc>
          <w:tcPr>
            <w:tcW w:w="1487" w:type="dxa"/>
            <w:shd w:val="clear" w:color="auto" w:fill="D9D9D9" w:themeFill="background1" w:themeFillShade="D9"/>
            <w:tcPrChange w:id="5375" w:author="Yvan Van Hentenryck" w:date="2020-12-29T11:06:00Z">
              <w:tcPr>
                <w:tcW w:w="1487" w:type="dxa"/>
                <w:shd w:val="clear" w:color="auto" w:fill="D9D9D9" w:themeFill="background1" w:themeFillShade="D9"/>
              </w:tcPr>
            </w:tcPrChange>
          </w:tcPr>
          <w:p w14:paraId="6D464A56" w14:textId="77777777" w:rsidR="000608BF" w:rsidRPr="00A10A4D" w:rsidRDefault="000608BF" w:rsidP="00055AB1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1901" w:type="dxa"/>
            <w:shd w:val="clear" w:color="auto" w:fill="D9D9D9" w:themeFill="background1" w:themeFillShade="D9"/>
            <w:tcPrChange w:id="5376" w:author="Yvan Van Hentenryck" w:date="2020-12-29T11:06:00Z">
              <w:tcPr>
                <w:tcW w:w="1901" w:type="dxa"/>
                <w:shd w:val="clear" w:color="auto" w:fill="D9D9D9" w:themeFill="background1" w:themeFillShade="D9"/>
              </w:tcPr>
            </w:tcPrChange>
          </w:tcPr>
          <w:p w14:paraId="3C9EC78B" w14:textId="77777777" w:rsidR="000608BF" w:rsidRPr="00A10A4D" w:rsidRDefault="000608BF" w:rsidP="00055AB1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Specification Version</w:t>
            </w:r>
          </w:p>
        </w:tc>
        <w:tc>
          <w:tcPr>
            <w:tcW w:w="3049" w:type="dxa"/>
            <w:shd w:val="clear" w:color="auto" w:fill="D9D9D9" w:themeFill="background1" w:themeFillShade="D9"/>
            <w:tcPrChange w:id="5377" w:author="Yvan Van Hentenryck" w:date="2020-12-29T11:06:00Z">
              <w:tcPr>
                <w:tcW w:w="3049" w:type="dxa"/>
                <w:shd w:val="clear" w:color="auto" w:fill="D9D9D9" w:themeFill="background1" w:themeFillShade="D9"/>
              </w:tcPr>
            </w:tcPrChange>
          </w:tcPr>
          <w:p w14:paraId="3259F48A" w14:textId="77777777" w:rsidR="000608BF" w:rsidRPr="00A10A4D" w:rsidRDefault="000608BF" w:rsidP="00055AB1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Reviewers</w:t>
            </w:r>
          </w:p>
        </w:tc>
        <w:tc>
          <w:tcPr>
            <w:tcW w:w="2579" w:type="dxa"/>
            <w:shd w:val="clear" w:color="auto" w:fill="D9D9D9" w:themeFill="background1" w:themeFillShade="D9"/>
            <w:tcPrChange w:id="5378" w:author="Yvan Van Hentenryck" w:date="2020-12-29T11:06:00Z">
              <w:tcPr>
                <w:tcW w:w="2579" w:type="dxa"/>
                <w:shd w:val="clear" w:color="auto" w:fill="D9D9D9" w:themeFill="background1" w:themeFillShade="D9"/>
              </w:tcPr>
            </w:tcPrChange>
          </w:tcPr>
          <w:p w14:paraId="40073231" w14:textId="77777777" w:rsidR="000608BF" w:rsidRPr="00A10A4D" w:rsidRDefault="000608BF" w:rsidP="00055AB1">
            <w:pPr>
              <w:rPr>
                <w:rFonts w:cstheme="minorHAnsi"/>
                <w:b/>
                <w:bCs/>
              </w:rPr>
            </w:pPr>
            <w:r w:rsidRPr="00A10A4D">
              <w:rPr>
                <w:rFonts w:cstheme="minorHAnsi"/>
                <w:b/>
                <w:bCs/>
              </w:rPr>
              <w:t>Outstanding comments?</w:t>
            </w:r>
          </w:p>
        </w:tc>
      </w:tr>
      <w:tr w:rsidR="000608BF" w:rsidRPr="00A10A4D" w14:paraId="6C57F061" w14:textId="77777777" w:rsidTr="00B12260">
        <w:tc>
          <w:tcPr>
            <w:tcW w:w="1487" w:type="dxa"/>
            <w:tcPrChange w:id="5379" w:author="Yvan Van Hentenryck" w:date="2020-12-29T11:06:00Z">
              <w:tcPr>
                <w:tcW w:w="1487" w:type="dxa"/>
              </w:tcPr>
            </w:tcPrChange>
          </w:tcPr>
          <w:p w14:paraId="53883D4D" w14:textId="7C152017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1901" w:type="dxa"/>
            <w:tcPrChange w:id="5380" w:author="Yvan Van Hentenryck" w:date="2020-12-29T11:06:00Z">
              <w:tcPr>
                <w:tcW w:w="1901" w:type="dxa"/>
              </w:tcPr>
            </w:tcPrChange>
          </w:tcPr>
          <w:p w14:paraId="2CA4A04B" w14:textId="0BBD6695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3049" w:type="dxa"/>
            <w:tcPrChange w:id="5381" w:author="Yvan Van Hentenryck" w:date="2020-12-29T11:06:00Z">
              <w:tcPr>
                <w:tcW w:w="3049" w:type="dxa"/>
              </w:tcPr>
            </w:tcPrChange>
          </w:tcPr>
          <w:p w14:paraId="42A6379C" w14:textId="6F5E3252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2579" w:type="dxa"/>
            <w:tcPrChange w:id="5382" w:author="Yvan Van Hentenryck" w:date="2020-12-29T11:06:00Z">
              <w:tcPr>
                <w:tcW w:w="2579" w:type="dxa"/>
              </w:tcPr>
            </w:tcPrChange>
          </w:tcPr>
          <w:p w14:paraId="7DB037C1" w14:textId="46C0D953" w:rsidR="000608BF" w:rsidRPr="00A10A4D" w:rsidRDefault="000608BF" w:rsidP="00055AB1">
            <w:pPr>
              <w:rPr>
                <w:rFonts w:cstheme="minorHAnsi"/>
              </w:rPr>
            </w:pPr>
          </w:p>
        </w:tc>
      </w:tr>
      <w:tr w:rsidR="00963C45" w:rsidRPr="00A10A4D" w14:paraId="3E4C86E0" w14:textId="77777777" w:rsidTr="00B12260">
        <w:tc>
          <w:tcPr>
            <w:tcW w:w="1487" w:type="dxa"/>
            <w:tcPrChange w:id="5383" w:author="Yvan Van Hentenryck" w:date="2020-12-29T11:06:00Z">
              <w:tcPr>
                <w:tcW w:w="1487" w:type="dxa"/>
              </w:tcPr>
            </w:tcPrChange>
          </w:tcPr>
          <w:p w14:paraId="04ADB074" w14:textId="6E9EEAAE" w:rsidR="00963C45" w:rsidRPr="00A10A4D" w:rsidRDefault="00963C45" w:rsidP="00963C45">
            <w:pPr>
              <w:rPr>
                <w:rFonts w:cstheme="minorHAnsi"/>
              </w:rPr>
            </w:pPr>
          </w:p>
        </w:tc>
        <w:tc>
          <w:tcPr>
            <w:tcW w:w="1901" w:type="dxa"/>
            <w:tcPrChange w:id="5384" w:author="Yvan Van Hentenryck" w:date="2020-12-29T11:06:00Z">
              <w:tcPr>
                <w:tcW w:w="1901" w:type="dxa"/>
              </w:tcPr>
            </w:tcPrChange>
          </w:tcPr>
          <w:p w14:paraId="16570552" w14:textId="1BFA5BC2" w:rsidR="00963C45" w:rsidRPr="00A10A4D" w:rsidRDefault="00963C45" w:rsidP="00963C45">
            <w:pPr>
              <w:rPr>
                <w:rFonts w:cstheme="minorHAnsi"/>
              </w:rPr>
            </w:pPr>
          </w:p>
        </w:tc>
        <w:tc>
          <w:tcPr>
            <w:tcW w:w="3049" w:type="dxa"/>
            <w:tcPrChange w:id="5385" w:author="Yvan Van Hentenryck" w:date="2020-12-29T11:06:00Z">
              <w:tcPr>
                <w:tcW w:w="3049" w:type="dxa"/>
              </w:tcPr>
            </w:tcPrChange>
          </w:tcPr>
          <w:p w14:paraId="2373D097" w14:textId="477CDB6A" w:rsidR="00963C45" w:rsidRPr="00A10A4D" w:rsidRDefault="00963C45" w:rsidP="00963C45">
            <w:pPr>
              <w:rPr>
                <w:rFonts w:cstheme="minorHAnsi"/>
              </w:rPr>
            </w:pPr>
          </w:p>
        </w:tc>
        <w:tc>
          <w:tcPr>
            <w:tcW w:w="2579" w:type="dxa"/>
            <w:tcPrChange w:id="5386" w:author="Yvan Van Hentenryck" w:date="2020-12-29T11:06:00Z">
              <w:tcPr>
                <w:tcW w:w="2579" w:type="dxa"/>
              </w:tcPr>
            </w:tcPrChange>
          </w:tcPr>
          <w:p w14:paraId="2D15F45E" w14:textId="517D1AE0" w:rsidR="00963C45" w:rsidRPr="00A10A4D" w:rsidRDefault="00963C45" w:rsidP="00963C45">
            <w:pPr>
              <w:rPr>
                <w:rFonts w:cstheme="minorHAnsi"/>
              </w:rPr>
            </w:pPr>
          </w:p>
        </w:tc>
      </w:tr>
      <w:tr w:rsidR="000608BF" w:rsidRPr="00A10A4D" w14:paraId="1BFD059A" w14:textId="77777777" w:rsidTr="00B12260">
        <w:tc>
          <w:tcPr>
            <w:tcW w:w="1487" w:type="dxa"/>
            <w:tcPrChange w:id="5387" w:author="Yvan Van Hentenryck" w:date="2020-12-29T11:06:00Z">
              <w:tcPr>
                <w:tcW w:w="1487" w:type="dxa"/>
              </w:tcPr>
            </w:tcPrChange>
          </w:tcPr>
          <w:p w14:paraId="18DF1937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1901" w:type="dxa"/>
            <w:tcPrChange w:id="5388" w:author="Yvan Van Hentenryck" w:date="2020-12-29T11:06:00Z">
              <w:tcPr>
                <w:tcW w:w="1901" w:type="dxa"/>
              </w:tcPr>
            </w:tcPrChange>
          </w:tcPr>
          <w:p w14:paraId="41D724A7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3049" w:type="dxa"/>
            <w:tcPrChange w:id="5389" w:author="Yvan Van Hentenryck" w:date="2020-12-29T11:06:00Z">
              <w:tcPr>
                <w:tcW w:w="3049" w:type="dxa"/>
              </w:tcPr>
            </w:tcPrChange>
          </w:tcPr>
          <w:p w14:paraId="75A5F40E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2579" w:type="dxa"/>
            <w:tcPrChange w:id="5390" w:author="Yvan Van Hentenryck" w:date="2020-12-29T11:06:00Z">
              <w:tcPr>
                <w:tcW w:w="2579" w:type="dxa"/>
              </w:tcPr>
            </w:tcPrChange>
          </w:tcPr>
          <w:p w14:paraId="7A90B1AC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</w:tr>
      <w:tr w:rsidR="000608BF" w:rsidRPr="00A10A4D" w14:paraId="0E4423E7" w14:textId="77777777" w:rsidTr="00B12260">
        <w:tc>
          <w:tcPr>
            <w:tcW w:w="1487" w:type="dxa"/>
            <w:tcPrChange w:id="5391" w:author="Yvan Van Hentenryck" w:date="2020-12-29T11:06:00Z">
              <w:tcPr>
                <w:tcW w:w="1487" w:type="dxa"/>
              </w:tcPr>
            </w:tcPrChange>
          </w:tcPr>
          <w:p w14:paraId="54CCB0FF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1901" w:type="dxa"/>
            <w:tcPrChange w:id="5392" w:author="Yvan Van Hentenryck" w:date="2020-12-29T11:06:00Z">
              <w:tcPr>
                <w:tcW w:w="1901" w:type="dxa"/>
              </w:tcPr>
            </w:tcPrChange>
          </w:tcPr>
          <w:p w14:paraId="4BAF0E7D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3049" w:type="dxa"/>
            <w:tcPrChange w:id="5393" w:author="Yvan Van Hentenryck" w:date="2020-12-29T11:06:00Z">
              <w:tcPr>
                <w:tcW w:w="3049" w:type="dxa"/>
              </w:tcPr>
            </w:tcPrChange>
          </w:tcPr>
          <w:p w14:paraId="15CBA1D0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  <w:tc>
          <w:tcPr>
            <w:tcW w:w="2579" w:type="dxa"/>
            <w:tcPrChange w:id="5394" w:author="Yvan Van Hentenryck" w:date="2020-12-29T11:06:00Z">
              <w:tcPr>
                <w:tcW w:w="2579" w:type="dxa"/>
              </w:tcPr>
            </w:tcPrChange>
          </w:tcPr>
          <w:p w14:paraId="400B5838" w14:textId="77777777" w:rsidR="000608BF" w:rsidRPr="00A10A4D" w:rsidRDefault="000608BF" w:rsidP="00055AB1">
            <w:pPr>
              <w:rPr>
                <w:rFonts w:cstheme="minorHAnsi"/>
              </w:rPr>
            </w:pPr>
          </w:p>
        </w:tc>
      </w:tr>
    </w:tbl>
    <w:p w14:paraId="19424060" w14:textId="77777777" w:rsidR="000608BF" w:rsidRPr="00A10A4D" w:rsidRDefault="000608BF" w:rsidP="00B12260">
      <w:pPr>
        <w:rPr>
          <w:rFonts w:cstheme="minorHAnsi"/>
        </w:rPr>
      </w:pPr>
    </w:p>
    <w:sectPr w:rsidR="000608BF" w:rsidRPr="00A10A4D" w:rsidSect="00CD16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84" w:author="Yvan Van Hentenryck" w:date="2020-12-29T11:02:00Z" w:initials="YVH">
    <w:p w14:paraId="419FA8A2" w14:textId="06490ACB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it seems to have discrepency between the table and the document. The document include 1 API for supplier to submit and 1 for NR to upload !</w:t>
      </w:r>
    </w:p>
  </w:comment>
  <w:comment w:id="402" w:author="Yvan Van Hentenryck" w:date="2020-12-29T11:01:00Z" w:initials="YVH">
    <w:p w14:paraId="30C6C9B7" w14:textId="5A883659" w:rsidR="007066D9" w:rsidRDefault="007066D9">
      <w:pPr>
        <w:pStyle w:val="CommentText"/>
      </w:pPr>
      <w:r>
        <w:rPr>
          <w:rStyle w:val="CommentReference"/>
        </w:rPr>
        <w:annotationRef/>
      </w:r>
    </w:p>
  </w:comment>
  <w:comment w:id="420" w:author="Yvan Van Hentenryck" w:date="2020-12-29T10:34:00Z" w:initials="YVH">
    <w:p w14:paraId="32AC4630" w14:textId="2017BF7A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 move the 2nd line to align with the chronology of the process</w:t>
      </w:r>
    </w:p>
  </w:comment>
  <w:comment w:id="553" w:author="Yvan Van Hentenryck" w:date="2020-12-29T11:02:00Z" w:initials="YVH">
    <w:p w14:paraId="0F528626" w14:textId="77777777" w:rsidR="007066D9" w:rsidRDefault="007066D9" w:rsidP="00BF636E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it seems to have discrepency between the table and the document. The document include 1 API for supplier to submit and 1 for NR to upload !</w:t>
      </w:r>
    </w:p>
  </w:comment>
  <w:comment w:id="568" w:author="Yvan Van Hentenryck" w:date="2020-12-29T11:01:00Z" w:initials="YVH">
    <w:p w14:paraId="3ABD567D" w14:textId="77777777" w:rsidR="007066D9" w:rsidRDefault="007066D9" w:rsidP="00BF636E">
      <w:pPr>
        <w:pStyle w:val="CommentText"/>
      </w:pPr>
      <w:r>
        <w:rPr>
          <w:rStyle w:val="CommentReference"/>
        </w:rPr>
        <w:annotationRef/>
      </w:r>
    </w:p>
  </w:comment>
  <w:comment w:id="779" w:author="Yvan Van Hentenryck" w:date="2020-12-29T10:37:00Z" w:initials="YVH">
    <w:p w14:paraId="0421959D" w14:textId="625627BE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It should not be ncluded in the task list API</w:t>
      </w:r>
    </w:p>
  </w:comment>
  <w:comment w:id="823" w:author="Yvan Van Hentenryck" w:date="2020-12-29T10:38:00Z" w:initials="YVH">
    <w:p w14:paraId="47B06AC1" w14:textId="62A6614D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 believe this should be blank, not pre-populated. It will be populate later by Suppliers</w:t>
      </w:r>
    </w:p>
  </w:comment>
  <w:comment w:id="829" w:author="Yvan Van Hentenryck" w:date="2020-12-29T10:40:00Z" w:initials="YVH">
    <w:p w14:paraId="5DCBCE5E" w14:textId="12F09DA0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By default, initially this will be the same as Baseline Planned date</w:t>
      </w:r>
    </w:p>
  </w:comment>
  <w:comment w:id="835" w:author="Yvan Van Hentenryck" w:date="2020-12-29T10:41:00Z" w:initials="YVH">
    <w:p w14:paraId="70BA0011" w14:textId="0CD13E49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 don't believe these should be part of the TASK LIST API, this too early</w:t>
      </w:r>
    </w:p>
  </w:comment>
  <w:comment w:id="1103" w:author="Yvan Van Hentenryck" w:date="2020-12-29T10:53:00Z" w:initials="YVH">
    <w:p w14:paraId="6B26DD43" w14:textId="30C6BAB9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this API should go later in the description as in the table at the beginning of the document)</w:t>
      </w:r>
    </w:p>
  </w:comment>
  <w:comment w:id="1271" w:author="Kumar, Ashwani (Cognizant)" w:date="2021-01-05T13:05:00Z" w:initials="KA(">
    <w:p w14:paraId="3DEB2511" w14:textId="77777777" w:rsidR="00D5581E" w:rsidRDefault="00D5581E">
      <w:pPr>
        <w:pStyle w:val="CommentText"/>
      </w:pPr>
      <w:r>
        <w:rPr>
          <w:rStyle w:val="CommentReference"/>
        </w:rPr>
        <w:annotationRef/>
      </w:r>
      <w:r>
        <w:t xml:space="preserve">Above fields could be avoided in case </w:t>
      </w:r>
      <w:proofErr w:type="spellStart"/>
      <w:r>
        <w:t>assetGuid</w:t>
      </w:r>
      <w:proofErr w:type="spellEnd"/>
      <w:r>
        <w:t xml:space="preserve"> provided by the suppliers</w:t>
      </w:r>
    </w:p>
    <w:p w14:paraId="6F214296" w14:textId="7C254C40" w:rsidR="00D5581E" w:rsidRDefault="00D5581E">
      <w:pPr>
        <w:pStyle w:val="CommentText"/>
      </w:pPr>
    </w:p>
  </w:comment>
  <w:comment w:id="1306" w:author="Yvan Van Hentenryck" w:date="2020-12-29T10:48:00Z" w:initials="YVH">
    <w:p w14:paraId="39105E2B" w14:textId="22CB271F" w:rsidR="00D5581E" w:rsidRDefault="00D5581E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too early, exam report status arrives only much later in the procss</w:t>
      </w:r>
    </w:p>
  </w:comment>
  <w:comment w:id="2353" w:author="Yvan Van Hentenryck" w:date="2020-12-29T10:50:00Z" w:initials="YVH">
    <w:p w14:paraId="1FA2C25B" w14:textId="2F12B76A" w:rsidR="007066D9" w:rsidRDefault="007066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too early</w:t>
      </w:r>
    </w:p>
  </w:comment>
  <w:comment w:id="3030" w:author="Yvan Van Hentenryck" w:date="2020-12-29T10:58:00Z" w:initials="YVH">
    <w:p w14:paraId="1BC48749" w14:textId="77777777" w:rsidR="00AE12D5" w:rsidRDefault="00AE12D5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>too early?</w:t>
      </w:r>
    </w:p>
    <w:p w14:paraId="7544A9EC" w14:textId="0A3E86C2" w:rsidR="00AE12D5" w:rsidRDefault="00AE12D5">
      <w:pPr>
        <w:pStyle w:val="CommentText"/>
      </w:pPr>
    </w:p>
  </w:comment>
  <w:comment w:id="3665" w:author="Kumar, Ashwani (Cognizant)" w:date="2021-01-05T13:16:00Z" w:initials="KA(">
    <w:p w14:paraId="3E7EF613" w14:textId="77777777" w:rsidR="007066D9" w:rsidRDefault="007066D9">
      <w:pPr>
        <w:pStyle w:val="CommentText"/>
      </w:pPr>
      <w:r>
        <w:rPr>
          <w:rStyle w:val="CommentReference"/>
        </w:rPr>
        <w:annotationRef/>
      </w:r>
      <w:r>
        <w:t xml:space="preserve">We are waiting for finalized xml schema of message .. </w:t>
      </w:r>
    </w:p>
    <w:p w14:paraId="27F12624" w14:textId="1A475B1C" w:rsidR="007066D9" w:rsidRDefault="007066D9">
      <w:pPr>
        <w:pStyle w:val="CommentText"/>
      </w:pPr>
    </w:p>
  </w:comment>
  <w:comment w:id="4912" w:author="Kumar, Ashwani (Cognizant)" w:date="2021-01-05T13:24:00Z" w:initials="KA(">
    <w:p w14:paraId="216C3EE2" w14:textId="77777777" w:rsidR="00AC3027" w:rsidRDefault="00AC3027">
      <w:pPr>
        <w:pStyle w:val="CommentText"/>
      </w:pPr>
      <w:r>
        <w:rPr>
          <w:rStyle w:val="CommentReference"/>
        </w:rPr>
        <w:annotationRef/>
      </w:r>
      <w:r>
        <w:t>Need to check with Yvan if this field is required</w:t>
      </w:r>
    </w:p>
    <w:p w14:paraId="5A9D5120" w14:textId="221BD94E" w:rsidR="00AC3027" w:rsidRDefault="00AC302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9FA8A2" w15:done="0"/>
  <w15:commentEx w15:paraId="30C6C9B7" w15:done="0"/>
  <w15:commentEx w15:paraId="32AC4630" w15:done="0"/>
  <w15:commentEx w15:paraId="0F528626" w15:done="0"/>
  <w15:commentEx w15:paraId="3ABD567D" w15:done="0"/>
  <w15:commentEx w15:paraId="0421959D" w15:done="0"/>
  <w15:commentEx w15:paraId="47B06AC1" w15:done="0"/>
  <w15:commentEx w15:paraId="5DCBCE5E" w15:done="0"/>
  <w15:commentEx w15:paraId="70BA0011" w15:done="0"/>
  <w15:commentEx w15:paraId="6B26DD43" w15:done="0"/>
  <w15:commentEx w15:paraId="6F214296" w15:done="0"/>
  <w15:commentEx w15:paraId="39105E2B" w15:done="0"/>
  <w15:commentEx w15:paraId="1FA2C25B" w15:done="0"/>
  <w15:commentEx w15:paraId="7544A9EC" w15:done="0"/>
  <w15:commentEx w15:paraId="27F12624" w15:done="0"/>
  <w15:commentEx w15:paraId="5A9D51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EE2A3" w16cex:dateUtc="2021-01-05T07:35:00Z"/>
  <w16cex:commentExtensible w16cex:durableId="239EE522" w16cex:dateUtc="2021-01-05T07:46:00Z"/>
  <w16cex:commentExtensible w16cex:durableId="239EE71A" w16cex:dateUtc="2021-01-05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9FA8A2" w16cid:durableId="23958B43"/>
  <w16cid:commentId w16cid:paraId="30C6C9B7" w16cid:durableId="23958AED"/>
  <w16cid:commentId w16cid:paraId="32AC4630" w16cid:durableId="239584BC"/>
  <w16cid:commentId w16cid:paraId="0F528626" w16cid:durableId="23A06242"/>
  <w16cid:commentId w16cid:paraId="3ABD567D" w16cid:durableId="23A06241"/>
  <w16cid:commentId w16cid:paraId="0421959D" w16cid:durableId="2395856F"/>
  <w16cid:commentId w16cid:paraId="47B06AC1" w16cid:durableId="239585B6"/>
  <w16cid:commentId w16cid:paraId="5DCBCE5E" w16cid:durableId="2395861D"/>
  <w16cid:commentId w16cid:paraId="70BA0011" w16cid:durableId="23958664"/>
  <w16cid:commentId w16cid:paraId="6B26DD43" w16cid:durableId="23958918"/>
  <w16cid:commentId w16cid:paraId="6F214296" w16cid:durableId="239EE2A3"/>
  <w16cid:commentId w16cid:paraId="39105E2B" w16cid:durableId="239587E0"/>
  <w16cid:commentId w16cid:paraId="1FA2C25B" w16cid:durableId="2395888E"/>
  <w16cid:commentId w16cid:paraId="7544A9EC" w16cid:durableId="23958A5C"/>
  <w16cid:commentId w16cid:paraId="27F12624" w16cid:durableId="239EE522"/>
  <w16cid:commentId w16cid:paraId="5A9D5120" w16cid:durableId="239EE7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44FAC" w14:textId="77777777" w:rsidR="005E5A20" w:rsidRDefault="005E5A20" w:rsidP="003310EE">
      <w:pPr>
        <w:spacing w:after="0" w:line="240" w:lineRule="auto"/>
      </w:pPr>
      <w:r>
        <w:separator/>
      </w:r>
    </w:p>
  </w:endnote>
  <w:endnote w:type="continuationSeparator" w:id="0">
    <w:p w14:paraId="35F20344" w14:textId="77777777" w:rsidR="005E5A20" w:rsidRDefault="005E5A20" w:rsidP="003310EE">
      <w:pPr>
        <w:spacing w:after="0" w:line="240" w:lineRule="auto"/>
      </w:pPr>
      <w:r>
        <w:continuationSeparator/>
      </w:r>
    </w:p>
  </w:endnote>
  <w:endnote w:type="continuationNotice" w:id="1">
    <w:p w14:paraId="1E9A0CD0" w14:textId="77777777" w:rsidR="005E5A20" w:rsidRDefault="005E5A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DEBD" w14:textId="77777777" w:rsidR="007066D9" w:rsidRDefault="00706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C4817" w14:textId="2E58F9AA" w:rsidR="007066D9" w:rsidRDefault="007066D9">
    <w:pPr>
      <w:pStyle w:val="Footer"/>
    </w:pPr>
    <w:r>
      <w:t>Protect</w:t>
    </w:r>
    <w:sdt>
      <w:sdtPr>
        <w:id w:val="-2064625115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tab/>
              <w:t>Pag</w:t>
            </w:r>
            <w:r w:rsidRPr="006121E3">
              <w:t xml:space="preserve">e </w:t>
            </w:r>
            <w:r w:rsidRPr="006121E3">
              <w:rPr>
                <w:bCs/>
                <w:sz w:val="24"/>
                <w:szCs w:val="24"/>
              </w:rPr>
              <w:fldChar w:fldCharType="begin"/>
            </w:r>
            <w:r w:rsidRPr="006121E3">
              <w:rPr>
                <w:bCs/>
              </w:rPr>
              <w:instrText xml:space="preserve"> PAGE </w:instrText>
            </w:r>
            <w:r w:rsidRPr="006121E3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6121E3">
              <w:rPr>
                <w:bCs/>
                <w:sz w:val="24"/>
                <w:szCs w:val="24"/>
              </w:rPr>
              <w:fldChar w:fldCharType="end"/>
            </w:r>
            <w:r w:rsidRPr="006121E3">
              <w:t xml:space="preserve"> of </w:t>
            </w:r>
            <w:r w:rsidRPr="006121E3">
              <w:rPr>
                <w:bCs/>
                <w:sz w:val="24"/>
                <w:szCs w:val="24"/>
              </w:rPr>
              <w:fldChar w:fldCharType="begin"/>
            </w:r>
            <w:r w:rsidRPr="006121E3">
              <w:rPr>
                <w:bCs/>
              </w:rPr>
              <w:instrText xml:space="preserve"> NUMPAGES  </w:instrText>
            </w:r>
            <w:r w:rsidRPr="006121E3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30</w:t>
            </w:r>
            <w:r w:rsidRPr="006121E3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75B1AF1" w14:textId="77777777" w:rsidR="007066D9" w:rsidRDefault="00706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9F40" w14:textId="77777777" w:rsidR="007066D9" w:rsidRDefault="00706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56FAA" w14:textId="77777777" w:rsidR="005E5A20" w:rsidRDefault="005E5A20" w:rsidP="003310EE">
      <w:pPr>
        <w:spacing w:after="0" w:line="240" w:lineRule="auto"/>
      </w:pPr>
      <w:r>
        <w:separator/>
      </w:r>
    </w:p>
  </w:footnote>
  <w:footnote w:type="continuationSeparator" w:id="0">
    <w:p w14:paraId="513D72D0" w14:textId="77777777" w:rsidR="005E5A20" w:rsidRDefault="005E5A20" w:rsidP="003310EE">
      <w:pPr>
        <w:spacing w:after="0" w:line="240" w:lineRule="auto"/>
      </w:pPr>
      <w:r>
        <w:continuationSeparator/>
      </w:r>
    </w:p>
  </w:footnote>
  <w:footnote w:type="continuationNotice" w:id="1">
    <w:p w14:paraId="3ABE8BDF" w14:textId="77777777" w:rsidR="005E5A20" w:rsidRDefault="005E5A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CA1DA" w14:textId="77777777" w:rsidR="007066D9" w:rsidRDefault="00706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D575A" w14:textId="7BD71A45" w:rsidR="007066D9" w:rsidRDefault="007066D9" w:rsidP="00CD16C9">
    <w:pPr>
      <w:pStyle w:val="Header"/>
      <w:jc w:val="right"/>
    </w:pPr>
  </w:p>
  <w:p w14:paraId="205CC3B7" w14:textId="6759C6D2" w:rsidR="007066D9" w:rsidRDefault="007066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61741" w14:textId="77777777" w:rsidR="007066D9" w:rsidRDefault="00706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28C"/>
    <w:multiLevelType w:val="hybridMultilevel"/>
    <w:tmpl w:val="8A26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10CB"/>
    <w:multiLevelType w:val="hybridMultilevel"/>
    <w:tmpl w:val="D7E04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E7BE4"/>
    <w:multiLevelType w:val="hybridMultilevel"/>
    <w:tmpl w:val="4680F0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46B2"/>
    <w:multiLevelType w:val="hybridMultilevel"/>
    <w:tmpl w:val="CFC2C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63FC4"/>
    <w:multiLevelType w:val="hybridMultilevel"/>
    <w:tmpl w:val="C284C998"/>
    <w:lvl w:ilvl="0" w:tplc="081674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03AC3"/>
    <w:multiLevelType w:val="hybridMultilevel"/>
    <w:tmpl w:val="F24612A2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098446D7"/>
    <w:multiLevelType w:val="hybridMultilevel"/>
    <w:tmpl w:val="F0F6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D10C7"/>
    <w:multiLevelType w:val="hybridMultilevel"/>
    <w:tmpl w:val="A584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850E6"/>
    <w:multiLevelType w:val="hybridMultilevel"/>
    <w:tmpl w:val="BA085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266E3"/>
    <w:multiLevelType w:val="hybridMultilevel"/>
    <w:tmpl w:val="D908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D7DC8"/>
    <w:multiLevelType w:val="hybridMultilevel"/>
    <w:tmpl w:val="6AEC7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71EFA"/>
    <w:multiLevelType w:val="hybridMultilevel"/>
    <w:tmpl w:val="8EE08FE4"/>
    <w:lvl w:ilvl="0" w:tplc="717864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74936"/>
    <w:multiLevelType w:val="hybridMultilevel"/>
    <w:tmpl w:val="D76E2D42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1F8D258D"/>
    <w:multiLevelType w:val="hybridMultilevel"/>
    <w:tmpl w:val="553C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A7C8F"/>
    <w:multiLevelType w:val="hybridMultilevel"/>
    <w:tmpl w:val="B19C2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54868"/>
    <w:multiLevelType w:val="hybridMultilevel"/>
    <w:tmpl w:val="12B06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B3E91"/>
    <w:multiLevelType w:val="hybridMultilevel"/>
    <w:tmpl w:val="FA94C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80201"/>
    <w:multiLevelType w:val="hybridMultilevel"/>
    <w:tmpl w:val="094AB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1E6558"/>
    <w:multiLevelType w:val="hybridMultilevel"/>
    <w:tmpl w:val="6D54B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B835C3"/>
    <w:multiLevelType w:val="hybridMultilevel"/>
    <w:tmpl w:val="7E389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610EC"/>
    <w:multiLevelType w:val="hybridMultilevel"/>
    <w:tmpl w:val="CA363076"/>
    <w:lvl w:ilvl="0" w:tplc="98242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908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600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96F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F0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98D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CCB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544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D60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27EF414F"/>
    <w:multiLevelType w:val="hybridMultilevel"/>
    <w:tmpl w:val="FEB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7131C"/>
    <w:multiLevelType w:val="hybridMultilevel"/>
    <w:tmpl w:val="B600C9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1305FB"/>
    <w:multiLevelType w:val="hybridMultilevel"/>
    <w:tmpl w:val="29E6B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06BB5"/>
    <w:multiLevelType w:val="hybridMultilevel"/>
    <w:tmpl w:val="A9605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995CC3"/>
    <w:multiLevelType w:val="hybridMultilevel"/>
    <w:tmpl w:val="C114C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31875"/>
    <w:multiLevelType w:val="hybridMultilevel"/>
    <w:tmpl w:val="F9FCF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9973D8"/>
    <w:multiLevelType w:val="hybridMultilevel"/>
    <w:tmpl w:val="0C2657E8"/>
    <w:lvl w:ilvl="0" w:tplc="D5DE1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0B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B61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B64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4B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F24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986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58B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49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32E370DD"/>
    <w:multiLevelType w:val="multilevel"/>
    <w:tmpl w:val="AE826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376E3BE7"/>
    <w:multiLevelType w:val="hybridMultilevel"/>
    <w:tmpl w:val="9FC60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84A79"/>
    <w:multiLevelType w:val="hybridMultilevel"/>
    <w:tmpl w:val="B1CE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C50A9A"/>
    <w:multiLevelType w:val="hybridMultilevel"/>
    <w:tmpl w:val="B6CA0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61112C"/>
    <w:multiLevelType w:val="hybridMultilevel"/>
    <w:tmpl w:val="D33C5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C433D"/>
    <w:multiLevelType w:val="hybridMultilevel"/>
    <w:tmpl w:val="5FEA0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957C0E"/>
    <w:multiLevelType w:val="hybridMultilevel"/>
    <w:tmpl w:val="7CCC4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B94457"/>
    <w:multiLevelType w:val="hybridMultilevel"/>
    <w:tmpl w:val="EF927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C92659"/>
    <w:multiLevelType w:val="hybridMultilevel"/>
    <w:tmpl w:val="6B1698DA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3067271"/>
    <w:multiLevelType w:val="hybridMultilevel"/>
    <w:tmpl w:val="4D04F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D626B4"/>
    <w:multiLevelType w:val="hybridMultilevel"/>
    <w:tmpl w:val="E5F4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267C53"/>
    <w:multiLevelType w:val="hybridMultilevel"/>
    <w:tmpl w:val="C4069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A26BB1"/>
    <w:multiLevelType w:val="hybridMultilevel"/>
    <w:tmpl w:val="23141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DC4C43"/>
    <w:multiLevelType w:val="hybridMultilevel"/>
    <w:tmpl w:val="C972D78C"/>
    <w:lvl w:ilvl="0" w:tplc="D7C66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187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BEE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B6C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C4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704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DEC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C4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AE6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4CFA6549"/>
    <w:multiLevelType w:val="hybridMultilevel"/>
    <w:tmpl w:val="F386FC6C"/>
    <w:lvl w:ilvl="0" w:tplc="6DC82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F0F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34E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66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029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54A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6F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E8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462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4F1A63F2"/>
    <w:multiLevelType w:val="hybridMultilevel"/>
    <w:tmpl w:val="9E8CDBD2"/>
    <w:lvl w:ilvl="0" w:tplc="0BBEC974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8A0291"/>
    <w:multiLevelType w:val="hybridMultilevel"/>
    <w:tmpl w:val="401C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A453EB"/>
    <w:multiLevelType w:val="hybridMultilevel"/>
    <w:tmpl w:val="58F06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804243"/>
    <w:multiLevelType w:val="hybridMultilevel"/>
    <w:tmpl w:val="7E16B990"/>
    <w:lvl w:ilvl="0" w:tplc="47EEC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EE7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3A1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02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06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28E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F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3A9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600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56EC6A71"/>
    <w:multiLevelType w:val="hybridMultilevel"/>
    <w:tmpl w:val="6840C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906CAF"/>
    <w:multiLevelType w:val="hybridMultilevel"/>
    <w:tmpl w:val="73F85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6F4619"/>
    <w:multiLevelType w:val="hybridMultilevel"/>
    <w:tmpl w:val="B476B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5852C6"/>
    <w:multiLevelType w:val="hybridMultilevel"/>
    <w:tmpl w:val="18E20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F157CCD"/>
    <w:multiLevelType w:val="hybridMultilevel"/>
    <w:tmpl w:val="27C4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BD10D8"/>
    <w:multiLevelType w:val="hybridMultilevel"/>
    <w:tmpl w:val="A6360A1A"/>
    <w:lvl w:ilvl="0" w:tplc="081674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0D5599"/>
    <w:multiLevelType w:val="hybridMultilevel"/>
    <w:tmpl w:val="308CD0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5B48D0"/>
    <w:multiLevelType w:val="hybridMultilevel"/>
    <w:tmpl w:val="2DB0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CF2BE8"/>
    <w:multiLevelType w:val="hybridMultilevel"/>
    <w:tmpl w:val="CA408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3D1AF1"/>
    <w:multiLevelType w:val="multilevel"/>
    <w:tmpl w:val="933254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6B057709"/>
    <w:multiLevelType w:val="hybridMultilevel"/>
    <w:tmpl w:val="B4B04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856C35"/>
    <w:multiLevelType w:val="hybridMultilevel"/>
    <w:tmpl w:val="104803A2"/>
    <w:lvl w:ilvl="0" w:tplc="A6827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8A5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D62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CD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E6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623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5E3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2B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C6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 w15:restartNumberingAfterBreak="0">
    <w:nsid w:val="71744425"/>
    <w:multiLevelType w:val="hybridMultilevel"/>
    <w:tmpl w:val="2646AD7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1D141AF"/>
    <w:multiLevelType w:val="hybridMultilevel"/>
    <w:tmpl w:val="2FE4B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A32D0C"/>
    <w:multiLevelType w:val="hybridMultilevel"/>
    <w:tmpl w:val="CB5AE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20127B"/>
    <w:multiLevelType w:val="hybridMultilevel"/>
    <w:tmpl w:val="718A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38"/>
  </w:num>
  <w:num w:numId="3">
    <w:abstractNumId w:val="29"/>
  </w:num>
  <w:num w:numId="4">
    <w:abstractNumId w:val="37"/>
  </w:num>
  <w:num w:numId="5">
    <w:abstractNumId w:val="32"/>
  </w:num>
  <w:num w:numId="6">
    <w:abstractNumId w:val="26"/>
  </w:num>
  <w:num w:numId="7">
    <w:abstractNumId w:val="4"/>
  </w:num>
  <w:num w:numId="8">
    <w:abstractNumId w:val="52"/>
  </w:num>
  <w:num w:numId="9">
    <w:abstractNumId w:val="45"/>
  </w:num>
  <w:num w:numId="10">
    <w:abstractNumId w:val="13"/>
  </w:num>
  <w:num w:numId="11">
    <w:abstractNumId w:val="22"/>
  </w:num>
  <w:num w:numId="12">
    <w:abstractNumId w:val="0"/>
  </w:num>
  <w:num w:numId="13">
    <w:abstractNumId w:val="61"/>
  </w:num>
  <w:num w:numId="14">
    <w:abstractNumId w:val="8"/>
  </w:num>
  <w:num w:numId="15">
    <w:abstractNumId w:val="35"/>
  </w:num>
  <w:num w:numId="16">
    <w:abstractNumId w:val="31"/>
  </w:num>
  <w:num w:numId="17">
    <w:abstractNumId w:val="62"/>
  </w:num>
  <w:num w:numId="18">
    <w:abstractNumId w:val="57"/>
  </w:num>
  <w:num w:numId="19">
    <w:abstractNumId w:val="7"/>
  </w:num>
  <w:num w:numId="20">
    <w:abstractNumId w:val="2"/>
  </w:num>
  <w:num w:numId="21">
    <w:abstractNumId w:val="1"/>
  </w:num>
  <w:num w:numId="22">
    <w:abstractNumId w:val="14"/>
  </w:num>
  <w:num w:numId="23">
    <w:abstractNumId w:val="39"/>
  </w:num>
  <w:num w:numId="24">
    <w:abstractNumId w:val="17"/>
  </w:num>
  <w:num w:numId="25">
    <w:abstractNumId w:val="18"/>
  </w:num>
  <w:num w:numId="26">
    <w:abstractNumId w:val="24"/>
  </w:num>
  <w:num w:numId="27">
    <w:abstractNumId w:val="47"/>
  </w:num>
  <w:num w:numId="28">
    <w:abstractNumId w:val="44"/>
  </w:num>
  <w:num w:numId="29">
    <w:abstractNumId w:val="16"/>
  </w:num>
  <w:num w:numId="30">
    <w:abstractNumId w:val="42"/>
  </w:num>
  <w:num w:numId="31">
    <w:abstractNumId w:val="20"/>
  </w:num>
  <w:num w:numId="32">
    <w:abstractNumId w:val="41"/>
  </w:num>
  <w:num w:numId="33">
    <w:abstractNumId w:val="58"/>
  </w:num>
  <w:num w:numId="34">
    <w:abstractNumId w:val="27"/>
  </w:num>
  <w:num w:numId="35">
    <w:abstractNumId w:val="46"/>
  </w:num>
  <w:num w:numId="36">
    <w:abstractNumId w:val="21"/>
  </w:num>
  <w:num w:numId="37">
    <w:abstractNumId w:val="51"/>
  </w:num>
  <w:num w:numId="38">
    <w:abstractNumId w:val="40"/>
  </w:num>
  <w:num w:numId="39">
    <w:abstractNumId w:val="15"/>
  </w:num>
  <w:num w:numId="40">
    <w:abstractNumId w:val="23"/>
  </w:num>
  <w:num w:numId="41">
    <w:abstractNumId w:val="48"/>
  </w:num>
  <w:num w:numId="42">
    <w:abstractNumId w:val="53"/>
  </w:num>
  <w:num w:numId="43">
    <w:abstractNumId w:val="6"/>
  </w:num>
  <w:num w:numId="44">
    <w:abstractNumId w:val="19"/>
  </w:num>
  <w:num w:numId="45">
    <w:abstractNumId w:val="3"/>
  </w:num>
  <w:num w:numId="46">
    <w:abstractNumId w:val="33"/>
  </w:num>
  <w:num w:numId="47">
    <w:abstractNumId w:val="25"/>
  </w:num>
  <w:num w:numId="48">
    <w:abstractNumId w:val="10"/>
  </w:num>
  <w:num w:numId="49">
    <w:abstractNumId w:val="34"/>
  </w:num>
  <w:num w:numId="50">
    <w:abstractNumId w:val="28"/>
  </w:num>
  <w:num w:numId="51">
    <w:abstractNumId w:val="50"/>
  </w:num>
  <w:num w:numId="52">
    <w:abstractNumId w:val="9"/>
  </w:num>
  <w:num w:numId="53">
    <w:abstractNumId w:val="54"/>
  </w:num>
  <w:num w:numId="54">
    <w:abstractNumId w:val="55"/>
  </w:num>
  <w:num w:numId="55">
    <w:abstractNumId w:val="30"/>
  </w:num>
  <w:num w:numId="56">
    <w:abstractNumId w:val="43"/>
  </w:num>
  <w:num w:numId="57">
    <w:abstractNumId w:val="56"/>
  </w:num>
  <w:num w:numId="58">
    <w:abstractNumId w:val="5"/>
  </w:num>
  <w:num w:numId="59">
    <w:abstractNumId w:val="36"/>
  </w:num>
  <w:num w:numId="60">
    <w:abstractNumId w:val="49"/>
  </w:num>
  <w:num w:numId="61">
    <w:abstractNumId w:val="59"/>
  </w:num>
  <w:num w:numId="62">
    <w:abstractNumId w:val="12"/>
  </w:num>
  <w:num w:numId="63">
    <w:abstractNumId w:val="11"/>
  </w:num>
  <w:num w:numId="64">
    <w:abstractNumId w:val="56"/>
  </w:num>
  <w:num w:numId="65">
    <w:abstractNumId w:val="56"/>
  </w:num>
  <w:num w:numId="66">
    <w:abstractNumId w:val="56"/>
  </w:num>
  <w:num w:numId="67">
    <w:abstractNumId w:val="56"/>
  </w:num>
  <w:num w:numId="68">
    <w:abstractNumId w:val="56"/>
  </w:num>
  <w:num w:numId="69">
    <w:abstractNumId w:val="56"/>
  </w:num>
  <w:num w:numId="70">
    <w:abstractNumId w:val="56"/>
  </w:num>
  <w:num w:numId="71">
    <w:abstractNumId w:val="56"/>
  </w:num>
  <w:numIdMacAtCleanup w:val="7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umar, Ashwani (Cognizant)">
    <w15:presenceInfo w15:providerId="AD" w15:userId="S::388621@cognizant.com::0566c5f8-ce35-4695-bfb7-c96c9ff32c38"/>
  </w15:person>
  <w15:person w15:author="Yvan Van Hentenryck">
    <w15:presenceInfo w15:providerId="AD" w15:userId="S::YVHenten@networkrail.co.uk::cfa26a40-4fd8-440d-b12b-79bb40ddb5be"/>
  </w15:person>
  <w15:person w15:author="Kumar S, Chetan (Cognizant)">
    <w15:presenceInfo w15:providerId="AD" w15:userId="S::895937@cognizant.com::d9e85233-824e-4ce8-b2ca-ed414a7b0c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C8"/>
    <w:rsid w:val="00004288"/>
    <w:rsid w:val="00004370"/>
    <w:rsid w:val="00007D2E"/>
    <w:rsid w:val="00011A19"/>
    <w:rsid w:val="000139DB"/>
    <w:rsid w:val="000151EC"/>
    <w:rsid w:val="000213BD"/>
    <w:rsid w:val="0003678B"/>
    <w:rsid w:val="00036E38"/>
    <w:rsid w:val="000422B3"/>
    <w:rsid w:val="000439C0"/>
    <w:rsid w:val="00044888"/>
    <w:rsid w:val="0004548D"/>
    <w:rsid w:val="00045587"/>
    <w:rsid w:val="00053D36"/>
    <w:rsid w:val="0005574E"/>
    <w:rsid w:val="00055AB1"/>
    <w:rsid w:val="00055BCE"/>
    <w:rsid w:val="00057431"/>
    <w:rsid w:val="00057438"/>
    <w:rsid w:val="000608BF"/>
    <w:rsid w:val="000620F0"/>
    <w:rsid w:val="00065861"/>
    <w:rsid w:val="00066E4B"/>
    <w:rsid w:val="0006785B"/>
    <w:rsid w:val="00070401"/>
    <w:rsid w:val="0007408B"/>
    <w:rsid w:val="0008502C"/>
    <w:rsid w:val="00092163"/>
    <w:rsid w:val="000921F6"/>
    <w:rsid w:val="00092609"/>
    <w:rsid w:val="00095B41"/>
    <w:rsid w:val="00095B6A"/>
    <w:rsid w:val="000962F5"/>
    <w:rsid w:val="0009680C"/>
    <w:rsid w:val="000A279E"/>
    <w:rsid w:val="000A3EC0"/>
    <w:rsid w:val="000A505A"/>
    <w:rsid w:val="000B22BC"/>
    <w:rsid w:val="000B2DCD"/>
    <w:rsid w:val="000B422A"/>
    <w:rsid w:val="000C016E"/>
    <w:rsid w:val="000C1CEC"/>
    <w:rsid w:val="000C4EE6"/>
    <w:rsid w:val="000C7F2B"/>
    <w:rsid w:val="000C7FBC"/>
    <w:rsid w:val="000D0021"/>
    <w:rsid w:val="000D1492"/>
    <w:rsid w:val="000D1E08"/>
    <w:rsid w:val="000D44F2"/>
    <w:rsid w:val="000E07DA"/>
    <w:rsid w:val="000E2B3D"/>
    <w:rsid w:val="000E4710"/>
    <w:rsid w:val="000F1D48"/>
    <w:rsid w:val="000F26EE"/>
    <w:rsid w:val="000F4571"/>
    <w:rsid w:val="000F6FF5"/>
    <w:rsid w:val="001004EE"/>
    <w:rsid w:val="00101224"/>
    <w:rsid w:val="001046A5"/>
    <w:rsid w:val="00107CB9"/>
    <w:rsid w:val="00111607"/>
    <w:rsid w:val="001127D2"/>
    <w:rsid w:val="00115083"/>
    <w:rsid w:val="0011796B"/>
    <w:rsid w:val="00120013"/>
    <w:rsid w:val="00120295"/>
    <w:rsid w:val="001209AE"/>
    <w:rsid w:val="00121585"/>
    <w:rsid w:val="00121C76"/>
    <w:rsid w:val="001229C0"/>
    <w:rsid w:val="00123443"/>
    <w:rsid w:val="00130966"/>
    <w:rsid w:val="001332B5"/>
    <w:rsid w:val="001346E4"/>
    <w:rsid w:val="00137D3D"/>
    <w:rsid w:val="001413B9"/>
    <w:rsid w:val="00144659"/>
    <w:rsid w:val="001448FB"/>
    <w:rsid w:val="00151095"/>
    <w:rsid w:val="0015144E"/>
    <w:rsid w:val="00151A93"/>
    <w:rsid w:val="001559B2"/>
    <w:rsid w:val="001562D2"/>
    <w:rsid w:val="0015714B"/>
    <w:rsid w:val="001575A3"/>
    <w:rsid w:val="00157ACE"/>
    <w:rsid w:val="00166308"/>
    <w:rsid w:val="00173512"/>
    <w:rsid w:val="00173A6F"/>
    <w:rsid w:val="001748F0"/>
    <w:rsid w:val="00175812"/>
    <w:rsid w:val="00176785"/>
    <w:rsid w:val="0017692C"/>
    <w:rsid w:val="00177ED1"/>
    <w:rsid w:val="00180751"/>
    <w:rsid w:val="0018670D"/>
    <w:rsid w:val="00187949"/>
    <w:rsid w:val="0019227D"/>
    <w:rsid w:val="001934E6"/>
    <w:rsid w:val="00194BE2"/>
    <w:rsid w:val="00195552"/>
    <w:rsid w:val="00195D71"/>
    <w:rsid w:val="0019626F"/>
    <w:rsid w:val="00197923"/>
    <w:rsid w:val="001A0630"/>
    <w:rsid w:val="001A57E5"/>
    <w:rsid w:val="001A650B"/>
    <w:rsid w:val="001B66F5"/>
    <w:rsid w:val="001B6DD5"/>
    <w:rsid w:val="001C040C"/>
    <w:rsid w:val="001C0E57"/>
    <w:rsid w:val="001C10A6"/>
    <w:rsid w:val="001C536B"/>
    <w:rsid w:val="001D0276"/>
    <w:rsid w:val="001D3F19"/>
    <w:rsid w:val="001D5A84"/>
    <w:rsid w:val="001E2357"/>
    <w:rsid w:val="001E250B"/>
    <w:rsid w:val="001E5798"/>
    <w:rsid w:val="001F1CD7"/>
    <w:rsid w:val="001F5B8E"/>
    <w:rsid w:val="00201AFA"/>
    <w:rsid w:val="0020332F"/>
    <w:rsid w:val="00204280"/>
    <w:rsid w:val="002052A5"/>
    <w:rsid w:val="002125C9"/>
    <w:rsid w:val="00216D01"/>
    <w:rsid w:val="00217C1C"/>
    <w:rsid w:val="00222F83"/>
    <w:rsid w:val="00227DA6"/>
    <w:rsid w:val="002318C8"/>
    <w:rsid w:val="002319B6"/>
    <w:rsid w:val="00231D2D"/>
    <w:rsid w:val="00234E5C"/>
    <w:rsid w:val="00235865"/>
    <w:rsid w:val="00236726"/>
    <w:rsid w:val="00237FF6"/>
    <w:rsid w:val="00241E1B"/>
    <w:rsid w:val="00242EC8"/>
    <w:rsid w:val="002450AF"/>
    <w:rsid w:val="0025159A"/>
    <w:rsid w:val="00255D61"/>
    <w:rsid w:val="00257153"/>
    <w:rsid w:val="00257404"/>
    <w:rsid w:val="00260F51"/>
    <w:rsid w:val="00261F5B"/>
    <w:rsid w:val="00262915"/>
    <w:rsid w:val="002721EE"/>
    <w:rsid w:val="0027430E"/>
    <w:rsid w:val="00276C3E"/>
    <w:rsid w:val="00285037"/>
    <w:rsid w:val="00285E72"/>
    <w:rsid w:val="00291CED"/>
    <w:rsid w:val="00291D9B"/>
    <w:rsid w:val="002956AF"/>
    <w:rsid w:val="002A5947"/>
    <w:rsid w:val="002A5B7A"/>
    <w:rsid w:val="002A68FB"/>
    <w:rsid w:val="002B33A2"/>
    <w:rsid w:val="002C033F"/>
    <w:rsid w:val="002C25D9"/>
    <w:rsid w:val="002C34C8"/>
    <w:rsid w:val="002C485A"/>
    <w:rsid w:val="002C7903"/>
    <w:rsid w:val="002D3E30"/>
    <w:rsid w:val="002D7390"/>
    <w:rsid w:val="002E2235"/>
    <w:rsid w:val="002E47F8"/>
    <w:rsid w:val="002E634F"/>
    <w:rsid w:val="002F158F"/>
    <w:rsid w:val="002F2086"/>
    <w:rsid w:val="002F332F"/>
    <w:rsid w:val="002F3EC6"/>
    <w:rsid w:val="002F4DB9"/>
    <w:rsid w:val="002F7325"/>
    <w:rsid w:val="002F7D2E"/>
    <w:rsid w:val="00300659"/>
    <w:rsid w:val="003072EA"/>
    <w:rsid w:val="00310306"/>
    <w:rsid w:val="00314DB9"/>
    <w:rsid w:val="00316F8B"/>
    <w:rsid w:val="00317A69"/>
    <w:rsid w:val="00324691"/>
    <w:rsid w:val="00325103"/>
    <w:rsid w:val="003310EE"/>
    <w:rsid w:val="00331A3A"/>
    <w:rsid w:val="003361EF"/>
    <w:rsid w:val="00346229"/>
    <w:rsid w:val="0035202A"/>
    <w:rsid w:val="0035407E"/>
    <w:rsid w:val="0035506F"/>
    <w:rsid w:val="00356599"/>
    <w:rsid w:val="00360D92"/>
    <w:rsid w:val="00361A79"/>
    <w:rsid w:val="00363DAF"/>
    <w:rsid w:val="00364731"/>
    <w:rsid w:val="00365FFB"/>
    <w:rsid w:val="00370625"/>
    <w:rsid w:val="0037394D"/>
    <w:rsid w:val="0037407E"/>
    <w:rsid w:val="00374A4F"/>
    <w:rsid w:val="00375076"/>
    <w:rsid w:val="003837D0"/>
    <w:rsid w:val="003860D1"/>
    <w:rsid w:val="003865BF"/>
    <w:rsid w:val="003879DB"/>
    <w:rsid w:val="00391D93"/>
    <w:rsid w:val="00393A96"/>
    <w:rsid w:val="003A0485"/>
    <w:rsid w:val="003A0F70"/>
    <w:rsid w:val="003A2F04"/>
    <w:rsid w:val="003C2A1A"/>
    <w:rsid w:val="003C5743"/>
    <w:rsid w:val="003C72C1"/>
    <w:rsid w:val="003D2392"/>
    <w:rsid w:val="003D288A"/>
    <w:rsid w:val="003D2D81"/>
    <w:rsid w:val="003D3679"/>
    <w:rsid w:val="003D481F"/>
    <w:rsid w:val="003D5930"/>
    <w:rsid w:val="003E14E5"/>
    <w:rsid w:val="003E3B6D"/>
    <w:rsid w:val="003E4254"/>
    <w:rsid w:val="003E717C"/>
    <w:rsid w:val="00401219"/>
    <w:rsid w:val="0040273C"/>
    <w:rsid w:val="00410826"/>
    <w:rsid w:val="00411176"/>
    <w:rsid w:val="00411E93"/>
    <w:rsid w:val="00412095"/>
    <w:rsid w:val="004134A6"/>
    <w:rsid w:val="004162BA"/>
    <w:rsid w:val="004209A2"/>
    <w:rsid w:val="0042285C"/>
    <w:rsid w:val="00443AF5"/>
    <w:rsid w:val="00445E30"/>
    <w:rsid w:val="00446D0C"/>
    <w:rsid w:val="004471A5"/>
    <w:rsid w:val="0045361B"/>
    <w:rsid w:val="004674DA"/>
    <w:rsid w:val="00470256"/>
    <w:rsid w:val="004714B9"/>
    <w:rsid w:val="00471698"/>
    <w:rsid w:val="00471707"/>
    <w:rsid w:val="00472062"/>
    <w:rsid w:val="00481179"/>
    <w:rsid w:val="00481877"/>
    <w:rsid w:val="00481A73"/>
    <w:rsid w:val="00483286"/>
    <w:rsid w:val="00483AB5"/>
    <w:rsid w:val="004876F9"/>
    <w:rsid w:val="004903EC"/>
    <w:rsid w:val="00490444"/>
    <w:rsid w:val="004907C5"/>
    <w:rsid w:val="00490D7C"/>
    <w:rsid w:val="00496758"/>
    <w:rsid w:val="004A3081"/>
    <w:rsid w:val="004B0EF4"/>
    <w:rsid w:val="004B3D50"/>
    <w:rsid w:val="004B61AA"/>
    <w:rsid w:val="004B774F"/>
    <w:rsid w:val="004B7D3F"/>
    <w:rsid w:val="004C1431"/>
    <w:rsid w:val="004C162B"/>
    <w:rsid w:val="004C57DA"/>
    <w:rsid w:val="004C5F60"/>
    <w:rsid w:val="004D037E"/>
    <w:rsid w:val="004D3CFE"/>
    <w:rsid w:val="004D6F1A"/>
    <w:rsid w:val="004D7B85"/>
    <w:rsid w:val="004E2C21"/>
    <w:rsid w:val="004E500C"/>
    <w:rsid w:val="004E5167"/>
    <w:rsid w:val="004F1182"/>
    <w:rsid w:val="004F2BDE"/>
    <w:rsid w:val="004F3288"/>
    <w:rsid w:val="004F4D65"/>
    <w:rsid w:val="005078E3"/>
    <w:rsid w:val="0051125B"/>
    <w:rsid w:val="00511AFC"/>
    <w:rsid w:val="005120B8"/>
    <w:rsid w:val="0051238B"/>
    <w:rsid w:val="00513733"/>
    <w:rsid w:val="005214D4"/>
    <w:rsid w:val="00523ECB"/>
    <w:rsid w:val="0052570E"/>
    <w:rsid w:val="00531650"/>
    <w:rsid w:val="0053776D"/>
    <w:rsid w:val="00547099"/>
    <w:rsid w:val="00550484"/>
    <w:rsid w:val="00553D5D"/>
    <w:rsid w:val="00554866"/>
    <w:rsid w:val="00555DBF"/>
    <w:rsid w:val="00557631"/>
    <w:rsid w:val="00560586"/>
    <w:rsid w:val="00570928"/>
    <w:rsid w:val="00570B63"/>
    <w:rsid w:val="00571011"/>
    <w:rsid w:val="00572EEA"/>
    <w:rsid w:val="005763E5"/>
    <w:rsid w:val="005848D2"/>
    <w:rsid w:val="00585D1D"/>
    <w:rsid w:val="00586035"/>
    <w:rsid w:val="0058752C"/>
    <w:rsid w:val="005903B5"/>
    <w:rsid w:val="00593560"/>
    <w:rsid w:val="00596274"/>
    <w:rsid w:val="005A2735"/>
    <w:rsid w:val="005A3646"/>
    <w:rsid w:val="005A44CD"/>
    <w:rsid w:val="005A45DB"/>
    <w:rsid w:val="005A6559"/>
    <w:rsid w:val="005B3E36"/>
    <w:rsid w:val="005C3460"/>
    <w:rsid w:val="005C4B7B"/>
    <w:rsid w:val="005C4C15"/>
    <w:rsid w:val="005C5788"/>
    <w:rsid w:val="005C5F0F"/>
    <w:rsid w:val="005D1DF8"/>
    <w:rsid w:val="005D2F7B"/>
    <w:rsid w:val="005D6971"/>
    <w:rsid w:val="005E09DA"/>
    <w:rsid w:val="005E5A20"/>
    <w:rsid w:val="005F01B5"/>
    <w:rsid w:val="005F4446"/>
    <w:rsid w:val="005F4FF3"/>
    <w:rsid w:val="005F65A0"/>
    <w:rsid w:val="0060109E"/>
    <w:rsid w:val="0060153F"/>
    <w:rsid w:val="006021FD"/>
    <w:rsid w:val="006056F0"/>
    <w:rsid w:val="00605F64"/>
    <w:rsid w:val="00607A0C"/>
    <w:rsid w:val="006112F9"/>
    <w:rsid w:val="006121E3"/>
    <w:rsid w:val="00612B68"/>
    <w:rsid w:val="006159E3"/>
    <w:rsid w:val="00616E38"/>
    <w:rsid w:val="006179E9"/>
    <w:rsid w:val="006250B2"/>
    <w:rsid w:val="006256A5"/>
    <w:rsid w:val="00625859"/>
    <w:rsid w:val="0062611E"/>
    <w:rsid w:val="006337FB"/>
    <w:rsid w:val="0063474D"/>
    <w:rsid w:val="00635615"/>
    <w:rsid w:val="00635C6B"/>
    <w:rsid w:val="00636570"/>
    <w:rsid w:val="006424C9"/>
    <w:rsid w:val="00643D5F"/>
    <w:rsid w:val="0065281E"/>
    <w:rsid w:val="0065461C"/>
    <w:rsid w:val="00654BCF"/>
    <w:rsid w:val="006559A1"/>
    <w:rsid w:val="00661207"/>
    <w:rsid w:val="00667524"/>
    <w:rsid w:val="0067114D"/>
    <w:rsid w:val="00672475"/>
    <w:rsid w:val="006726E2"/>
    <w:rsid w:val="00674646"/>
    <w:rsid w:val="00677458"/>
    <w:rsid w:val="00682FC8"/>
    <w:rsid w:val="006902E2"/>
    <w:rsid w:val="00691777"/>
    <w:rsid w:val="006A1017"/>
    <w:rsid w:val="006A1B30"/>
    <w:rsid w:val="006A30F9"/>
    <w:rsid w:val="006A3C7C"/>
    <w:rsid w:val="006A3D8B"/>
    <w:rsid w:val="006B0A34"/>
    <w:rsid w:val="006B6B76"/>
    <w:rsid w:val="006B77A5"/>
    <w:rsid w:val="006C0171"/>
    <w:rsid w:val="006C1199"/>
    <w:rsid w:val="006C7696"/>
    <w:rsid w:val="006D1F09"/>
    <w:rsid w:val="006D5429"/>
    <w:rsid w:val="006D67DD"/>
    <w:rsid w:val="006E0C52"/>
    <w:rsid w:val="006E44D9"/>
    <w:rsid w:val="006E5086"/>
    <w:rsid w:val="006E54BA"/>
    <w:rsid w:val="006E5DE3"/>
    <w:rsid w:val="006F0543"/>
    <w:rsid w:val="006F1737"/>
    <w:rsid w:val="007066D9"/>
    <w:rsid w:val="00706E71"/>
    <w:rsid w:val="00711EDD"/>
    <w:rsid w:val="00711FF1"/>
    <w:rsid w:val="00712AD1"/>
    <w:rsid w:val="00714A2C"/>
    <w:rsid w:val="0071644A"/>
    <w:rsid w:val="007171C3"/>
    <w:rsid w:val="00717C64"/>
    <w:rsid w:val="00717D81"/>
    <w:rsid w:val="00720D96"/>
    <w:rsid w:val="0072232A"/>
    <w:rsid w:val="007227CB"/>
    <w:rsid w:val="00731BE2"/>
    <w:rsid w:val="00737230"/>
    <w:rsid w:val="007375BD"/>
    <w:rsid w:val="00742EB2"/>
    <w:rsid w:val="00747E91"/>
    <w:rsid w:val="00750407"/>
    <w:rsid w:val="007508F9"/>
    <w:rsid w:val="0075451E"/>
    <w:rsid w:val="00762BAC"/>
    <w:rsid w:val="007643E7"/>
    <w:rsid w:val="007647A2"/>
    <w:rsid w:val="00765844"/>
    <w:rsid w:val="00772F81"/>
    <w:rsid w:val="007766B0"/>
    <w:rsid w:val="0078007B"/>
    <w:rsid w:val="00780B47"/>
    <w:rsid w:val="00781AAA"/>
    <w:rsid w:val="0078200D"/>
    <w:rsid w:val="007825A7"/>
    <w:rsid w:val="007859DF"/>
    <w:rsid w:val="00787E62"/>
    <w:rsid w:val="007906A1"/>
    <w:rsid w:val="00790EEB"/>
    <w:rsid w:val="00794C6E"/>
    <w:rsid w:val="007959BA"/>
    <w:rsid w:val="00795EF6"/>
    <w:rsid w:val="00796260"/>
    <w:rsid w:val="007968A4"/>
    <w:rsid w:val="007974A0"/>
    <w:rsid w:val="007A1E2F"/>
    <w:rsid w:val="007A2AD4"/>
    <w:rsid w:val="007B10AD"/>
    <w:rsid w:val="007B19F9"/>
    <w:rsid w:val="007B2745"/>
    <w:rsid w:val="007B49E7"/>
    <w:rsid w:val="007B7152"/>
    <w:rsid w:val="007C07D9"/>
    <w:rsid w:val="007C2368"/>
    <w:rsid w:val="007C3A4E"/>
    <w:rsid w:val="007C5B1E"/>
    <w:rsid w:val="007C6B4F"/>
    <w:rsid w:val="007D140A"/>
    <w:rsid w:val="007D1CC2"/>
    <w:rsid w:val="007D43A9"/>
    <w:rsid w:val="007D5530"/>
    <w:rsid w:val="007D630E"/>
    <w:rsid w:val="007E57AE"/>
    <w:rsid w:val="007F232E"/>
    <w:rsid w:val="007F2A87"/>
    <w:rsid w:val="00802D42"/>
    <w:rsid w:val="00804C24"/>
    <w:rsid w:val="008076EE"/>
    <w:rsid w:val="00812204"/>
    <w:rsid w:val="00817993"/>
    <w:rsid w:val="008209C0"/>
    <w:rsid w:val="00820FE1"/>
    <w:rsid w:val="008232E0"/>
    <w:rsid w:val="00824DC6"/>
    <w:rsid w:val="00827F72"/>
    <w:rsid w:val="008339FA"/>
    <w:rsid w:val="00836F25"/>
    <w:rsid w:val="00837F32"/>
    <w:rsid w:val="008443F4"/>
    <w:rsid w:val="008453F0"/>
    <w:rsid w:val="00846332"/>
    <w:rsid w:val="00850E95"/>
    <w:rsid w:val="00851049"/>
    <w:rsid w:val="008568E6"/>
    <w:rsid w:val="00856F73"/>
    <w:rsid w:val="008574CA"/>
    <w:rsid w:val="008576B3"/>
    <w:rsid w:val="00864C9F"/>
    <w:rsid w:val="00865095"/>
    <w:rsid w:val="00865880"/>
    <w:rsid w:val="00876BAD"/>
    <w:rsid w:val="008851D4"/>
    <w:rsid w:val="0088659C"/>
    <w:rsid w:val="0089113E"/>
    <w:rsid w:val="00891C69"/>
    <w:rsid w:val="008973A7"/>
    <w:rsid w:val="008A042A"/>
    <w:rsid w:val="008A063C"/>
    <w:rsid w:val="008A0D90"/>
    <w:rsid w:val="008A1094"/>
    <w:rsid w:val="008A2579"/>
    <w:rsid w:val="008A2F3D"/>
    <w:rsid w:val="008A515B"/>
    <w:rsid w:val="008A72D6"/>
    <w:rsid w:val="008B002E"/>
    <w:rsid w:val="008B027D"/>
    <w:rsid w:val="008B03C8"/>
    <w:rsid w:val="008B0A90"/>
    <w:rsid w:val="008B272F"/>
    <w:rsid w:val="008B3204"/>
    <w:rsid w:val="008B3F26"/>
    <w:rsid w:val="008B6255"/>
    <w:rsid w:val="008B7678"/>
    <w:rsid w:val="008C034D"/>
    <w:rsid w:val="008C094E"/>
    <w:rsid w:val="008C3645"/>
    <w:rsid w:val="008C3F55"/>
    <w:rsid w:val="008D1DEF"/>
    <w:rsid w:val="008D3011"/>
    <w:rsid w:val="008D6055"/>
    <w:rsid w:val="008D63AE"/>
    <w:rsid w:val="008D6EC6"/>
    <w:rsid w:val="008E6648"/>
    <w:rsid w:val="008E679C"/>
    <w:rsid w:val="008F04D8"/>
    <w:rsid w:val="008F4D50"/>
    <w:rsid w:val="00901749"/>
    <w:rsid w:val="00913DF7"/>
    <w:rsid w:val="00914189"/>
    <w:rsid w:val="00926604"/>
    <w:rsid w:val="009268DE"/>
    <w:rsid w:val="00927856"/>
    <w:rsid w:val="00930AFD"/>
    <w:rsid w:val="00931761"/>
    <w:rsid w:val="00931ED9"/>
    <w:rsid w:val="009440C7"/>
    <w:rsid w:val="00944535"/>
    <w:rsid w:val="00944E0C"/>
    <w:rsid w:val="0094604C"/>
    <w:rsid w:val="00946E09"/>
    <w:rsid w:val="00950646"/>
    <w:rsid w:val="00953B06"/>
    <w:rsid w:val="00956ECD"/>
    <w:rsid w:val="00963C45"/>
    <w:rsid w:val="0096536B"/>
    <w:rsid w:val="009719E2"/>
    <w:rsid w:val="00976404"/>
    <w:rsid w:val="00977E4F"/>
    <w:rsid w:val="00980F0E"/>
    <w:rsid w:val="00981D4C"/>
    <w:rsid w:val="00990878"/>
    <w:rsid w:val="009925BD"/>
    <w:rsid w:val="00996874"/>
    <w:rsid w:val="009A0C3F"/>
    <w:rsid w:val="009A2DDE"/>
    <w:rsid w:val="009A3715"/>
    <w:rsid w:val="009A383F"/>
    <w:rsid w:val="009A6ED2"/>
    <w:rsid w:val="009A6EDB"/>
    <w:rsid w:val="009B3C48"/>
    <w:rsid w:val="009B53BD"/>
    <w:rsid w:val="009B6CAC"/>
    <w:rsid w:val="009C0399"/>
    <w:rsid w:val="009C07C4"/>
    <w:rsid w:val="009C1F6D"/>
    <w:rsid w:val="009C4D98"/>
    <w:rsid w:val="009C4FF0"/>
    <w:rsid w:val="009C5C1D"/>
    <w:rsid w:val="009C6930"/>
    <w:rsid w:val="009D2C54"/>
    <w:rsid w:val="009D5B38"/>
    <w:rsid w:val="009E0FA4"/>
    <w:rsid w:val="009E1533"/>
    <w:rsid w:val="009E2E44"/>
    <w:rsid w:val="009E4A11"/>
    <w:rsid w:val="009E7F3C"/>
    <w:rsid w:val="009F0CCB"/>
    <w:rsid w:val="009F2142"/>
    <w:rsid w:val="009F7D34"/>
    <w:rsid w:val="00A02BFA"/>
    <w:rsid w:val="00A03AE3"/>
    <w:rsid w:val="00A07A30"/>
    <w:rsid w:val="00A10106"/>
    <w:rsid w:val="00A10A4D"/>
    <w:rsid w:val="00A113EB"/>
    <w:rsid w:val="00A15903"/>
    <w:rsid w:val="00A17C55"/>
    <w:rsid w:val="00A17F9D"/>
    <w:rsid w:val="00A22B7B"/>
    <w:rsid w:val="00A2360A"/>
    <w:rsid w:val="00A24E60"/>
    <w:rsid w:val="00A26773"/>
    <w:rsid w:val="00A3124C"/>
    <w:rsid w:val="00A3156A"/>
    <w:rsid w:val="00A31D15"/>
    <w:rsid w:val="00A420AF"/>
    <w:rsid w:val="00A46635"/>
    <w:rsid w:val="00A468D8"/>
    <w:rsid w:val="00A46962"/>
    <w:rsid w:val="00A51130"/>
    <w:rsid w:val="00A515AD"/>
    <w:rsid w:val="00A52EA1"/>
    <w:rsid w:val="00A55260"/>
    <w:rsid w:val="00A64288"/>
    <w:rsid w:val="00A6485C"/>
    <w:rsid w:val="00A65A2B"/>
    <w:rsid w:val="00A6776B"/>
    <w:rsid w:val="00A678F8"/>
    <w:rsid w:val="00A6795B"/>
    <w:rsid w:val="00A70B7D"/>
    <w:rsid w:val="00A731CE"/>
    <w:rsid w:val="00A74236"/>
    <w:rsid w:val="00A75CEB"/>
    <w:rsid w:val="00A831FA"/>
    <w:rsid w:val="00A8373D"/>
    <w:rsid w:val="00A860E2"/>
    <w:rsid w:val="00A90450"/>
    <w:rsid w:val="00A9092E"/>
    <w:rsid w:val="00A93350"/>
    <w:rsid w:val="00AA2DF3"/>
    <w:rsid w:val="00AA37F6"/>
    <w:rsid w:val="00AA49FF"/>
    <w:rsid w:val="00AA584A"/>
    <w:rsid w:val="00AA646E"/>
    <w:rsid w:val="00AA6903"/>
    <w:rsid w:val="00AA7634"/>
    <w:rsid w:val="00AB274E"/>
    <w:rsid w:val="00AB6004"/>
    <w:rsid w:val="00AB6870"/>
    <w:rsid w:val="00AB7996"/>
    <w:rsid w:val="00AC3027"/>
    <w:rsid w:val="00AC3485"/>
    <w:rsid w:val="00AC6DB5"/>
    <w:rsid w:val="00AD6E57"/>
    <w:rsid w:val="00AE12D5"/>
    <w:rsid w:val="00AE1D93"/>
    <w:rsid w:val="00AE1EDC"/>
    <w:rsid w:val="00AE2245"/>
    <w:rsid w:val="00AE2E6B"/>
    <w:rsid w:val="00AF0F14"/>
    <w:rsid w:val="00AF754C"/>
    <w:rsid w:val="00AF7B24"/>
    <w:rsid w:val="00B0202A"/>
    <w:rsid w:val="00B10609"/>
    <w:rsid w:val="00B12260"/>
    <w:rsid w:val="00B12422"/>
    <w:rsid w:val="00B14E35"/>
    <w:rsid w:val="00B161F2"/>
    <w:rsid w:val="00B22BE2"/>
    <w:rsid w:val="00B27649"/>
    <w:rsid w:val="00B30866"/>
    <w:rsid w:val="00B30F18"/>
    <w:rsid w:val="00B34DFC"/>
    <w:rsid w:val="00B369CF"/>
    <w:rsid w:val="00B4249A"/>
    <w:rsid w:val="00B42A56"/>
    <w:rsid w:val="00B441C9"/>
    <w:rsid w:val="00B445A2"/>
    <w:rsid w:val="00B50263"/>
    <w:rsid w:val="00B505C0"/>
    <w:rsid w:val="00B5360A"/>
    <w:rsid w:val="00B54FCE"/>
    <w:rsid w:val="00B55418"/>
    <w:rsid w:val="00B60E67"/>
    <w:rsid w:val="00B65C11"/>
    <w:rsid w:val="00B70F4B"/>
    <w:rsid w:val="00B721A4"/>
    <w:rsid w:val="00B74157"/>
    <w:rsid w:val="00B74BE7"/>
    <w:rsid w:val="00B75893"/>
    <w:rsid w:val="00B76B44"/>
    <w:rsid w:val="00B831BD"/>
    <w:rsid w:val="00B84F95"/>
    <w:rsid w:val="00B85AD8"/>
    <w:rsid w:val="00B86C89"/>
    <w:rsid w:val="00B87188"/>
    <w:rsid w:val="00B87429"/>
    <w:rsid w:val="00B944A2"/>
    <w:rsid w:val="00BA0B52"/>
    <w:rsid w:val="00BA31FA"/>
    <w:rsid w:val="00BA40B4"/>
    <w:rsid w:val="00BA506F"/>
    <w:rsid w:val="00BA63A7"/>
    <w:rsid w:val="00BA656D"/>
    <w:rsid w:val="00BA680D"/>
    <w:rsid w:val="00BA6FB0"/>
    <w:rsid w:val="00BB1689"/>
    <w:rsid w:val="00BC40CB"/>
    <w:rsid w:val="00BC6E93"/>
    <w:rsid w:val="00BD0A41"/>
    <w:rsid w:val="00BD391B"/>
    <w:rsid w:val="00BD3AD1"/>
    <w:rsid w:val="00BD463F"/>
    <w:rsid w:val="00BE2A70"/>
    <w:rsid w:val="00BE43D0"/>
    <w:rsid w:val="00BE5325"/>
    <w:rsid w:val="00BE6220"/>
    <w:rsid w:val="00BF04FF"/>
    <w:rsid w:val="00BF0AB1"/>
    <w:rsid w:val="00BF0B1B"/>
    <w:rsid w:val="00BF478F"/>
    <w:rsid w:val="00BF636E"/>
    <w:rsid w:val="00C005E3"/>
    <w:rsid w:val="00C030D8"/>
    <w:rsid w:val="00C0530A"/>
    <w:rsid w:val="00C10A62"/>
    <w:rsid w:val="00C12E0E"/>
    <w:rsid w:val="00C203AB"/>
    <w:rsid w:val="00C23563"/>
    <w:rsid w:val="00C26588"/>
    <w:rsid w:val="00C274BC"/>
    <w:rsid w:val="00C278AF"/>
    <w:rsid w:val="00C30562"/>
    <w:rsid w:val="00C3159B"/>
    <w:rsid w:val="00C3444E"/>
    <w:rsid w:val="00C35755"/>
    <w:rsid w:val="00C426F0"/>
    <w:rsid w:val="00C42C21"/>
    <w:rsid w:val="00C43BCE"/>
    <w:rsid w:val="00C43EB9"/>
    <w:rsid w:val="00C44B55"/>
    <w:rsid w:val="00C5487F"/>
    <w:rsid w:val="00C54C57"/>
    <w:rsid w:val="00C62F33"/>
    <w:rsid w:val="00C64BDD"/>
    <w:rsid w:val="00C67FB9"/>
    <w:rsid w:val="00C70516"/>
    <w:rsid w:val="00C75DE7"/>
    <w:rsid w:val="00C82532"/>
    <w:rsid w:val="00C82F67"/>
    <w:rsid w:val="00C83224"/>
    <w:rsid w:val="00C83631"/>
    <w:rsid w:val="00C85B7B"/>
    <w:rsid w:val="00C85CC8"/>
    <w:rsid w:val="00C93593"/>
    <w:rsid w:val="00CA0A5F"/>
    <w:rsid w:val="00CB0CBE"/>
    <w:rsid w:val="00CB1261"/>
    <w:rsid w:val="00CB1DA2"/>
    <w:rsid w:val="00CB6671"/>
    <w:rsid w:val="00CB69F9"/>
    <w:rsid w:val="00CB7FEA"/>
    <w:rsid w:val="00CC0ACE"/>
    <w:rsid w:val="00CC22ED"/>
    <w:rsid w:val="00CC280A"/>
    <w:rsid w:val="00CC4FFC"/>
    <w:rsid w:val="00CC6D64"/>
    <w:rsid w:val="00CD0F06"/>
    <w:rsid w:val="00CD16C9"/>
    <w:rsid w:val="00CD3353"/>
    <w:rsid w:val="00CE071D"/>
    <w:rsid w:val="00CE0753"/>
    <w:rsid w:val="00CF4444"/>
    <w:rsid w:val="00CF55CB"/>
    <w:rsid w:val="00CF5B27"/>
    <w:rsid w:val="00D050C3"/>
    <w:rsid w:val="00D12689"/>
    <w:rsid w:val="00D14E87"/>
    <w:rsid w:val="00D177B6"/>
    <w:rsid w:val="00D2085E"/>
    <w:rsid w:val="00D22057"/>
    <w:rsid w:val="00D2267D"/>
    <w:rsid w:val="00D23188"/>
    <w:rsid w:val="00D25C59"/>
    <w:rsid w:val="00D25E98"/>
    <w:rsid w:val="00D30175"/>
    <w:rsid w:val="00D33B7C"/>
    <w:rsid w:val="00D37201"/>
    <w:rsid w:val="00D5168A"/>
    <w:rsid w:val="00D526AC"/>
    <w:rsid w:val="00D5581E"/>
    <w:rsid w:val="00D617BC"/>
    <w:rsid w:val="00D65E9B"/>
    <w:rsid w:val="00D72BE3"/>
    <w:rsid w:val="00D7339C"/>
    <w:rsid w:val="00D768EA"/>
    <w:rsid w:val="00D82A62"/>
    <w:rsid w:val="00D82DDD"/>
    <w:rsid w:val="00D83140"/>
    <w:rsid w:val="00D849F7"/>
    <w:rsid w:val="00D851A5"/>
    <w:rsid w:val="00D905DE"/>
    <w:rsid w:val="00D94928"/>
    <w:rsid w:val="00D97155"/>
    <w:rsid w:val="00D97412"/>
    <w:rsid w:val="00DA018D"/>
    <w:rsid w:val="00DA0BF8"/>
    <w:rsid w:val="00DB26C5"/>
    <w:rsid w:val="00DB35E2"/>
    <w:rsid w:val="00DB367D"/>
    <w:rsid w:val="00DC1BE9"/>
    <w:rsid w:val="00DC1DDD"/>
    <w:rsid w:val="00DC2D36"/>
    <w:rsid w:val="00DC7F47"/>
    <w:rsid w:val="00DD1B65"/>
    <w:rsid w:val="00DD35E8"/>
    <w:rsid w:val="00DD399C"/>
    <w:rsid w:val="00DD5079"/>
    <w:rsid w:val="00DD767E"/>
    <w:rsid w:val="00DE152A"/>
    <w:rsid w:val="00DE159F"/>
    <w:rsid w:val="00DE388E"/>
    <w:rsid w:val="00DE4E78"/>
    <w:rsid w:val="00DF1213"/>
    <w:rsid w:val="00DF35A0"/>
    <w:rsid w:val="00DF42B3"/>
    <w:rsid w:val="00E01BC5"/>
    <w:rsid w:val="00E05EE5"/>
    <w:rsid w:val="00E1151D"/>
    <w:rsid w:val="00E14856"/>
    <w:rsid w:val="00E14EE2"/>
    <w:rsid w:val="00E20D7E"/>
    <w:rsid w:val="00E23357"/>
    <w:rsid w:val="00E25C98"/>
    <w:rsid w:val="00E27350"/>
    <w:rsid w:val="00E32A4D"/>
    <w:rsid w:val="00E33274"/>
    <w:rsid w:val="00E33F8A"/>
    <w:rsid w:val="00E34DA6"/>
    <w:rsid w:val="00E404C5"/>
    <w:rsid w:val="00E41A03"/>
    <w:rsid w:val="00E43002"/>
    <w:rsid w:val="00E43677"/>
    <w:rsid w:val="00E50905"/>
    <w:rsid w:val="00E5096D"/>
    <w:rsid w:val="00E52BFD"/>
    <w:rsid w:val="00E541F7"/>
    <w:rsid w:val="00E55ADF"/>
    <w:rsid w:val="00E55B61"/>
    <w:rsid w:val="00E610D0"/>
    <w:rsid w:val="00E6125A"/>
    <w:rsid w:val="00E66F97"/>
    <w:rsid w:val="00E75051"/>
    <w:rsid w:val="00E75E4D"/>
    <w:rsid w:val="00E77CE9"/>
    <w:rsid w:val="00E77FA8"/>
    <w:rsid w:val="00E80FC0"/>
    <w:rsid w:val="00E86CA1"/>
    <w:rsid w:val="00E87A97"/>
    <w:rsid w:val="00E92D04"/>
    <w:rsid w:val="00E966BA"/>
    <w:rsid w:val="00EA194A"/>
    <w:rsid w:val="00EA73CE"/>
    <w:rsid w:val="00EB0001"/>
    <w:rsid w:val="00EB14A9"/>
    <w:rsid w:val="00EB42E6"/>
    <w:rsid w:val="00EC011D"/>
    <w:rsid w:val="00EC2784"/>
    <w:rsid w:val="00EC3801"/>
    <w:rsid w:val="00EC734A"/>
    <w:rsid w:val="00ED266C"/>
    <w:rsid w:val="00ED7082"/>
    <w:rsid w:val="00ED7A40"/>
    <w:rsid w:val="00EF579C"/>
    <w:rsid w:val="00F00A50"/>
    <w:rsid w:val="00F00C29"/>
    <w:rsid w:val="00F02620"/>
    <w:rsid w:val="00F02E8C"/>
    <w:rsid w:val="00F07A10"/>
    <w:rsid w:val="00F07F5E"/>
    <w:rsid w:val="00F11B78"/>
    <w:rsid w:val="00F16267"/>
    <w:rsid w:val="00F1713E"/>
    <w:rsid w:val="00F20F47"/>
    <w:rsid w:val="00F213D4"/>
    <w:rsid w:val="00F23404"/>
    <w:rsid w:val="00F241BC"/>
    <w:rsid w:val="00F30A93"/>
    <w:rsid w:val="00F30EF2"/>
    <w:rsid w:val="00F32A7F"/>
    <w:rsid w:val="00F33507"/>
    <w:rsid w:val="00F344BC"/>
    <w:rsid w:val="00F37D7C"/>
    <w:rsid w:val="00F423E2"/>
    <w:rsid w:val="00F43116"/>
    <w:rsid w:val="00F45A68"/>
    <w:rsid w:val="00F46FA8"/>
    <w:rsid w:val="00F47034"/>
    <w:rsid w:val="00F5079E"/>
    <w:rsid w:val="00F525B0"/>
    <w:rsid w:val="00F5261E"/>
    <w:rsid w:val="00F55BC0"/>
    <w:rsid w:val="00F56EBE"/>
    <w:rsid w:val="00F61805"/>
    <w:rsid w:val="00F66AE5"/>
    <w:rsid w:val="00F66E3C"/>
    <w:rsid w:val="00F67AE0"/>
    <w:rsid w:val="00F70419"/>
    <w:rsid w:val="00F75446"/>
    <w:rsid w:val="00F772C5"/>
    <w:rsid w:val="00F814F8"/>
    <w:rsid w:val="00F81680"/>
    <w:rsid w:val="00F831C2"/>
    <w:rsid w:val="00F87C2F"/>
    <w:rsid w:val="00F87ECF"/>
    <w:rsid w:val="00F9005D"/>
    <w:rsid w:val="00F900E4"/>
    <w:rsid w:val="00F90736"/>
    <w:rsid w:val="00F91847"/>
    <w:rsid w:val="00F91C2B"/>
    <w:rsid w:val="00F91CCB"/>
    <w:rsid w:val="00F9239B"/>
    <w:rsid w:val="00F9774C"/>
    <w:rsid w:val="00FA17D7"/>
    <w:rsid w:val="00FA529C"/>
    <w:rsid w:val="00FA66F2"/>
    <w:rsid w:val="00FA728A"/>
    <w:rsid w:val="00FB236D"/>
    <w:rsid w:val="00FB3E32"/>
    <w:rsid w:val="00FB4768"/>
    <w:rsid w:val="00FB757C"/>
    <w:rsid w:val="00FB7D8C"/>
    <w:rsid w:val="00FC41D4"/>
    <w:rsid w:val="00FC6FFE"/>
    <w:rsid w:val="00FD0CBC"/>
    <w:rsid w:val="00FD157F"/>
    <w:rsid w:val="00FE1E1D"/>
    <w:rsid w:val="00FE73F0"/>
    <w:rsid w:val="00FE7864"/>
    <w:rsid w:val="00FF0C06"/>
    <w:rsid w:val="00FF0CD0"/>
    <w:rsid w:val="00FF19EC"/>
    <w:rsid w:val="00FF29D0"/>
    <w:rsid w:val="00FF2A96"/>
    <w:rsid w:val="00FF3A94"/>
    <w:rsid w:val="0767B364"/>
    <w:rsid w:val="10387EC6"/>
    <w:rsid w:val="2CEAC4FF"/>
    <w:rsid w:val="3583443D"/>
    <w:rsid w:val="35C2ED0C"/>
    <w:rsid w:val="40AA4060"/>
    <w:rsid w:val="4128E543"/>
    <w:rsid w:val="4364B015"/>
    <w:rsid w:val="4AA5FEF7"/>
    <w:rsid w:val="4DA81462"/>
    <w:rsid w:val="587CE63B"/>
    <w:rsid w:val="62E9A64D"/>
    <w:rsid w:val="65331EB6"/>
    <w:rsid w:val="6D9593C3"/>
    <w:rsid w:val="70E6B7BD"/>
    <w:rsid w:val="78D3AF35"/>
    <w:rsid w:val="7EA7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E0B9D5"/>
  <w15:chartTrackingRefBased/>
  <w15:docId w15:val="{3BB24D91-9B4F-480E-8889-37DEA58D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805"/>
    <w:pPr>
      <w:keepNext/>
      <w:keepLines/>
      <w:numPr>
        <w:numId w:val="57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E43D0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0EE"/>
    <w:pPr>
      <w:keepNext/>
      <w:keepLines/>
      <w:numPr>
        <w:ilvl w:val="2"/>
        <w:numId w:val="5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805"/>
    <w:pPr>
      <w:keepNext/>
      <w:keepLines/>
      <w:numPr>
        <w:ilvl w:val="3"/>
        <w:numId w:val="5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805"/>
    <w:pPr>
      <w:keepNext/>
      <w:keepLines/>
      <w:numPr>
        <w:ilvl w:val="4"/>
        <w:numId w:val="5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805"/>
    <w:pPr>
      <w:keepNext/>
      <w:keepLines/>
      <w:numPr>
        <w:ilvl w:val="5"/>
        <w:numId w:val="5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805"/>
    <w:pPr>
      <w:keepNext/>
      <w:keepLines/>
      <w:numPr>
        <w:ilvl w:val="6"/>
        <w:numId w:val="5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805"/>
    <w:pPr>
      <w:keepNext/>
      <w:keepLines/>
      <w:numPr>
        <w:ilvl w:val="7"/>
        <w:numId w:val="5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805"/>
    <w:pPr>
      <w:keepNext/>
      <w:keepLines/>
      <w:numPr>
        <w:ilvl w:val="8"/>
        <w:numId w:val="5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Use Case List Paragraph,Heading2,Body Bullet,List Paragraph1,List Paragraph 1,Ref,Colorful List - Accent 11,Bulleted Text,BulletsLevel1,Figure_name,Table Number Paragraph,List Paragraph Char Char,lp1,b1,Bullet for no #'s,B1,bu1,After:  6"/>
    <w:basedOn w:val="Normal"/>
    <w:link w:val="ListParagraphChar"/>
    <w:uiPriority w:val="34"/>
    <w:qFormat/>
    <w:rsid w:val="008B03C8"/>
    <w:pPr>
      <w:ind w:left="720"/>
      <w:contextualSpacing/>
    </w:pPr>
  </w:style>
  <w:style w:type="table" w:styleId="TableGrid">
    <w:name w:val="Table Grid"/>
    <w:basedOn w:val="TableNormal"/>
    <w:uiPriority w:val="39"/>
    <w:rsid w:val="0048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805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3D0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ListTable4-Accent1">
    <w:name w:val="List Table 4 Accent 1"/>
    <w:basedOn w:val="TableNormal"/>
    <w:uiPriority w:val="49"/>
    <w:rsid w:val="003310EE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310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3310E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EE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3310EE"/>
    <w:rPr>
      <w:rFonts w:cs="Times New Roman"/>
      <w:vertAlign w:val="superscript"/>
    </w:rPr>
  </w:style>
  <w:style w:type="table" w:styleId="ListTable4-Accent3">
    <w:name w:val="List Table 4 Accent 3"/>
    <w:basedOn w:val="TableNormal"/>
    <w:uiPriority w:val="49"/>
    <w:rsid w:val="003310EE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D23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422A"/>
    <w:pPr>
      <w:tabs>
        <w:tab w:val="left" w:pos="440"/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D23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23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3D239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D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D2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BE9"/>
  </w:style>
  <w:style w:type="paragraph" w:styleId="Footer">
    <w:name w:val="footer"/>
    <w:basedOn w:val="Normal"/>
    <w:link w:val="FooterChar"/>
    <w:uiPriority w:val="99"/>
    <w:unhideWhenUsed/>
    <w:rsid w:val="00D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BE9"/>
  </w:style>
  <w:style w:type="paragraph" w:customStyle="1" w:styleId="RMSectionHeading">
    <w:name w:val="RM Section Heading"/>
    <w:qFormat/>
    <w:rsid w:val="00E33F8A"/>
    <w:pPr>
      <w:spacing w:before="240" w:after="360" w:line="240" w:lineRule="auto"/>
    </w:pPr>
    <w:rPr>
      <w:rFonts w:ascii="Arial" w:eastAsia="MS PGothic" w:hAnsi="Arial" w:cs="Arial"/>
      <w:color w:val="B70050"/>
      <w:sz w:val="46"/>
      <w:szCs w:val="46"/>
      <w:lang w:val="en-US"/>
    </w:rPr>
  </w:style>
  <w:style w:type="paragraph" w:customStyle="1" w:styleId="RMCoverPageHeading">
    <w:name w:val="RM Cover Page Heading"/>
    <w:basedOn w:val="Normal"/>
    <w:autoRedefine/>
    <w:qFormat/>
    <w:rsid w:val="00E33F8A"/>
    <w:pPr>
      <w:spacing w:after="0" w:line="240" w:lineRule="auto"/>
    </w:pPr>
    <w:rPr>
      <w:rFonts w:ascii="Arial" w:eastAsia="MS PGothic" w:hAnsi="Arial" w:cs="Arial"/>
      <w:b/>
      <w:color w:val="262626"/>
      <w:sz w:val="40"/>
      <w:szCs w:val="40"/>
      <w:lang w:val="en-US"/>
    </w:rPr>
  </w:style>
  <w:style w:type="table" w:styleId="GridTable1Light-Accent1">
    <w:name w:val="Grid Table 1 Light Accent 1"/>
    <w:basedOn w:val="TableNormal"/>
    <w:uiPriority w:val="46"/>
    <w:rsid w:val="00241E1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A03AE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B476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rsid w:val="00742E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742EB2"/>
  </w:style>
  <w:style w:type="character" w:customStyle="1" w:styleId="normaltextrun1">
    <w:name w:val="normaltextrun1"/>
    <w:basedOn w:val="DefaultParagraphFont"/>
    <w:rsid w:val="00742EB2"/>
  </w:style>
  <w:style w:type="character" w:customStyle="1" w:styleId="eop">
    <w:name w:val="eop"/>
    <w:basedOn w:val="DefaultParagraphFont"/>
    <w:rsid w:val="00742EB2"/>
  </w:style>
  <w:style w:type="paragraph" w:customStyle="1" w:styleId="Head01">
    <w:name w:val="Head 01"/>
    <w:autoRedefine/>
    <w:qFormat/>
    <w:rsid w:val="00F61805"/>
    <w:pPr>
      <w:spacing w:after="0" w:line="240" w:lineRule="exact"/>
    </w:pPr>
    <w:rPr>
      <w:rFonts w:ascii="Arial" w:eastAsia="MS PGothic" w:hAnsi="Arial" w:cs="Times New Roman"/>
      <w:b/>
      <w:bCs/>
      <w:color w:val="FF4300"/>
      <w:sz w:val="24"/>
      <w:szCs w:val="24"/>
      <w:lang w:val="en-US" w:eastAsia="ja-JP"/>
    </w:rPr>
  </w:style>
  <w:style w:type="paragraph" w:customStyle="1" w:styleId="Head02">
    <w:name w:val="Head 02"/>
    <w:autoRedefine/>
    <w:qFormat/>
    <w:rsid w:val="00F61805"/>
    <w:pPr>
      <w:spacing w:after="0" w:line="240" w:lineRule="exact"/>
      <w:ind w:left="360"/>
    </w:pPr>
    <w:rPr>
      <w:rFonts w:ascii="Arial" w:eastAsia="MS PGothic" w:hAnsi="Arial" w:cs="Times New Roman"/>
      <w:b/>
      <w:bCs/>
      <w:i/>
      <w:color w:val="505150"/>
      <w:sz w:val="24"/>
      <w:szCs w:val="24"/>
      <w:lang w:val="en-US" w:eastAsia="ja-JP"/>
    </w:rPr>
  </w:style>
  <w:style w:type="paragraph" w:customStyle="1" w:styleId="Head03">
    <w:name w:val="Head 03"/>
    <w:qFormat/>
    <w:rsid w:val="00F61805"/>
    <w:pPr>
      <w:spacing w:after="0" w:line="240" w:lineRule="exact"/>
    </w:pPr>
    <w:rPr>
      <w:rFonts w:ascii="Arial" w:eastAsia="MS PGothic" w:hAnsi="Arial" w:cs="Times New Roman"/>
      <w:i/>
      <w:iCs/>
      <w:color w:val="505150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618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8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8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8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8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8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65461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aliases w:val="Use Case List Paragraph Char,Heading2 Char,Body Bullet Char,List Paragraph1 Char,List Paragraph 1 Char,Ref Char,Colorful List - Accent 11 Char,Bulleted Text Char,BulletsLevel1 Char,Figure_name Char,Table Number Paragraph Char,b1 Char"/>
    <w:basedOn w:val="DefaultParagraphFont"/>
    <w:link w:val="ListParagraph"/>
    <w:uiPriority w:val="34"/>
    <w:qFormat/>
    <w:rsid w:val="00571011"/>
  </w:style>
  <w:style w:type="paragraph" w:styleId="Revision">
    <w:name w:val="Revision"/>
    <w:hidden/>
    <w:uiPriority w:val="99"/>
    <w:semiHidden/>
    <w:rsid w:val="00F87E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1780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41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523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58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70672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759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50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496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95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788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1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895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8840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893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7935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4331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2323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9887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185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014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7506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9775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1965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2862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6231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74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4238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2955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42888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7017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5673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7219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605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094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8870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5629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4180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8138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8833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7674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120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781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408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5211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9186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6512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4140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8564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5905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46EDDB4E4E54AB53FE24F73591D9E" ma:contentTypeVersion="9" ma:contentTypeDescription="Create a new document." ma:contentTypeScope="" ma:versionID="7b7f6b1117af985228ed58c04ae6453c">
  <xsd:schema xmlns:xsd="http://www.w3.org/2001/XMLSchema" xmlns:xs="http://www.w3.org/2001/XMLSchema" xmlns:p="http://schemas.microsoft.com/office/2006/metadata/properties" xmlns:ns3="ad150bd2-3650-42c6-9176-c6f94c4c43c5" xmlns:ns4="64546073-2b2f-4338-8e9a-ffa9c1ea46af" targetNamespace="http://schemas.microsoft.com/office/2006/metadata/properties" ma:root="true" ma:fieldsID="dfbb779c622b011a8303560588b4be3d" ns3:_="" ns4:_="">
    <xsd:import namespace="ad150bd2-3650-42c6-9176-c6f94c4c43c5"/>
    <xsd:import namespace="64546073-2b2f-4338-8e9a-ffa9c1ea46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50bd2-3650-42c6-9176-c6f94c4c43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46073-2b2f-4338-8e9a-ffa9c1ea4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B9E23-3490-4AE5-853C-88C1FE173278}">
  <ds:schemaRefs>
    <ds:schemaRef ds:uri="http://purl.org/dc/elements/1.1/"/>
    <ds:schemaRef ds:uri="http://schemas.microsoft.com/office/2006/metadata/properties"/>
    <ds:schemaRef ds:uri="http://purl.org/dc/terms/"/>
    <ds:schemaRef ds:uri="64546073-2b2f-4338-8e9a-ffa9c1ea46af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ad150bd2-3650-42c6-9176-c6f94c4c43c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F0DED5F-7CB5-4CB3-B82C-F0C660DF5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F93A7-1C99-4A99-9C1F-180593E5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50bd2-3650-42c6-9176-c6f94c4c43c5"/>
    <ds:schemaRef ds:uri="64546073-2b2f-4338-8e9a-ffa9c1ea4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5F26B5-AE1F-40E7-9785-AA3268A3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5480</Words>
  <Characters>31238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Assessor 3 Vision</vt:lpstr>
    </vt:vector>
  </TitlesOfParts>
  <Company/>
  <LinksUpToDate>false</LinksUpToDate>
  <CharactersWithSpaces>36645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3 Vision</dc:title>
  <dc:subject/>
  <dc:creator>cswan@rm.com;pmetcalfe@rm.com;jspurgeon@rm.com</dc:creator>
  <cp:keywords/>
  <dc:description/>
  <cp:lastModifiedBy>Kumar S, Chetan (Cognizant)</cp:lastModifiedBy>
  <cp:revision>27</cp:revision>
  <dcterms:created xsi:type="dcterms:W3CDTF">2021-01-07T09:55:00Z</dcterms:created>
  <dcterms:modified xsi:type="dcterms:W3CDTF">2021-01-07T10:16:00Z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0x0101000BB46EDDB4E4E54AB53FE24F73591D9E</vt:lpwstr>
  </property>
  <property fmtid="{D5CDD505-2E9C-101B-9397-08002B2CF9AE}" pid="3" name="_dlc_DocIdItemGuid">
    <vt:lpwstr>a7bffcc0-6a63-4249-8543-1824dbc3a0ae</vt:lpwstr>
  </property>
  <property fmtid="{D5CDD505-2E9C-101B-9397-08002B2CF9AE}" pid="4" name="TaxKeyword">
    <vt:lpwstr/>
  </property>
  <property fmtid="{D5CDD505-2E9C-101B-9397-08002B2CF9AE}" pid="5" name="AuthorIds_UIVersion_3072">
    <vt:lpwstr>232</vt:lpwstr>
  </property>
</Properties>
</file>